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AE798" w14:textId="77777777"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705214DF" wp14:editId="17F79EE2">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EF007F" w14:textId="77777777" w:rsidR="0092490D" w:rsidRPr="008C583A" w:rsidRDefault="00945438"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92490D">
                                  <w:rPr>
                                    <w:color w:val="FFFFFF" w:themeColor="background1"/>
                                    <w:sz w:val="32"/>
                                    <w:szCs w:val="32"/>
                                    <w14:textOutline w14:w="9525" w14:cap="rnd" w14:cmpd="sng" w14:algn="ctr">
                                      <w14:noFill/>
                                      <w14:prstDash w14:val="solid"/>
                                      <w14:bevel/>
                                    </w14:textOutline>
                                  </w:rPr>
                                  <w:t>Date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214D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14:paraId="7BEF007F" w14:textId="77777777" w:rsidR="0092490D" w:rsidRPr="008C583A" w:rsidRDefault="0092490D"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Pr>
                              <w:color w:val="FFFFFF" w:themeColor="background1"/>
                              <w:sz w:val="32"/>
                              <w:szCs w:val="32"/>
                              <w14:textOutline w14:w="9525" w14:cap="rnd" w14:cmpd="sng" w14:algn="ctr">
                                <w14:noFill/>
                                <w14:prstDash w14:val="solid"/>
                                <w14:bevel/>
                              </w14:textOutline>
                            </w:rPr>
                            <w:t>Date</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1196FEEC" wp14:editId="68BE6DC3">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82DB25" w14:textId="77777777" w:rsidR="0092490D" w:rsidRPr="008C583A" w:rsidRDefault="00945438"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92490D">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FEEC"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14:paraId="7682DB25" w14:textId="77777777" w:rsidR="0092490D" w:rsidRPr="008C583A" w:rsidRDefault="0092490D"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6C85BD5C" wp14:editId="61BE655C">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E922208" w14:textId="77777777" w:rsidR="0092490D" w:rsidRPr="008C583A" w:rsidRDefault="00945438"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92490D">
                                  <w:rPr>
                                    <w:color w:val="5B9BD5" w:themeColor="accent1"/>
                                    <w:sz w:val="32"/>
                                    <w:szCs w:val="32"/>
                                    <w14:textOutline w14:w="9525" w14:cap="rnd" w14:cmpd="sng" w14:algn="ctr">
                                      <w14:noFill/>
                                      <w14:prstDash w14:val="solid"/>
                                      <w14:bevel/>
                                    </w14:textOutline>
                                  </w:rPr>
                                  <w:t>Ce que les personnages savent faire</w:t>
                                </w:r>
                              </w:sdtContent>
                            </w:sdt>
                          </w:p>
                          <w:p w14:paraId="073062C7" w14:textId="77777777" w:rsidR="0092490D" w:rsidRDefault="0092490D"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5BD5C"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14:paraId="3E922208" w14:textId="77777777" w:rsidR="0092490D" w:rsidRPr="008C583A" w:rsidRDefault="0092490D"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2"/>
                              <w:szCs w:val="32"/>
                              <w14:textOutline w14:w="9525" w14:cap="rnd" w14:cmpd="sng" w14:algn="ctr">
                                <w14:noFill/>
                                <w14:prstDash w14:val="solid"/>
                                <w14:bevel/>
                              </w14:textOutline>
                            </w:rPr>
                            <w:t>Ce que les personnages savent faire</w:t>
                          </w:r>
                        </w:sdtContent>
                      </w:sdt>
                    </w:p>
                    <w:p w14:paraId="073062C7" w14:textId="77777777" w:rsidR="0092490D" w:rsidRDefault="0092490D"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60436CD6" wp14:editId="15B33599">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459D4FA2" w14:textId="77777777" w:rsidR="0092490D" w:rsidRPr="008C583A" w:rsidRDefault="0092490D"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Compétences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36CD6"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Content>
                        <w:p w14:paraId="459D4FA2" w14:textId="77777777" w:rsidR="0092490D" w:rsidRPr="008C583A" w:rsidRDefault="0092490D"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Compétences</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171BD89F" wp14:editId="2251FB6B">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3E26FF6E" wp14:editId="7921E457">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38427313" w14:textId="77777777" w:rsidR="0092490D" w:rsidRPr="008C583A" w:rsidRDefault="0092490D"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6FF6E"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Content>
                        <w:p w14:paraId="38427313" w14:textId="77777777" w:rsidR="0092490D" w:rsidRPr="008C583A" w:rsidRDefault="0092490D"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2441E574" wp14:editId="0F0C52C2">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4CF778B6" w14:textId="77777777" w:rsidR="0092490D" w:rsidRPr="008C583A" w:rsidRDefault="0092490D"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4CDEBF26" w14:textId="77777777" w:rsidR="0092490D" w:rsidRPr="008C583A" w:rsidRDefault="00945438"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92490D">
                                  <w:rPr>
                                    <w:i/>
                                    <w:color w:val="5B9BD5" w:themeColor="accent1"/>
                                    <w14:textOutline w14:w="9525" w14:cap="rnd" w14:cmpd="sng" w14:algn="ctr">
                                      <w14:noFill/>
                                      <w14:prstDash w14:val="solid"/>
                                      <w14:bevel/>
                                    </w14:textOutline>
                                  </w:rPr>
                                  <w:t>Ce document donne la liste des compétences utilisables dans Luchronia.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E574"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14:paraId="4CF778B6" w14:textId="77777777" w:rsidR="0092490D" w:rsidRPr="008C583A" w:rsidRDefault="0092490D"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4CDEBF26" w14:textId="77777777" w:rsidR="0092490D" w:rsidRPr="008C583A" w:rsidRDefault="0092490D"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Content>
                          <w:r>
                            <w:rPr>
                              <w:i/>
                              <w:color w:val="5B9BD5" w:themeColor="accent1"/>
                              <w14:textOutline w14:w="9525" w14:cap="rnd" w14:cmpd="sng" w14:algn="ctr">
                                <w14:noFill/>
                                <w14:prstDash w14:val="solid"/>
                                <w14:bevel/>
                              </w14:textOutline>
                            </w:rPr>
                            <w:t>Ce document donne la liste des compétences utilisables dans Luchronia.</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66CF981E" wp14:editId="450BA737">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01B592BF" w14:textId="77777777" w:rsidR="0092490D" w:rsidRPr="008C583A" w:rsidRDefault="0092490D"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F981E"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Content>
                        <w:p w14:paraId="01B592BF" w14:textId="77777777" w:rsidR="0092490D" w:rsidRPr="008C583A" w:rsidRDefault="0092490D"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6B1ACD88" wp14:editId="7E4BD177">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F000F"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3DAFB432" wp14:editId="18A0C6A5">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A68A"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14:paraId="6BA376A0" w14:textId="77777777"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14:anchorId="6AF171AB" wp14:editId="4BA2A322">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B9CD424" w14:textId="77777777" w:rsidR="0092490D" w:rsidRPr="008C583A" w:rsidRDefault="0092490D"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7A835CD7" w14:textId="77777777" w:rsidR="0092490D" w:rsidRPr="008C583A" w:rsidRDefault="0092490D" w:rsidP="0084775E">
                            <w:pPr>
                              <w:pStyle w:val="Sansinterligne"/>
                              <w:ind w:left="1134" w:right="1365"/>
                              <w:jc w:val="center"/>
                              <w:rPr>
                                <w:color w:val="000000" w:themeColor="text1"/>
                              </w:rPr>
                            </w:pPr>
                            <w:r w:rsidRPr="008C583A">
                              <w:rPr>
                                <w:color w:val="000000" w:themeColor="text1"/>
                              </w:rPr>
                              <w:t>Quantyl SARL</w:t>
                            </w:r>
                          </w:p>
                          <w:p w14:paraId="1C8D9660" w14:textId="77777777" w:rsidR="0092490D" w:rsidRPr="008C583A" w:rsidRDefault="0092490D"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7ECE947F" w14:textId="77777777" w:rsidR="0092490D" w:rsidRPr="008C583A" w:rsidRDefault="0092490D"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5623D21C" w14:textId="77777777" w:rsidR="0092490D" w:rsidRPr="008C583A" w:rsidRDefault="0092490D"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37404D52" w14:textId="77777777" w:rsidR="0092490D" w:rsidRPr="008C583A" w:rsidRDefault="0092490D" w:rsidP="0084775E">
                            <w:pPr>
                              <w:pStyle w:val="Sansinterligne"/>
                              <w:ind w:left="1134" w:right="1365"/>
                              <w:rPr>
                                <w:b/>
                                <w:color w:val="5B9BD5" w:themeColor="accent1"/>
                              </w:rPr>
                            </w:pPr>
                            <w:r w:rsidRPr="008C583A">
                              <w:rPr>
                                <w:b/>
                                <w:color w:val="5B9BD5" w:themeColor="accent1"/>
                              </w:rPr>
                              <w:t>SIREN :</w:t>
                            </w:r>
                          </w:p>
                          <w:p w14:paraId="38E311C4" w14:textId="77777777" w:rsidR="0092490D" w:rsidRPr="008C583A" w:rsidRDefault="0092490D" w:rsidP="0084775E">
                            <w:pPr>
                              <w:pStyle w:val="Sansinterligne"/>
                              <w:ind w:left="1134" w:right="1365"/>
                              <w:jc w:val="center"/>
                              <w:rPr>
                                <w:color w:val="000000" w:themeColor="text1"/>
                              </w:rPr>
                            </w:pPr>
                            <w:r w:rsidRPr="008C583A">
                              <w:rPr>
                                <w:color w:val="000000" w:themeColor="text1"/>
                              </w:rPr>
                              <w:t>797 581 683</w:t>
                            </w:r>
                          </w:p>
                          <w:p w14:paraId="7A2D50E9" w14:textId="77777777" w:rsidR="0092490D" w:rsidRPr="008C583A" w:rsidRDefault="0092490D"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171AB"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14:paraId="6B9CD424" w14:textId="77777777" w:rsidR="0092490D" w:rsidRPr="008C583A" w:rsidRDefault="0092490D"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7A835CD7" w14:textId="77777777" w:rsidR="0092490D" w:rsidRPr="008C583A" w:rsidRDefault="0092490D" w:rsidP="0084775E">
                      <w:pPr>
                        <w:pStyle w:val="Sansinterligne"/>
                        <w:ind w:left="1134" w:right="1365"/>
                        <w:jc w:val="center"/>
                        <w:rPr>
                          <w:color w:val="000000" w:themeColor="text1"/>
                        </w:rPr>
                      </w:pPr>
                      <w:r w:rsidRPr="008C583A">
                        <w:rPr>
                          <w:color w:val="000000" w:themeColor="text1"/>
                        </w:rPr>
                        <w:t>Quantyl SARL</w:t>
                      </w:r>
                    </w:p>
                    <w:p w14:paraId="1C8D9660" w14:textId="77777777" w:rsidR="0092490D" w:rsidRPr="008C583A" w:rsidRDefault="0092490D"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7ECE947F" w14:textId="77777777" w:rsidR="0092490D" w:rsidRPr="008C583A" w:rsidRDefault="0092490D"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5623D21C" w14:textId="77777777" w:rsidR="0092490D" w:rsidRPr="008C583A" w:rsidRDefault="0092490D"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37404D52" w14:textId="77777777" w:rsidR="0092490D" w:rsidRPr="008C583A" w:rsidRDefault="0092490D" w:rsidP="0084775E">
                      <w:pPr>
                        <w:pStyle w:val="Sansinterligne"/>
                        <w:ind w:left="1134" w:right="1365"/>
                        <w:rPr>
                          <w:b/>
                          <w:color w:val="5B9BD5" w:themeColor="accent1"/>
                        </w:rPr>
                      </w:pPr>
                      <w:r w:rsidRPr="008C583A">
                        <w:rPr>
                          <w:b/>
                          <w:color w:val="5B9BD5" w:themeColor="accent1"/>
                        </w:rPr>
                        <w:t>SIREN :</w:t>
                      </w:r>
                    </w:p>
                    <w:p w14:paraId="38E311C4" w14:textId="77777777" w:rsidR="0092490D" w:rsidRPr="008C583A" w:rsidRDefault="0092490D" w:rsidP="0084775E">
                      <w:pPr>
                        <w:pStyle w:val="Sansinterligne"/>
                        <w:ind w:left="1134" w:right="1365"/>
                        <w:jc w:val="center"/>
                        <w:rPr>
                          <w:color w:val="000000" w:themeColor="text1"/>
                        </w:rPr>
                      </w:pPr>
                      <w:r w:rsidRPr="008C583A">
                        <w:rPr>
                          <w:color w:val="000000" w:themeColor="text1"/>
                        </w:rPr>
                        <w:t>797 581 683</w:t>
                      </w:r>
                    </w:p>
                    <w:p w14:paraId="7A2D50E9" w14:textId="77777777" w:rsidR="0092490D" w:rsidRPr="008C583A" w:rsidRDefault="0092490D"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14:paraId="790AD21C" w14:textId="77777777" w:rsidR="00220991" w:rsidRDefault="00220991" w:rsidP="00F129F1">
      <w:pPr>
        <w:sectPr w:rsidR="00220991" w:rsidSect="00A818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708" w:footer="708" w:gutter="0"/>
          <w:cols w:space="708"/>
          <w:docGrid w:linePitch="360"/>
        </w:sectPr>
      </w:pPr>
    </w:p>
    <w:p w14:paraId="2F2B6200" w14:textId="77777777" w:rsidR="00AD4CFA" w:rsidRPr="002208D9" w:rsidRDefault="00AD4CFA" w:rsidP="002208D9">
      <w:pPr>
        <w:pStyle w:val="Titre1"/>
      </w:pPr>
      <w:bookmarkStart w:id="0" w:name="_Toc384654889"/>
      <w:bookmarkStart w:id="1" w:name="_Toc384655490"/>
      <w:bookmarkStart w:id="2" w:name="_Toc384655642"/>
      <w:bookmarkStart w:id="3" w:name="_Toc391365905"/>
      <w:bookmarkStart w:id="4" w:name="_Toc384654674"/>
      <w:r w:rsidRPr="002208D9">
        <w:lastRenderedPageBreak/>
        <w:t>Sommaire</w:t>
      </w:r>
      <w:bookmarkEnd w:id="0"/>
      <w:bookmarkEnd w:id="1"/>
      <w:bookmarkEnd w:id="2"/>
      <w:bookmarkEnd w:id="3"/>
    </w:p>
    <w:p w14:paraId="69AB33F4" w14:textId="77777777" w:rsidR="009E0D8D"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91365905" w:history="1">
        <w:r w:rsidR="009E0D8D" w:rsidRPr="00130D9C">
          <w:rPr>
            <w:rStyle w:val="Lienhypertexte"/>
            <w:noProof/>
          </w:rPr>
          <w:t>1.</w:t>
        </w:r>
        <w:r w:rsidR="009E0D8D">
          <w:rPr>
            <w:rFonts w:eastAsiaTheme="minorEastAsia"/>
            <w:b w:val="0"/>
            <w:bCs w:val="0"/>
            <w:caps w:val="0"/>
            <w:noProof/>
            <w:u w:val="none"/>
            <w:lang w:eastAsia="fr-FR"/>
          </w:rPr>
          <w:tab/>
        </w:r>
        <w:r w:rsidR="009E0D8D" w:rsidRPr="00130D9C">
          <w:rPr>
            <w:rStyle w:val="Lienhypertexte"/>
            <w:noProof/>
          </w:rPr>
          <w:t>Sommaire</w:t>
        </w:r>
        <w:r w:rsidR="009E0D8D">
          <w:rPr>
            <w:noProof/>
            <w:webHidden/>
          </w:rPr>
          <w:tab/>
        </w:r>
        <w:r w:rsidR="009E0D8D">
          <w:rPr>
            <w:noProof/>
            <w:webHidden/>
          </w:rPr>
          <w:fldChar w:fldCharType="begin"/>
        </w:r>
        <w:r w:rsidR="009E0D8D">
          <w:rPr>
            <w:noProof/>
            <w:webHidden/>
          </w:rPr>
          <w:instrText xml:space="preserve"> PAGEREF _Toc391365905 \h </w:instrText>
        </w:r>
        <w:r w:rsidR="009E0D8D">
          <w:rPr>
            <w:noProof/>
            <w:webHidden/>
          </w:rPr>
        </w:r>
        <w:r w:rsidR="009E0D8D">
          <w:rPr>
            <w:noProof/>
            <w:webHidden/>
          </w:rPr>
          <w:fldChar w:fldCharType="separate"/>
        </w:r>
        <w:r w:rsidR="009E0D8D">
          <w:rPr>
            <w:noProof/>
            <w:webHidden/>
          </w:rPr>
          <w:t>3</w:t>
        </w:r>
        <w:r w:rsidR="009E0D8D">
          <w:rPr>
            <w:noProof/>
            <w:webHidden/>
          </w:rPr>
          <w:fldChar w:fldCharType="end"/>
        </w:r>
      </w:hyperlink>
    </w:p>
    <w:p w14:paraId="67F516E7" w14:textId="77777777" w:rsidR="009E0D8D" w:rsidRDefault="00945438">
      <w:pPr>
        <w:pStyle w:val="TM1"/>
        <w:tabs>
          <w:tab w:val="left" w:pos="390"/>
          <w:tab w:val="right" w:pos="9062"/>
        </w:tabs>
        <w:rPr>
          <w:rFonts w:eastAsiaTheme="minorEastAsia"/>
          <w:b w:val="0"/>
          <w:bCs w:val="0"/>
          <w:caps w:val="0"/>
          <w:noProof/>
          <w:u w:val="none"/>
          <w:lang w:eastAsia="fr-FR"/>
        </w:rPr>
      </w:pPr>
      <w:hyperlink w:anchor="_Toc391365906" w:history="1">
        <w:r w:rsidR="009E0D8D" w:rsidRPr="00130D9C">
          <w:rPr>
            <w:rStyle w:val="Lienhypertexte"/>
            <w:noProof/>
          </w:rPr>
          <w:t>2.</w:t>
        </w:r>
        <w:r w:rsidR="009E0D8D">
          <w:rPr>
            <w:rFonts w:eastAsiaTheme="minorEastAsia"/>
            <w:b w:val="0"/>
            <w:bCs w:val="0"/>
            <w:caps w:val="0"/>
            <w:noProof/>
            <w:u w:val="none"/>
            <w:lang w:eastAsia="fr-FR"/>
          </w:rPr>
          <w:tab/>
        </w:r>
        <w:r w:rsidR="009E0D8D" w:rsidRPr="00130D9C">
          <w:rPr>
            <w:rStyle w:val="Lienhypertexte"/>
            <w:noProof/>
          </w:rPr>
          <w:t>Principes de base</w:t>
        </w:r>
        <w:r w:rsidR="009E0D8D">
          <w:rPr>
            <w:noProof/>
            <w:webHidden/>
          </w:rPr>
          <w:tab/>
        </w:r>
        <w:r w:rsidR="009E0D8D">
          <w:rPr>
            <w:noProof/>
            <w:webHidden/>
          </w:rPr>
          <w:fldChar w:fldCharType="begin"/>
        </w:r>
        <w:r w:rsidR="009E0D8D">
          <w:rPr>
            <w:noProof/>
            <w:webHidden/>
          </w:rPr>
          <w:instrText xml:space="preserve"> PAGEREF _Toc391365906 \h </w:instrText>
        </w:r>
        <w:r w:rsidR="009E0D8D">
          <w:rPr>
            <w:noProof/>
            <w:webHidden/>
          </w:rPr>
        </w:r>
        <w:r w:rsidR="009E0D8D">
          <w:rPr>
            <w:noProof/>
            <w:webHidden/>
          </w:rPr>
          <w:fldChar w:fldCharType="separate"/>
        </w:r>
        <w:r w:rsidR="009E0D8D">
          <w:rPr>
            <w:noProof/>
            <w:webHidden/>
          </w:rPr>
          <w:t>5</w:t>
        </w:r>
        <w:r w:rsidR="009E0D8D">
          <w:rPr>
            <w:noProof/>
            <w:webHidden/>
          </w:rPr>
          <w:fldChar w:fldCharType="end"/>
        </w:r>
      </w:hyperlink>
    </w:p>
    <w:p w14:paraId="407C9CC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07" w:history="1">
        <w:r w:rsidR="009E0D8D" w:rsidRPr="00130D9C">
          <w:rPr>
            <w:rStyle w:val="Lienhypertexte"/>
            <w:noProof/>
          </w:rPr>
          <w:t>2.1</w:t>
        </w:r>
        <w:r w:rsidR="009E0D8D">
          <w:rPr>
            <w:rFonts w:eastAsiaTheme="minorEastAsia"/>
            <w:b w:val="0"/>
            <w:bCs w:val="0"/>
            <w:smallCaps w:val="0"/>
            <w:noProof/>
            <w:lang w:eastAsia="fr-FR"/>
          </w:rPr>
          <w:tab/>
        </w:r>
        <w:r w:rsidR="009E0D8D" w:rsidRPr="00130D9C">
          <w:rPr>
            <w:rStyle w:val="Lienhypertexte"/>
            <w:noProof/>
          </w:rPr>
          <w:t>Acquisition des compétences</w:t>
        </w:r>
        <w:r w:rsidR="009E0D8D">
          <w:rPr>
            <w:noProof/>
            <w:webHidden/>
          </w:rPr>
          <w:tab/>
        </w:r>
        <w:r w:rsidR="009E0D8D">
          <w:rPr>
            <w:noProof/>
            <w:webHidden/>
          </w:rPr>
          <w:fldChar w:fldCharType="begin"/>
        </w:r>
        <w:r w:rsidR="009E0D8D">
          <w:rPr>
            <w:noProof/>
            <w:webHidden/>
          </w:rPr>
          <w:instrText xml:space="preserve"> PAGEREF _Toc391365907 \h </w:instrText>
        </w:r>
        <w:r w:rsidR="009E0D8D">
          <w:rPr>
            <w:noProof/>
            <w:webHidden/>
          </w:rPr>
        </w:r>
        <w:r w:rsidR="009E0D8D">
          <w:rPr>
            <w:noProof/>
            <w:webHidden/>
          </w:rPr>
          <w:fldChar w:fldCharType="separate"/>
        </w:r>
        <w:r w:rsidR="009E0D8D">
          <w:rPr>
            <w:noProof/>
            <w:webHidden/>
          </w:rPr>
          <w:t>5</w:t>
        </w:r>
        <w:r w:rsidR="009E0D8D">
          <w:rPr>
            <w:noProof/>
            <w:webHidden/>
          </w:rPr>
          <w:fldChar w:fldCharType="end"/>
        </w:r>
      </w:hyperlink>
    </w:p>
    <w:p w14:paraId="079801C6"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08" w:history="1">
        <w:r w:rsidR="009E0D8D" w:rsidRPr="00130D9C">
          <w:rPr>
            <w:rStyle w:val="Lienhypertexte"/>
            <w:noProof/>
          </w:rPr>
          <w:t>2.2</w:t>
        </w:r>
        <w:r w:rsidR="009E0D8D">
          <w:rPr>
            <w:rFonts w:eastAsiaTheme="minorEastAsia"/>
            <w:b w:val="0"/>
            <w:bCs w:val="0"/>
            <w:smallCaps w:val="0"/>
            <w:noProof/>
            <w:lang w:eastAsia="fr-FR"/>
          </w:rPr>
          <w:tab/>
        </w:r>
        <w:r w:rsidR="009E0D8D" w:rsidRPr="00130D9C">
          <w:rPr>
            <w:rStyle w:val="Lienhypertexte"/>
            <w:noProof/>
          </w:rPr>
          <w:t>Niveau de maîtrise des compétences</w:t>
        </w:r>
        <w:r w:rsidR="009E0D8D">
          <w:rPr>
            <w:noProof/>
            <w:webHidden/>
          </w:rPr>
          <w:tab/>
        </w:r>
        <w:r w:rsidR="009E0D8D">
          <w:rPr>
            <w:noProof/>
            <w:webHidden/>
          </w:rPr>
          <w:fldChar w:fldCharType="begin"/>
        </w:r>
        <w:r w:rsidR="009E0D8D">
          <w:rPr>
            <w:noProof/>
            <w:webHidden/>
          </w:rPr>
          <w:instrText xml:space="preserve"> PAGEREF _Toc391365908 \h </w:instrText>
        </w:r>
        <w:r w:rsidR="009E0D8D">
          <w:rPr>
            <w:noProof/>
            <w:webHidden/>
          </w:rPr>
        </w:r>
        <w:r w:rsidR="009E0D8D">
          <w:rPr>
            <w:noProof/>
            <w:webHidden/>
          </w:rPr>
          <w:fldChar w:fldCharType="separate"/>
        </w:r>
        <w:r w:rsidR="009E0D8D">
          <w:rPr>
            <w:noProof/>
            <w:webHidden/>
          </w:rPr>
          <w:t>5</w:t>
        </w:r>
        <w:r w:rsidR="009E0D8D">
          <w:rPr>
            <w:noProof/>
            <w:webHidden/>
          </w:rPr>
          <w:fldChar w:fldCharType="end"/>
        </w:r>
      </w:hyperlink>
    </w:p>
    <w:p w14:paraId="6D88BD3A"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09" w:history="1">
        <w:r w:rsidR="009E0D8D" w:rsidRPr="00130D9C">
          <w:rPr>
            <w:rStyle w:val="Lienhypertexte"/>
            <w:noProof/>
          </w:rPr>
          <w:t>2.3</w:t>
        </w:r>
        <w:r w:rsidR="009E0D8D">
          <w:rPr>
            <w:rFonts w:eastAsiaTheme="minorEastAsia"/>
            <w:b w:val="0"/>
            <w:bCs w:val="0"/>
            <w:smallCaps w:val="0"/>
            <w:noProof/>
            <w:lang w:eastAsia="fr-FR"/>
          </w:rPr>
          <w:tab/>
        </w:r>
        <w:r w:rsidR="009E0D8D" w:rsidRPr="00130D9C">
          <w:rPr>
            <w:rStyle w:val="Lienhypertexte"/>
            <w:noProof/>
          </w:rPr>
          <w:t>Energie nécessaire</w:t>
        </w:r>
        <w:r w:rsidR="009E0D8D">
          <w:rPr>
            <w:noProof/>
            <w:webHidden/>
          </w:rPr>
          <w:tab/>
        </w:r>
        <w:r w:rsidR="009E0D8D">
          <w:rPr>
            <w:noProof/>
            <w:webHidden/>
          </w:rPr>
          <w:fldChar w:fldCharType="begin"/>
        </w:r>
        <w:r w:rsidR="009E0D8D">
          <w:rPr>
            <w:noProof/>
            <w:webHidden/>
          </w:rPr>
          <w:instrText xml:space="preserve"> PAGEREF _Toc391365909 \h </w:instrText>
        </w:r>
        <w:r w:rsidR="009E0D8D">
          <w:rPr>
            <w:noProof/>
            <w:webHidden/>
          </w:rPr>
        </w:r>
        <w:r w:rsidR="009E0D8D">
          <w:rPr>
            <w:noProof/>
            <w:webHidden/>
          </w:rPr>
          <w:fldChar w:fldCharType="separate"/>
        </w:r>
        <w:r w:rsidR="009E0D8D">
          <w:rPr>
            <w:noProof/>
            <w:webHidden/>
          </w:rPr>
          <w:t>6</w:t>
        </w:r>
        <w:r w:rsidR="009E0D8D">
          <w:rPr>
            <w:noProof/>
            <w:webHidden/>
          </w:rPr>
          <w:fldChar w:fldCharType="end"/>
        </w:r>
      </w:hyperlink>
    </w:p>
    <w:p w14:paraId="31D05208"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0" w:history="1">
        <w:r w:rsidR="009E0D8D" w:rsidRPr="00130D9C">
          <w:rPr>
            <w:rStyle w:val="Lienhypertexte"/>
            <w:noProof/>
          </w:rPr>
          <w:t>2.4</w:t>
        </w:r>
        <w:r w:rsidR="009E0D8D">
          <w:rPr>
            <w:rFonts w:eastAsiaTheme="minorEastAsia"/>
            <w:b w:val="0"/>
            <w:bCs w:val="0"/>
            <w:smallCaps w:val="0"/>
            <w:noProof/>
            <w:lang w:eastAsia="fr-FR"/>
          </w:rPr>
          <w:tab/>
        </w:r>
        <w:r w:rsidR="009E0D8D" w:rsidRPr="00130D9C">
          <w:rPr>
            <w:rStyle w:val="Lienhypertexte"/>
            <w:noProof/>
          </w:rPr>
          <w:t>Expérience gagnée</w:t>
        </w:r>
        <w:r w:rsidR="009E0D8D">
          <w:rPr>
            <w:noProof/>
            <w:webHidden/>
          </w:rPr>
          <w:tab/>
        </w:r>
        <w:r w:rsidR="009E0D8D">
          <w:rPr>
            <w:noProof/>
            <w:webHidden/>
          </w:rPr>
          <w:fldChar w:fldCharType="begin"/>
        </w:r>
        <w:r w:rsidR="009E0D8D">
          <w:rPr>
            <w:noProof/>
            <w:webHidden/>
          </w:rPr>
          <w:instrText xml:space="preserve"> PAGEREF _Toc391365910 \h </w:instrText>
        </w:r>
        <w:r w:rsidR="009E0D8D">
          <w:rPr>
            <w:noProof/>
            <w:webHidden/>
          </w:rPr>
        </w:r>
        <w:r w:rsidR="009E0D8D">
          <w:rPr>
            <w:noProof/>
            <w:webHidden/>
          </w:rPr>
          <w:fldChar w:fldCharType="separate"/>
        </w:r>
        <w:r w:rsidR="009E0D8D">
          <w:rPr>
            <w:noProof/>
            <w:webHidden/>
          </w:rPr>
          <w:t>6</w:t>
        </w:r>
        <w:r w:rsidR="009E0D8D">
          <w:rPr>
            <w:noProof/>
            <w:webHidden/>
          </w:rPr>
          <w:fldChar w:fldCharType="end"/>
        </w:r>
      </w:hyperlink>
    </w:p>
    <w:p w14:paraId="1FE7CF68"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1" w:history="1">
        <w:r w:rsidR="009E0D8D" w:rsidRPr="00130D9C">
          <w:rPr>
            <w:rStyle w:val="Lienhypertexte"/>
            <w:noProof/>
          </w:rPr>
          <w:t>2.5</w:t>
        </w:r>
        <w:r w:rsidR="009E0D8D">
          <w:rPr>
            <w:rFonts w:eastAsiaTheme="minorEastAsia"/>
            <w:b w:val="0"/>
            <w:bCs w:val="0"/>
            <w:smallCaps w:val="0"/>
            <w:noProof/>
            <w:lang w:eastAsia="fr-FR"/>
          </w:rPr>
          <w:tab/>
        </w:r>
        <w:r w:rsidR="009E0D8D" w:rsidRPr="00130D9C">
          <w:rPr>
            <w:rStyle w:val="Lienhypertexte"/>
            <w:noProof/>
          </w:rPr>
          <w:t>Déblocage et acquisition des compétences</w:t>
        </w:r>
        <w:r w:rsidR="009E0D8D">
          <w:rPr>
            <w:noProof/>
            <w:webHidden/>
          </w:rPr>
          <w:tab/>
        </w:r>
        <w:r w:rsidR="009E0D8D">
          <w:rPr>
            <w:noProof/>
            <w:webHidden/>
          </w:rPr>
          <w:fldChar w:fldCharType="begin"/>
        </w:r>
        <w:r w:rsidR="009E0D8D">
          <w:rPr>
            <w:noProof/>
            <w:webHidden/>
          </w:rPr>
          <w:instrText xml:space="preserve"> PAGEREF _Toc391365911 \h </w:instrText>
        </w:r>
        <w:r w:rsidR="009E0D8D">
          <w:rPr>
            <w:noProof/>
            <w:webHidden/>
          </w:rPr>
        </w:r>
        <w:r w:rsidR="009E0D8D">
          <w:rPr>
            <w:noProof/>
            <w:webHidden/>
          </w:rPr>
          <w:fldChar w:fldCharType="separate"/>
        </w:r>
        <w:r w:rsidR="009E0D8D">
          <w:rPr>
            <w:noProof/>
            <w:webHidden/>
          </w:rPr>
          <w:t>6</w:t>
        </w:r>
        <w:r w:rsidR="009E0D8D">
          <w:rPr>
            <w:noProof/>
            <w:webHidden/>
          </w:rPr>
          <w:fldChar w:fldCharType="end"/>
        </w:r>
      </w:hyperlink>
    </w:p>
    <w:p w14:paraId="1B0C7BB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2" w:history="1">
        <w:r w:rsidR="009E0D8D" w:rsidRPr="00130D9C">
          <w:rPr>
            <w:rStyle w:val="Lienhypertexte"/>
            <w:noProof/>
          </w:rPr>
          <w:t>2.6</w:t>
        </w:r>
        <w:r w:rsidR="009E0D8D">
          <w:rPr>
            <w:rFonts w:eastAsiaTheme="minorEastAsia"/>
            <w:b w:val="0"/>
            <w:bCs w:val="0"/>
            <w:smallCaps w:val="0"/>
            <w:noProof/>
            <w:lang w:eastAsia="fr-FR"/>
          </w:rPr>
          <w:tab/>
        </w:r>
        <w:r w:rsidR="009E0D8D" w:rsidRPr="00130D9C">
          <w:rPr>
            <w:rStyle w:val="Lienhypertexte"/>
            <w:noProof/>
          </w:rPr>
          <w:t>Coût et salaires</w:t>
        </w:r>
        <w:r w:rsidR="009E0D8D">
          <w:rPr>
            <w:noProof/>
            <w:webHidden/>
          </w:rPr>
          <w:tab/>
        </w:r>
        <w:r w:rsidR="009E0D8D">
          <w:rPr>
            <w:noProof/>
            <w:webHidden/>
          </w:rPr>
          <w:fldChar w:fldCharType="begin"/>
        </w:r>
        <w:r w:rsidR="009E0D8D">
          <w:rPr>
            <w:noProof/>
            <w:webHidden/>
          </w:rPr>
          <w:instrText xml:space="preserve"> PAGEREF _Toc391365912 \h </w:instrText>
        </w:r>
        <w:r w:rsidR="009E0D8D">
          <w:rPr>
            <w:noProof/>
            <w:webHidden/>
          </w:rPr>
        </w:r>
        <w:r w:rsidR="009E0D8D">
          <w:rPr>
            <w:noProof/>
            <w:webHidden/>
          </w:rPr>
          <w:fldChar w:fldCharType="separate"/>
        </w:r>
        <w:r w:rsidR="009E0D8D">
          <w:rPr>
            <w:noProof/>
            <w:webHidden/>
          </w:rPr>
          <w:t>6</w:t>
        </w:r>
        <w:r w:rsidR="009E0D8D">
          <w:rPr>
            <w:noProof/>
            <w:webHidden/>
          </w:rPr>
          <w:fldChar w:fldCharType="end"/>
        </w:r>
      </w:hyperlink>
    </w:p>
    <w:p w14:paraId="48F3A28E" w14:textId="77777777" w:rsidR="009E0D8D" w:rsidRDefault="00945438">
      <w:pPr>
        <w:pStyle w:val="TM1"/>
        <w:tabs>
          <w:tab w:val="left" w:pos="390"/>
          <w:tab w:val="right" w:pos="9062"/>
        </w:tabs>
        <w:rPr>
          <w:rFonts w:eastAsiaTheme="minorEastAsia"/>
          <w:b w:val="0"/>
          <w:bCs w:val="0"/>
          <w:caps w:val="0"/>
          <w:noProof/>
          <w:u w:val="none"/>
          <w:lang w:eastAsia="fr-FR"/>
        </w:rPr>
      </w:pPr>
      <w:hyperlink w:anchor="_Toc391365913" w:history="1">
        <w:r w:rsidR="009E0D8D" w:rsidRPr="00130D9C">
          <w:rPr>
            <w:rStyle w:val="Lienhypertexte"/>
            <w:noProof/>
          </w:rPr>
          <w:t>3.</w:t>
        </w:r>
        <w:r w:rsidR="009E0D8D">
          <w:rPr>
            <w:rFonts w:eastAsiaTheme="minorEastAsia"/>
            <w:b w:val="0"/>
            <w:bCs w:val="0"/>
            <w:caps w:val="0"/>
            <w:noProof/>
            <w:u w:val="none"/>
            <w:lang w:eastAsia="fr-FR"/>
          </w:rPr>
          <w:tab/>
        </w:r>
        <w:r w:rsidR="009E0D8D" w:rsidRPr="00130D9C">
          <w:rPr>
            <w:rStyle w:val="Lienhypertexte"/>
            <w:noProof/>
          </w:rPr>
          <w:t>Compétences secteur primaire</w:t>
        </w:r>
        <w:r w:rsidR="009E0D8D">
          <w:rPr>
            <w:noProof/>
            <w:webHidden/>
          </w:rPr>
          <w:tab/>
        </w:r>
        <w:r w:rsidR="009E0D8D">
          <w:rPr>
            <w:noProof/>
            <w:webHidden/>
          </w:rPr>
          <w:fldChar w:fldCharType="begin"/>
        </w:r>
        <w:r w:rsidR="009E0D8D">
          <w:rPr>
            <w:noProof/>
            <w:webHidden/>
          </w:rPr>
          <w:instrText xml:space="preserve"> PAGEREF _Toc391365913 \h </w:instrText>
        </w:r>
        <w:r w:rsidR="009E0D8D">
          <w:rPr>
            <w:noProof/>
            <w:webHidden/>
          </w:rPr>
        </w:r>
        <w:r w:rsidR="009E0D8D">
          <w:rPr>
            <w:noProof/>
            <w:webHidden/>
          </w:rPr>
          <w:fldChar w:fldCharType="separate"/>
        </w:r>
        <w:r w:rsidR="009E0D8D">
          <w:rPr>
            <w:noProof/>
            <w:webHidden/>
          </w:rPr>
          <w:t>7</w:t>
        </w:r>
        <w:r w:rsidR="009E0D8D">
          <w:rPr>
            <w:noProof/>
            <w:webHidden/>
          </w:rPr>
          <w:fldChar w:fldCharType="end"/>
        </w:r>
      </w:hyperlink>
    </w:p>
    <w:p w14:paraId="45AFF176"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4" w:history="1">
        <w:r w:rsidR="009E0D8D" w:rsidRPr="00130D9C">
          <w:rPr>
            <w:rStyle w:val="Lienhypertexte"/>
            <w:noProof/>
          </w:rPr>
          <w:t>3.1</w:t>
        </w:r>
        <w:r w:rsidR="009E0D8D">
          <w:rPr>
            <w:rFonts w:eastAsiaTheme="minorEastAsia"/>
            <w:b w:val="0"/>
            <w:bCs w:val="0"/>
            <w:smallCaps w:val="0"/>
            <w:noProof/>
            <w:lang w:eastAsia="fr-FR"/>
          </w:rPr>
          <w:tab/>
        </w:r>
        <w:r w:rsidR="009E0D8D" w:rsidRPr="00130D9C">
          <w:rPr>
            <w:rStyle w:val="Lienhypertexte"/>
            <w:noProof/>
          </w:rPr>
          <w:t>Bûcheron</w:t>
        </w:r>
        <w:r w:rsidR="009E0D8D">
          <w:rPr>
            <w:noProof/>
            <w:webHidden/>
          </w:rPr>
          <w:tab/>
        </w:r>
        <w:r w:rsidR="009E0D8D">
          <w:rPr>
            <w:noProof/>
            <w:webHidden/>
          </w:rPr>
          <w:fldChar w:fldCharType="begin"/>
        </w:r>
        <w:r w:rsidR="009E0D8D">
          <w:rPr>
            <w:noProof/>
            <w:webHidden/>
          </w:rPr>
          <w:instrText xml:space="preserve"> PAGEREF _Toc391365914 \h </w:instrText>
        </w:r>
        <w:r w:rsidR="009E0D8D">
          <w:rPr>
            <w:noProof/>
            <w:webHidden/>
          </w:rPr>
        </w:r>
        <w:r w:rsidR="009E0D8D">
          <w:rPr>
            <w:noProof/>
            <w:webHidden/>
          </w:rPr>
          <w:fldChar w:fldCharType="separate"/>
        </w:r>
        <w:r w:rsidR="009E0D8D">
          <w:rPr>
            <w:noProof/>
            <w:webHidden/>
          </w:rPr>
          <w:t>7</w:t>
        </w:r>
        <w:r w:rsidR="009E0D8D">
          <w:rPr>
            <w:noProof/>
            <w:webHidden/>
          </w:rPr>
          <w:fldChar w:fldCharType="end"/>
        </w:r>
      </w:hyperlink>
    </w:p>
    <w:p w14:paraId="09CF0779"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5" w:history="1">
        <w:r w:rsidR="009E0D8D" w:rsidRPr="00130D9C">
          <w:rPr>
            <w:rStyle w:val="Lienhypertexte"/>
            <w:noProof/>
          </w:rPr>
          <w:t>3.2</w:t>
        </w:r>
        <w:r w:rsidR="009E0D8D">
          <w:rPr>
            <w:rFonts w:eastAsiaTheme="minorEastAsia"/>
            <w:b w:val="0"/>
            <w:bCs w:val="0"/>
            <w:smallCaps w:val="0"/>
            <w:noProof/>
            <w:lang w:eastAsia="fr-FR"/>
          </w:rPr>
          <w:tab/>
        </w:r>
        <w:r w:rsidR="009E0D8D" w:rsidRPr="00130D9C">
          <w:rPr>
            <w:rStyle w:val="Lienhypertexte"/>
            <w:noProof/>
          </w:rPr>
          <w:t>Cabane du Cueilleur</w:t>
        </w:r>
        <w:r w:rsidR="009E0D8D">
          <w:rPr>
            <w:noProof/>
            <w:webHidden/>
          </w:rPr>
          <w:tab/>
        </w:r>
        <w:r w:rsidR="009E0D8D">
          <w:rPr>
            <w:noProof/>
            <w:webHidden/>
          </w:rPr>
          <w:fldChar w:fldCharType="begin"/>
        </w:r>
        <w:r w:rsidR="009E0D8D">
          <w:rPr>
            <w:noProof/>
            <w:webHidden/>
          </w:rPr>
          <w:instrText xml:space="preserve"> PAGEREF _Toc391365915 \h </w:instrText>
        </w:r>
        <w:r w:rsidR="009E0D8D">
          <w:rPr>
            <w:noProof/>
            <w:webHidden/>
          </w:rPr>
        </w:r>
        <w:r w:rsidR="009E0D8D">
          <w:rPr>
            <w:noProof/>
            <w:webHidden/>
          </w:rPr>
          <w:fldChar w:fldCharType="separate"/>
        </w:r>
        <w:r w:rsidR="009E0D8D">
          <w:rPr>
            <w:noProof/>
            <w:webHidden/>
          </w:rPr>
          <w:t>7</w:t>
        </w:r>
        <w:r w:rsidR="009E0D8D">
          <w:rPr>
            <w:noProof/>
            <w:webHidden/>
          </w:rPr>
          <w:fldChar w:fldCharType="end"/>
        </w:r>
      </w:hyperlink>
    </w:p>
    <w:p w14:paraId="665E6AFF"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6" w:history="1">
        <w:r w:rsidR="009E0D8D" w:rsidRPr="00130D9C">
          <w:rPr>
            <w:rStyle w:val="Lienhypertexte"/>
            <w:noProof/>
          </w:rPr>
          <w:t>3.3</w:t>
        </w:r>
        <w:r w:rsidR="009E0D8D">
          <w:rPr>
            <w:rFonts w:eastAsiaTheme="minorEastAsia"/>
            <w:b w:val="0"/>
            <w:bCs w:val="0"/>
            <w:smallCaps w:val="0"/>
            <w:noProof/>
            <w:lang w:eastAsia="fr-FR"/>
          </w:rPr>
          <w:tab/>
        </w:r>
        <w:r w:rsidR="009E0D8D" w:rsidRPr="00130D9C">
          <w:rPr>
            <w:rStyle w:val="Lienhypertexte"/>
            <w:noProof/>
          </w:rPr>
          <w:t>Carrière</w:t>
        </w:r>
        <w:r w:rsidR="009E0D8D">
          <w:rPr>
            <w:noProof/>
            <w:webHidden/>
          </w:rPr>
          <w:tab/>
        </w:r>
        <w:r w:rsidR="009E0D8D">
          <w:rPr>
            <w:noProof/>
            <w:webHidden/>
          </w:rPr>
          <w:fldChar w:fldCharType="begin"/>
        </w:r>
        <w:r w:rsidR="009E0D8D">
          <w:rPr>
            <w:noProof/>
            <w:webHidden/>
          </w:rPr>
          <w:instrText xml:space="preserve"> PAGEREF _Toc391365916 \h </w:instrText>
        </w:r>
        <w:r w:rsidR="009E0D8D">
          <w:rPr>
            <w:noProof/>
            <w:webHidden/>
          </w:rPr>
        </w:r>
        <w:r w:rsidR="009E0D8D">
          <w:rPr>
            <w:noProof/>
            <w:webHidden/>
          </w:rPr>
          <w:fldChar w:fldCharType="separate"/>
        </w:r>
        <w:r w:rsidR="009E0D8D">
          <w:rPr>
            <w:noProof/>
            <w:webHidden/>
          </w:rPr>
          <w:t>8</w:t>
        </w:r>
        <w:r w:rsidR="009E0D8D">
          <w:rPr>
            <w:noProof/>
            <w:webHidden/>
          </w:rPr>
          <w:fldChar w:fldCharType="end"/>
        </w:r>
      </w:hyperlink>
    </w:p>
    <w:p w14:paraId="4F3BA1C3"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7" w:history="1">
        <w:r w:rsidR="009E0D8D" w:rsidRPr="00130D9C">
          <w:rPr>
            <w:rStyle w:val="Lienhypertexte"/>
            <w:noProof/>
          </w:rPr>
          <w:t>3.4</w:t>
        </w:r>
        <w:r w:rsidR="009E0D8D">
          <w:rPr>
            <w:rFonts w:eastAsiaTheme="minorEastAsia"/>
            <w:b w:val="0"/>
            <w:bCs w:val="0"/>
            <w:smallCaps w:val="0"/>
            <w:noProof/>
            <w:lang w:eastAsia="fr-FR"/>
          </w:rPr>
          <w:tab/>
        </w:r>
        <w:r w:rsidR="009E0D8D" w:rsidRPr="00130D9C">
          <w:rPr>
            <w:rStyle w:val="Lienhypertexte"/>
            <w:noProof/>
          </w:rPr>
          <w:t>Mine</w:t>
        </w:r>
        <w:r w:rsidR="009E0D8D">
          <w:rPr>
            <w:noProof/>
            <w:webHidden/>
          </w:rPr>
          <w:tab/>
        </w:r>
        <w:r w:rsidR="009E0D8D">
          <w:rPr>
            <w:noProof/>
            <w:webHidden/>
          </w:rPr>
          <w:fldChar w:fldCharType="begin"/>
        </w:r>
        <w:r w:rsidR="009E0D8D">
          <w:rPr>
            <w:noProof/>
            <w:webHidden/>
          </w:rPr>
          <w:instrText xml:space="preserve"> PAGEREF _Toc391365917 \h </w:instrText>
        </w:r>
        <w:r w:rsidR="009E0D8D">
          <w:rPr>
            <w:noProof/>
            <w:webHidden/>
          </w:rPr>
        </w:r>
        <w:r w:rsidR="009E0D8D">
          <w:rPr>
            <w:noProof/>
            <w:webHidden/>
          </w:rPr>
          <w:fldChar w:fldCharType="separate"/>
        </w:r>
        <w:r w:rsidR="009E0D8D">
          <w:rPr>
            <w:noProof/>
            <w:webHidden/>
          </w:rPr>
          <w:t>8</w:t>
        </w:r>
        <w:r w:rsidR="009E0D8D">
          <w:rPr>
            <w:noProof/>
            <w:webHidden/>
          </w:rPr>
          <w:fldChar w:fldCharType="end"/>
        </w:r>
      </w:hyperlink>
    </w:p>
    <w:p w14:paraId="3DB9899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8" w:history="1">
        <w:r w:rsidR="009E0D8D" w:rsidRPr="00130D9C">
          <w:rPr>
            <w:rStyle w:val="Lienhypertexte"/>
            <w:noProof/>
          </w:rPr>
          <w:t>3.5</w:t>
        </w:r>
        <w:r w:rsidR="009E0D8D">
          <w:rPr>
            <w:rFonts w:eastAsiaTheme="minorEastAsia"/>
            <w:b w:val="0"/>
            <w:bCs w:val="0"/>
            <w:smallCaps w:val="0"/>
            <w:noProof/>
            <w:lang w:eastAsia="fr-FR"/>
          </w:rPr>
          <w:tab/>
        </w:r>
        <w:r w:rsidR="009E0D8D" w:rsidRPr="00130D9C">
          <w:rPr>
            <w:rStyle w:val="Lienhypertexte"/>
            <w:noProof/>
          </w:rPr>
          <w:t>Puits</w:t>
        </w:r>
        <w:r w:rsidR="009E0D8D">
          <w:rPr>
            <w:noProof/>
            <w:webHidden/>
          </w:rPr>
          <w:tab/>
        </w:r>
        <w:r w:rsidR="009E0D8D">
          <w:rPr>
            <w:noProof/>
            <w:webHidden/>
          </w:rPr>
          <w:fldChar w:fldCharType="begin"/>
        </w:r>
        <w:r w:rsidR="009E0D8D">
          <w:rPr>
            <w:noProof/>
            <w:webHidden/>
          </w:rPr>
          <w:instrText xml:space="preserve"> PAGEREF _Toc391365918 \h </w:instrText>
        </w:r>
        <w:r w:rsidR="009E0D8D">
          <w:rPr>
            <w:noProof/>
            <w:webHidden/>
          </w:rPr>
        </w:r>
        <w:r w:rsidR="009E0D8D">
          <w:rPr>
            <w:noProof/>
            <w:webHidden/>
          </w:rPr>
          <w:fldChar w:fldCharType="separate"/>
        </w:r>
        <w:r w:rsidR="009E0D8D">
          <w:rPr>
            <w:noProof/>
            <w:webHidden/>
          </w:rPr>
          <w:t>8</w:t>
        </w:r>
        <w:r w:rsidR="009E0D8D">
          <w:rPr>
            <w:noProof/>
            <w:webHidden/>
          </w:rPr>
          <w:fldChar w:fldCharType="end"/>
        </w:r>
      </w:hyperlink>
    </w:p>
    <w:p w14:paraId="11E1025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19" w:history="1">
        <w:r w:rsidR="009E0D8D" w:rsidRPr="00130D9C">
          <w:rPr>
            <w:rStyle w:val="Lienhypertexte"/>
            <w:noProof/>
          </w:rPr>
          <w:t>3.6</w:t>
        </w:r>
        <w:r w:rsidR="009E0D8D">
          <w:rPr>
            <w:rFonts w:eastAsiaTheme="minorEastAsia"/>
            <w:b w:val="0"/>
            <w:bCs w:val="0"/>
            <w:smallCaps w:val="0"/>
            <w:noProof/>
            <w:lang w:eastAsia="fr-FR"/>
          </w:rPr>
          <w:tab/>
        </w:r>
        <w:r w:rsidR="009E0D8D" w:rsidRPr="00130D9C">
          <w:rPr>
            <w:rStyle w:val="Lienhypertexte"/>
            <w:noProof/>
          </w:rPr>
          <w:t>Champ</w:t>
        </w:r>
        <w:r w:rsidR="009E0D8D">
          <w:rPr>
            <w:noProof/>
            <w:webHidden/>
          </w:rPr>
          <w:tab/>
        </w:r>
        <w:r w:rsidR="009E0D8D">
          <w:rPr>
            <w:noProof/>
            <w:webHidden/>
          </w:rPr>
          <w:fldChar w:fldCharType="begin"/>
        </w:r>
        <w:r w:rsidR="009E0D8D">
          <w:rPr>
            <w:noProof/>
            <w:webHidden/>
          </w:rPr>
          <w:instrText xml:space="preserve"> PAGEREF _Toc391365919 \h </w:instrText>
        </w:r>
        <w:r w:rsidR="009E0D8D">
          <w:rPr>
            <w:noProof/>
            <w:webHidden/>
          </w:rPr>
        </w:r>
        <w:r w:rsidR="009E0D8D">
          <w:rPr>
            <w:noProof/>
            <w:webHidden/>
          </w:rPr>
          <w:fldChar w:fldCharType="separate"/>
        </w:r>
        <w:r w:rsidR="009E0D8D">
          <w:rPr>
            <w:noProof/>
            <w:webHidden/>
          </w:rPr>
          <w:t>9</w:t>
        </w:r>
        <w:r w:rsidR="009E0D8D">
          <w:rPr>
            <w:noProof/>
            <w:webHidden/>
          </w:rPr>
          <w:fldChar w:fldCharType="end"/>
        </w:r>
      </w:hyperlink>
    </w:p>
    <w:p w14:paraId="0024515A" w14:textId="77777777" w:rsidR="009E0D8D" w:rsidRDefault="00945438">
      <w:pPr>
        <w:pStyle w:val="TM1"/>
        <w:tabs>
          <w:tab w:val="left" w:pos="390"/>
          <w:tab w:val="right" w:pos="9062"/>
        </w:tabs>
        <w:rPr>
          <w:rFonts w:eastAsiaTheme="minorEastAsia"/>
          <w:b w:val="0"/>
          <w:bCs w:val="0"/>
          <w:caps w:val="0"/>
          <w:noProof/>
          <w:u w:val="none"/>
          <w:lang w:eastAsia="fr-FR"/>
        </w:rPr>
      </w:pPr>
      <w:hyperlink w:anchor="_Toc391365920" w:history="1">
        <w:r w:rsidR="009E0D8D" w:rsidRPr="00130D9C">
          <w:rPr>
            <w:rStyle w:val="Lienhypertexte"/>
            <w:noProof/>
          </w:rPr>
          <w:t>4.</w:t>
        </w:r>
        <w:r w:rsidR="009E0D8D">
          <w:rPr>
            <w:rFonts w:eastAsiaTheme="minorEastAsia"/>
            <w:b w:val="0"/>
            <w:bCs w:val="0"/>
            <w:caps w:val="0"/>
            <w:noProof/>
            <w:u w:val="none"/>
            <w:lang w:eastAsia="fr-FR"/>
          </w:rPr>
          <w:tab/>
        </w:r>
        <w:r w:rsidR="009E0D8D" w:rsidRPr="00130D9C">
          <w:rPr>
            <w:rStyle w:val="Lienhypertexte"/>
            <w:noProof/>
          </w:rPr>
          <w:t>Compétences secteur secondaire</w:t>
        </w:r>
        <w:r w:rsidR="009E0D8D">
          <w:rPr>
            <w:noProof/>
            <w:webHidden/>
          </w:rPr>
          <w:tab/>
        </w:r>
        <w:r w:rsidR="009E0D8D">
          <w:rPr>
            <w:noProof/>
            <w:webHidden/>
          </w:rPr>
          <w:fldChar w:fldCharType="begin"/>
        </w:r>
        <w:r w:rsidR="009E0D8D">
          <w:rPr>
            <w:noProof/>
            <w:webHidden/>
          </w:rPr>
          <w:instrText xml:space="preserve"> PAGEREF _Toc391365920 \h </w:instrText>
        </w:r>
        <w:r w:rsidR="009E0D8D">
          <w:rPr>
            <w:noProof/>
            <w:webHidden/>
          </w:rPr>
        </w:r>
        <w:r w:rsidR="009E0D8D">
          <w:rPr>
            <w:noProof/>
            <w:webHidden/>
          </w:rPr>
          <w:fldChar w:fldCharType="separate"/>
        </w:r>
        <w:r w:rsidR="009E0D8D">
          <w:rPr>
            <w:noProof/>
            <w:webHidden/>
          </w:rPr>
          <w:t>10</w:t>
        </w:r>
        <w:r w:rsidR="009E0D8D">
          <w:rPr>
            <w:noProof/>
            <w:webHidden/>
          </w:rPr>
          <w:fldChar w:fldCharType="end"/>
        </w:r>
      </w:hyperlink>
    </w:p>
    <w:p w14:paraId="0C519994"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1" w:history="1">
        <w:r w:rsidR="009E0D8D" w:rsidRPr="00130D9C">
          <w:rPr>
            <w:rStyle w:val="Lienhypertexte"/>
            <w:noProof/>
          </w:rPr>
          <w:t>4.1</w:t>
        </w:r>
        <w:r w:rsidR="009E0D8D">
          <w:rPr>
            <w:rFonts w:eastAsiaTheme="minorEastAsia"/>
            <w:b w:val="0"/>
            <w:bCs w:val="0"/>
            <w:smallCaps w:val="0"/>
            <w:noProof/>
            <w:lang w:eastAsia="fr-FR"/>
          </w:rPr>
          <w:tab/>
        </w:r>
        <w:r w:rsidR="009E0D8D" w:rsidRPr="00130D9C">
          <w:rPr>
            <w:rStyle w:val="Lienhypertexte"/>
            <w:noProof/>
          </w:rPr>
          <w:t>Druide</w:t>
        </w:r>
        <w:r w:rsidR="009E0D8D">
          <w:rPr>
            <w:noProof/>
            <w:webHidden/>
          </w:rPr>
          <w:tab/>
        </w:r>
        <w:r w:rsidR="009E0D8D">
          <w:rPr>
            <w:noProof/>
            <w:webHidden/>
          </w:rPr>
          <w:fldChar w:fldCharType="begin"/>
        </w:r>
        <w:r w:rsidR="009E0D8D">
          <w:rPr>
            <w:noProof/>
            <w:webHidden/>
          </w:rPr>
          <w:instrText xml:space="preserve"> PAGEREF _Toc391365921 \h </w:instrText>
        </w:r>
        <w:r w:rsidR="009E0D8D">
          <w:rPr>
            <w:noProof/>
            <w:webHidden/>
          </w:rPr>
        </w:r>
        <w:r w:rsidR="009E0D8D">
          <w:rPr>
            <w:noProof/>
            <w:webHidden/>
          </w:rPr>
          <w:fldChar w:fldCharType="separate"/>
        </w:r>
        <w:r w:rsidR="009E0D8D">
          <w:rPr>
            <w:noProof/>
            <w:webHidden/>
          </w:rPr>
          <w:t>10</w:t>
        </w:r>
        <w:r w:rsidR="009E0D8D">
          <w:rPr>
            <w:noProof/>
            <w:webHidden/>
          </w:rPr>
          <w:fldChar w:fldCharType="end"/>
        </w:r>
      </w:hyperlink>
    </w:p>
    <w:p w14:paraId="317D78DE"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2" w:history="1">
        <w:r w:rsidR="009E0D8D" w:rsidRPr="00130D9C">
          <w:rPr>
            <w:rStyle w:val="Lienhypertexte"/>
            <w:noProof/>
          </w:rPr>
          <w:t>4.2</w:t>
        </w:r>
        <w:r w:rsidR="009E0D8D">
          <w:rPr>
            <w:rFonts w:eastAsiaTheme="minorEastAsia"/>
            <w:b w:val="0"/>
            <w:bCs w:val="0"/>
            <w:smallCaps w:val="0"/>
            <w:noProof/>
            <w:lang w:eastAsia="fr-FR"/>
          </w:rPr>
          <w:tab/>
        </w:r>
        <w:r w:rsidR="009E0D8D" w:rsidRPr="00130D9C">
          <w:rPr>
            <w:rStyle w:val="Lienhypertexte"/>
            <w:noProof/>
          </w:rPr>
          <w:t>Cuisine</w:t>
        </w:r>
        <w:r w:rsidR="009E0D8D">
          <w:rPr>
            <w:noProof/>
            <w:webHidden/>
          </w:rPr>
          <w:tab/>
        </w:r>
        <w:r w:rsidR="009E0D8D">
          <w:rPr>
            <w:noProof/>
            <w:webHidden/>
          </w:rPr>
          <w:fldChar w:fldCharType="begin"/>
        </w:r>
        <w:r w:rsidR="009E0D8D">
          <w:rPr>
            <w:noProof/>
            <w:webHidden/>
          </w:rPr>
          <w:instrText xml:space="preserve"> PAGEREF _Toc391365922 \h </w:instrText>
        </w:r>
        <w:r w:rsidR="009E0D8D">
          <w:rPr>
            <w:noProof/>
            <w:webHidden/>
          </w:rPr>
        </w:r>
        <w:r w:rsidR="009E0D8D">
          <w:rPr>
            <w:noProof/>
            <w:webHidden/>
          </w:rPr>
          <w:fldChar w:fldCharType="separate"/>
        </w:r>
        <w:r w:rsidR="009E0D8D">
          <w:rPr>
            <w:noProof/>
            <w:webHidden/>
          </w:rPr>
          <w:t>15</w:t>
        </w:r>
        <w:r w:rsidR="009E0D8D">
          <w:rPr>
            <w:noProof/>
            <w:webHidden/>
          </w:rPr>
          <w:fldChar w:fldCharType="end"/>
        </w:r>
      </w:hyperlink>
    </w:p>
    <w:p w14:paraId="3592A40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3" w:history="1">
        <w:r w:rsidR="009E0D8D" w:rsidRPr="00130D9C">
          <w:rPr>
            <w:rStyle w:val="Lienhypertexte"/>
            <w:noProof/>
          </w:rPr>
          <w:t>4.3</w:t>
        </w:r>
        <w:r w:rsidR="009E0D8D">
          <w:rPr>
            <w:rFonts w:eastAsiaTheme="minorEastAsia"/>
            <w:b w:val="0"/>
            <w:bCs w:val="0"/>
            <w:smallCaps w:val="0"/>
            <w:noProof/>
            <w:lang w:eastAsia="fr-FR"/>
          </w:rPr>
          <w:tab/>
        </w:r>
        <w:r w:rsidR="009E0D8D" w:rsidRPr="00130D9C">
          <w:rPr>
            <w:rStyle w:val="Lienhypertexte"/>
            <w:noProof/>
          </w:rPr>
          <w:t>Scierie</w:t>
        </w:r>
        <w:r w:rsidR="009E0D8D">
          <w:rPr>
            <w:noProof/>
            <w:webHidden/>
          </w:rPr>
          <w:tab/>
        </w:r>
        <w:r w:rsidR="009E0D8D">
          <w:rPr>
            <w:noProof/>
            <w:webHidden/>
          </w:rPr>
          <w:fldChar w:fldCharType="begin"/>
        </w:r>
        <w:r w:rsidR="009E0D8D">
          <w:rPr>
            <w:noProof/>
            <w:webHidden/>
          </w:rPr>
          <w:instrText xml:space="preserve"> PAGEREF _Toc391365923 \h </w:instrText>
        </w:r>
        <w:r w:rsidR="009E0D8D">
          <w:rPr>
            <w:noProof/>
            <w:webHidden/>
          </w:rPr>
        </w:r>
        <w:r w:rsidR="009E0D8D">
          <w:rPr>
            <w:noProof/>
            <w:webHidden/>
          </w:rPr>
          <w:fldChar w:fldCharType="separate"/>
        </w:r>
        <w:r w:rsidR="009E0D8D">
          <w:rPr>
            <w:noProof/>
            <w:webHidden/>
          </w:rPr>
          <w:t>22</w:t>
        </w:r>
        <w:r w:rsidR="009E0D8D">
          <w:rPr>
            <w:noProof/>
            <w:webHidden/>
          </w:rPr>
          <w:fldChar w:fldCharType="end"/>
        </w:r>
      </w:hyperlink>
    </w:p>
    <w:p w14:paraId="55AC2EE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4" w:history="1">
        <w:r w:rsidR="009E0D8D" w:rsidRPr="00130D9C">
          <w:rPr>
            <w:rStyle w:val="Lienhypertexte"/>
            <w:noProof/>
          </w:rPr>
          <w:t>4.4</w:t>
        </w:r>
        <w:r w:rsidR="009E0D8D">
          <w:rPr>
            <w:rFonts w:eastAsiaTheme="minorEastAsia"/>
            <w:b w:val="0"/>
            <w:bCs w:val="0"/>
            <w:smallCaps w:val="0"/>
            <w:noProof/>
            <w:lang w:eastAsia="fr-FR"/>
          </w:rPr>
          <w:tab/>
        </w:r>
        <w:r w:rsidR="009E0D8D" w:rsidRPr="00130D9C">
          <w:rPr>
            <w:rStyle w:val="Lienhypertexte"/>
            <w:noProof/>
          </w:rPr>
          <w:t>Charbonnière</w:t>
        </w:r>
        <w:r w:rsidR="009E0D8D">
          <w:rPr>
            <w:noProof/>
            <w:webHidden/>
          </w:rPr>
          <w:tab/>
        </w:r>
        <w:r w:rsidR="009E0D8D">
          <w:rPr>
            <w:noProof/>
            <w:webHidden/>
          </w:rPr>
          <w:fldChar w:fldCharType="begin"/>
        </w:r>
        <w:r w:rsidR="009E0D8D">
          <w:rPr>
            <w:noProof/>
            <w:webHidden/>
          </w:rPr>
          <w:instrText xml:space="preserve"> PAGEREF _Toc391365924 \h </w:instrText>
        </w:r>
        <w:r w:rsidR="009E0D8D">
          <w:rPr>
            <w:noProof/>
            <w:webHidden/>
          </w:rPr>
        </w:r>
        <w:r w:rsidR="009E0D8D">
          <w:rPr>
            <w:noProof/>
            <w:webHidden/>
          </w:rPr>
          <w:fldChar w:fldCharType="separate"/>
        </w:r>
        <w:r w:rsidR="009E0D8D">
          <w:rPr>
            <w:noProof/>
            <w:webHidden/>
          </w:rPr>
          <w:t>23</w:t>
        </w:r>
        <w:r w:rsidR="009E0D8D">
          <w:rPr>
            <w:noProof/>
            <w:webHidden/>
          </w:rPr>
          <w:fldChar w:fldCharType="end"/>
        </w:r>
      </w:hyperlink>
    </w:p>
    <w:p w14:paraId="4990EBB3"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5" w:history="1">
        <w:r w:rsidR="009E0D8D" w:rsidRPr="00130D9C">
          <w:rPr>
            <w:rStyle w:val="Lienhypertexte"/>
            <w:noProof/>
          </w:rPr>
          <w:t>4.5</w:t>
        </w:r>
        <w:r w:rsidR="009E0D8D">
          <w:rPr>
            <w:rFonts w:eastAsiaTheme="minorEastAsia"/>
            <w:b w:val="0"/>
            <w:bCs w:val="0"/>
            <w:smallCaps w:val="0"/>
            <w:noProof/>
            <w:lang w:eastAsia="fr-FR"/>
          </w:rPr>
          <w:tab/>
        </w:r>
        <w:r w:rsidR="009E0D8D" w:rsidRPr="00130D9C">
          <w:rPr>
            <w:rStyle w:val="Lienhypertexte"/>
            <w:noProof/>
          </w:rPr>
          <w:t>Cokerie</w:t>
        </w:r>
        <w:r w:rsidR="009E0D8D">
          <w:rPr>
            <w:noProof/>
            <w:webHidden/>
          </w:rPr>
          <w:tab/>
        </w:r>
        <w:r w:rsidR="009E0D8D">
          <w:rPr>
            <w:noProof/>
            <w:webHidden/>
          </w:rPr>
          <w:fldChar w:fldCharType="begin"/>
        </w:r>
        <w:r w:rsidR="009E0D8D">
          <w:rPr>
            <w:noProof/>
            <w:webHidden/>
          </w:rPr>
          <w:instrText xml:space="preserve"> PAGEREF _Toc391365925 \h </w:instrText>
        </w:r>
        <w:r w:rsidR="009E0D8D">
          <w:rPr>
            <w:noProof/>
            <w:webHidden/>
          </w:rPr>
        </w:r>
        <w:r w:rsidR="009E0D8D">
          <w:rPr>
            <w:noProof/>
            <w:webHidden/>
          </w:rPr>
          <w:fldChar w:fldCharType="separate"/>
        </w:r>
        <w:r w:rsidR="009E0D8D">
          <w:rPr>
            <w:noProof/>
            <w:webHidden/>
          </w:rPr>
          <w:t>23</w:t>
        </w:r>
        <w:r w:rsidR="009E0D8D">
          <w:rPr>
            <w:noProof/>
            <w:webHidden/>
          </w:rPr>
          <w:fldChar w:fldCharType="end"/>
        </w:r>
      </w:hyperlink>
    </w:p>
    <w:p w14:paraId="57AF154E"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6" w:history="1">
        <w:r w:rsidR="009E0D8D" w:rsidRPr="00130D9C">
          <w:rPr>
            <w:rStyle w:val="Lienhypertexte"/>
            <w:noProof/>
          </w:rPr>
          <w:t>4.6</w:t>
        </w:r>
        <w:r w:rsidR="009E0D8D">
          <w:rPr>
            <w:rFonts w:eastAsiaTheme="minorEastAsia"/>
            <w:b w:val="0"/>
            <w:bCs w:val="0"/>
            <w:smallCaps w:val="0"/>
            <w:noProof/>
            <w:lang w:eastAsia="fr-FR"/>
          </w:rPr>
          <w:tab/>
        </w:r>
        <w:r w:rsidR="009E0D8D" w:rsidRPr="00130D9C">
          <w:rPr>
            <w:rStyle w:val="Lienhypertexte"/>
            <w:noProof/>
          </w:rPr>
          <w:t>Bas Fourneau</w:t>
        </w:r>
        <w:r w:rsidR="009E0D8D">
          <w:rPr>
            <w:noProof/>
            <w:webHidden/>
          </w:rPr>
          <w:tab/>
        </w:r>
        <w:r w:rsidR="009E0D8D">
          <w:rPr>
            <w:noProof/>
            <w:webHidden/>
          </w:rPr>
          <w:fldChar w:fldCharType="begin"/>
        </w:r>
        <w:r w:rsidR="009E0D8D">
          <w:rPr>
            <w:noProof/>
            <w:webHidden/>
          </w:rPr>
          <w:instrText xml:space="preserve"> PAGEREF _Toc391365926 \h </w:instrText>
        </w:r>
        <w:r w:rsidR="009E0D8D">
          <w:rPr>
            <w:noProof/>
            <w:webHidden/>
          </w:rPr>
        </w:r>
        <w:r w:rsidR="009E0D8D">
          <w:rPr>
            <w:noProof/>
            <w:webHidden/>
          </w:rPr>
          <w:fldChar w:fldCharType="separate"/>
        </w:r>
        <w:r w:rsidR="009E0D8D">
          <w:rPr>
            <w:noProof/>
            <w:webHidden/>
          </w:rPr>
          <w:t>23</w:t>
        </w:r>
        <w:r w:rsidR="009E0D8D">
          <w:rPr>
            <w:noProof/>
            <w:webHidden/>
          </w:rPr>
          <w:fldChar w:fldCharType="end"/>
        </w:r>
      </w:hyperlink>
    </w:p>
    <w:p w14:paraId="72D14506"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7" w:history="1">
        <w:r w:rsidR="009E0D8D" w:rsidRPr="00130D9C">
          <w:rPr>
            <w:rStyle w:val="Lienhypertexte"/>
            <w:noProof/>
          </w:rPr>
          <w:t>4.7</w:t>
        </w:r>
        <w:r w:rsidR="009E0D8D">
          <w:rPr>
            <w:rFonts w:eastAsiaTheme="minorEastAsia"/>
            <w:b w:val="0"/>
            <w:bCs w:val="0"/>
            <w:smallCaps w:val="0"/>
            <w:noProof/>
            <w:lang w:eastAsia="fr-FR"/>
          </w:rPr>
          <w:tab/>
        </w:r>
        <w:r w:rsidR="009E0D8D" w:rsidRPr="00130D9C">
          <w:rPr>
            <w:rStyle w:val="Lienhypertexte"/>
            <w:noProof/>
          </w:rPr>
          <w:t>Haut Fourneau</w:t>
        </w:r>
        <w:r w:rsidR="009E0D8D">
          <w:rPr>
            <w:noProof/>
            <w:webHidden/>
          </w:rPr>
          <w:tab/>
        </w:r>
        <w:r w:rsidR="009E0D8D">
          <w:rPr>
            <w:noProof/>
            <w:webHidden/>
          </w:rPr>
          <w:fldChar w:fldCharType="begin"/>
        </w:r>
        <w:r w:rsidR="009E0D8D">
          <w:rPr>
            <w:noProof/>
            <w:webHidden/>
          </w:rPr>
          <w:instrText xml:space="preserve"> PAGEREF _Toc391365927 \h </w:instrText>
        </w:r>
        <w:r w:rsidR="009E0D8D">
          <w:rPr>
            <w:noProof/>
            <w:webHidden/>
          </w:rPr>
        </w:r>
        <w:r w:rsidR="009E0D8D">
          <w:rPr>
            <w:noProof/>
            <w:webHidden/>
          </w:rPr>
          <w:fldChar w:fldCharType="separate"/>
        </w:r>
        <w:r w:rsidR="009E0D8D">
          <w:rPr>
            <w:noProof/>
            <w:webHidden/>
          </w:rPr>
          <w:t>23</w:t>
        </w:r>
        <w:r w:rsidR="009E0D8D">
          <w:rPr>
            <w:noProof/>
            <w:webHidden/>
          </w:rPr>
          <w:fldChar w:fldCharType="end"/>
        </w:r>
      </w:hyperlink>
    </w:p>
    <w:p w14:paraId="6151E266"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8" w:history="1">
        <w:r w:rsidR="009E0D8D" w:rsidRPr="00130D9C">
          <w:rPr>
            <w:rStyle w:val="Lienhypertexte"/>
            <w:noProof/>
          </w:rPr>
          <w:t>4.8</w:t>
        </w:r>
        <w:r w:rsidR="009E0D8D">
          <w:rPr>
            <w:rFonts w:eastAsiaTheme="minorEastAsia"/>
            <w:b w:val="0"/>
            <w:bCs w:val="0"/>
            <w:smallCaps w:val="0"/>
            <w:noProof/>
            <w:lang w:eastAsia="fr-FR"/>
          </w:rPr>
          <w:tab/>
        </w:r>
        <w:r w:rsidR="009E0D8D" w:rsidRPr="00130D9C">
          <w:rPr>
            <w:rStyle w:val="Lienhypertexte"/>
            <w:noProof/>
          </w:rPr>
          <w:t>Forge</w:t>
        </w:r>
        <w:r w:rsidR="009E0D8D">
          <w:rPr>
            <w:noProof/>
            <w:webHidden/>
          </w:rPr>
          <w:tab/>
        </w:r>
        <w:r w:rsidR="009E0D8D">
          <w:rPr>
            <w:noProof/>
            <w:webHidden/>
          </w:rPr>
          <w:fldChar w:fldCharType="begin"/>
        </w:r>
        <w:r w:rsidR="009E0D8D">
          <w:rPr>
            <w:noProof/>
            <w:webHidden/>
          </w:rPr>
          <w:instrText xml:space="preserve"> PAGEREF _Toc391365928 \h </w:instrText>
        </w:r>
        <w:r w:rsidR="009E0D8D">
          <w:rPr>
            <w:noProof/>
            <w:webHidden/>
          </w:rPr>
        </w:r>
        <w:r w:rsidR="009E0D8D">
          <w:rPr>
            <w:noProof/>
            <w:webHidden/>
          </w:rPr>
          <w:fldChar w:fldCharType="separate"/>
        </w:r>
        <w:r w:rsidR="009E0D8D">
          <w:rPr>
            <w:noProof/>
            <w:webHidden/>
          </w:rPr>
          <w:t>23</w:t>
        </w:r>
        <w:r w:rsidR="009E0D8D">
          <w:rPr>
            <w:noProof/>
            <w:webHidden/>
          </w:rPr>
          <w:fldChar w:fldCharType="end"/>
        </w:r>
      </w:hyperlink>
    </w:p>
    <w:p w14:paraId="1D676090"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29" w:history="1">
        <w:r w:rsidR="009E0D8D" w:rsidRPr="00130D9C">
          <w:rPr>
            <w:rStyle w:val="Lienhypertexte"/>
            <w:noProof/>
          </w:rPr>
          <w:t>4.9</w:t>
        </w:r>
        <w:r w:rsidR="009E0D8D">
          <w:rPr>
            <w:rFonts w:eastAsiaTheme="minorEastAsia"/>
            <w:b w:val="0"/>
            <w:bCs w:val="0"/>
            <w:smallCaps w:val="0"/>
            <w:noProof/>
            <w:lang w:eastAsia="fr-FR"/>
          </w:rPr>
          <w:tab/>
        </w:r>
        <w:r w:rsidR="009E0D8D" w:rsidRPr="00130D9C">
          <w:rPr>
            <w:rStyle w:val="Lienhypertexte"/>
            <w:noProof/>
          </w:rPr>
          <w:t>Séchoir</w:t>
        </w:r>
        <w:r w:rsidR="009E0D8D">
          <w:rPr>
            <w:noProof/>
            <w:webHidden/>
          </w:rPr>
          <w:tab/>
        </w:r>
        <w:r w:rsidR="009E0D8D">
          <w:rPr>
            <w:noProof/>
            <w:webHidden/>
          </w:rPr>
          <w:fldChar w:fldCharType="begin"/>
        </w:r>
        <w:r w:rsidR="009E0D8D">
          <w:rPr>
            <w:noProof/>
            <w:webHidden/>
          </w:rPr>
          <w:instrText xml:space="preserve"> PAGEREF _Toc391365929 \h </w:instrText>
        </w:r>
        <w:r w:rsidR="009E0D8D">
          <w:rPr>
            <w:noProof/>
            <w:webHidden/>
          </w:rPr>
        </w:r>
        <w:r w:rsidR="009E0D8D">
          <w:rPr>
            <w:noProof/>
            <w:webHidden/>
          </w:rPr>
          <w:fldChar w:fldCharType="separate"/>
        </w:r>
        <w:r w:rsidR="009E0D8D">
          <w:rPr>
            <w:noProof/>
            <w:webHidden/>
          </w:rPr>
          <w:t>24</w:t>
        </w:r>
        <w:r w:rsidR="009E0D8D">
          <w:rPr>
            <w:noProof/>
            <w:webHidden/>
          </w:rPr>
          <w:fldChar w:fldCharType="end"/>
        </w:r>
      </w:hyperlink>
    </w:p>
    <w:p w14:paraId="21F0314E" w14:textId="77777777" w:rsidR="009E0D8D" w:rsidRDefault="00945438">
      <w:pPr>
        <w:pStyle w:val="TM2"/>
        <w:tabs>
          <w:tab w:val="left" w:pos="613"/>
          <w:tab w:val="right" w:pos="9062"/>
        </w:tabs>
        <w:rPr>
          <w:rFonts w:eastAsiaTheme="minorEastAsia"/>
          <w:b w:val="0"/>
          <w:bCs w:val="0"/>
          <w:smallCaps w:val="0"/>
          <w:noProof/>
          <w:lang w:eastAsia="fr-FR"/>
        </w:rPr>
      </w:pPr>
      <w:hyperlink w:anchor="_Toc391365930" w:history="1">
        <w:r w:rsidR="009E0D8D" w:rsidRPr="00130D9C">
          <w:rPr>
            <w:rStyle w:val="Lienhypertexte"/>
            <w:noProof/>
          </w:rPr>
          <w:t>4.10</w:t>
        </w:r>
        <w:r w:rsidR="009E0D8D">
          <w:rPr>
            <w:rFonts w:eastAsiaTheme="minorEastAsia"/>
            <w:b w:val="0"/>
            <w:bCs w:val="0"/>
            <w:smallCaps w:val="0"/>
            <w:noProof/>
            <w:lang w:eastAsia="fr-FR"/>
          </w:rPr>
          <w:tab/>
        </w:r>
        <w:r w:rsidR="009E0D8D" w:rsidRPr="00130D9C">
          <w:rPr>
            <w:rStyle w:val="Lienhypertexte"/>
            <w:noProof/>
          </w:rPr>
          <w:t>Cabane de Vannerie</w:t>
        </w:r>
        <w:r w:rsidR="009E0D8D">
          <w:rPr>
            <w:noProof/>
            <w:webHidden/>
          </w:rPr>
          <w:tab/>
        </w:r>
        <w:r w:rsidR="009E0D8D">
          <w:rPr>
            <w:noProof/>
            <w:webHidden/>
          </w:rPr>
          <w:fldChar w:fldCharType="begin"/>
        </w:r>
        <w:r w:rsidR="009E0D8D">
          <w:rPr>
            <w:noProof/>
            <w:webHidden/>
          </w:rPr>
          <w:instrText xml:space="preserve"> PAGEREF _Toc391365930 \h </w:instrText>
        </w:r>
        <w:r w:rsidR="009E0D8D">
          <w:rPr>
            <w:noProof/>
            <w:webHidden/>
          </w:rPr>
        </w:r>
        <w:r w:rsidR="009E0D8D">
          <w:rPr>
            <w:noProof/>
            <w:webHidden/>
          </w:rPr>
          <w:fldChar w:fldCharType="separate"/>
        </w:r>
        <w:r w:rsidR="009E0D8D">
          <w:rPr>
            <w:noProof/>
            <w:webHidden/>
          </w:rPr>
          <w:t>24</w:t>
        </w:r>
        <w:r w:rsidR="009E0D8D">
          <w:rPr>
            <w:noProof/>
            <w:webHidden/>
          </w:rPr>
          <w:fldChar w:fldCharType="end"/>
        </w:r>
      </w:hyperlink>
    </w:p>
    <w:p w14:paraId="16A051A2" w14:textId="77777777" w:rsidR="009E0D8D" w:rsidRDefault="00945438">
      <w:pPr>
        <w:pStyle w:val="TM2"/>
        <w:tabs>
          <w:tab w:val="left" w:pos="613"/>
          <w:tab w:val="right" w:pos="9062"/>
        </w:tabs>
        <w:rPr>
          <w:rFonts w:eastAsiaTheme="minorEastAsia"/>
          <w:b w:val="0"/>
          <w:bCs w:val="0"/>
          <w:smallCaps w:val="0"/>
          <w:noProof/>
          <w:lang w:eastAsia="fr-FR"/>
        </w:rPr>
      </w:pPr>
      <w:hyperlink w:anchor="_Toc391365931" w:history="1">
        <w:r w:rsidR="009E0D8D" w:rsidRPr="00130D9C">
          <w:rPr>
            <w:rStyle w:val="Lienhypertexte"/>
            <w:noProof/>
          </w:rPr>
          <w:t>4.11</w:t>
        </w:r>
        <w:r w:rsidR="009E0D8D">
          <w:rPr>
            <w:rFonts w:eastAsiaTheme="minorEastAsia"/>
            <w:b w:val="0"/>
            <w:bCs w:val="0"/>
            <w:smallCaps w:val="0"/>
            <w:noProof/>
            <w:lang w:eastAsia="fr-FR"/>
          </w:rPr>
          <w:tab/>
        </w:r>
        <w:r w:rsidR="009E0D8D" w:rsidRPr="00130D9C">
          <w:rPr>
            <w:rStyle w:val="Lienhypertexte"/>
            <w:noProof/>
          </w:rPr>
          <w:t>Moulin</w:t>
        </w:r>
        <w:r w:rsidR="009E0D8D">
          <w:rPr>
            <w:noProof/>
            <w:webHidden/>
          </w:rPr>
          <w:tab/>
        </w:r>
        <w:r w:rsidR="009E0D8D">
          <w:rPr>
            <w:noProof/>
            <w:webHidden/>
          </w:rPr>
          <w:fldChar w:fldCharType="begin"/>
        </w:r>
        <w:r w:rsidR="009E0D8D">
          <w:rPr>
            <w:noProof/>
            <w:webHidden/>
          </w:rPr>
          <w:instrText xml:space="preserve"> PAGEREF _Toc391365931 \h </w:instrText>
        </w:r>
        <w:r w:rsidR="009E0D8D">
          <w:rPr>
            <w:noProof/>
            <w:webHidden/>
          </w:rPr>
        </w:r>
        <w:r w:rsidR="009E0D8D">
          <w:rPr>
            <w:noProof/>
            <w:webHidden/>
          </w:rPr>
          <w:fldChar w:fldCharType="separate"/>
        </w:r>
        <w:r w:rsidR="009E0D8D">
          <w:rPr>
            <w:noProof/>
            <w:webHidden/>
          </w:rPr>
          <w:t>25</w:t>
        </w:r>
        <w:r w:rsidR="009E0D8D">
          <w:rPr>
            <w:noProof/>
            <w:webHidden/>
          </w:rPr>
          <w:fldChar w:fldCharType="end"/>
        </w:r>
      </w:hyperlink>
    </w:p>
    <w:p w14:paraId="1F687498" w14:textId="77777777" w:rsidR="009E0D8D" w:rsidRDefault="00945438">
      <w:pPr>
        <w:pStyle w:val="TM2"/>
        <w:tabs>
          <w:tab w:val="left" w:pos="613"/>
          <w:tab w:val="right" w:pos="9062"/>
        </w:tabs>
        <w:rPr>
          <w:rFonts w:eastAsiaTheme="minorEastAsia"/>
          <w:b w:val="0"/>
          <w:bCs w:val="0"/>
          <w:smallCaps w:val="0"/>
          <w:noProof/>
          <w:lang w:eastAsia="fr-FR"/>
        </w:rPr>
      </w:pPr>
      <w:hyperlink w:anchor="_Toc391365932" w:history="1">
        <w:r w:rsidR="009E0D8D" w:rsidRPr="00130D9C">
          <w:rPr>
            <w:rStyle w:val="Lienhypertexte"/>
            <w:noProof/>
          </w:rPr>
          <w:t>4.12</w:t>
        </w:r>
        <w:r w:rsidR="009E0D8D">
          <w:rPr>
            <w:rFonts w:eastAsiaTheme="minorEastAsia"/>
            <w:b w:val="0"/>
            <w:bCs w:val="0"/>
            <w:smallCaps w:val="0"/>
            <w:noProof/>
            <w:lang w:eastAsia="fr-FR"/>
          </w:rPr>
          <w:tab/>
        </w:r>
        <w:r w:rsidR="009E0D8D" w:rsidRPr="00130D9C">
          <w:rPr>
            <w:rStyle w:val="Lienhypertexte"/>
            <w:noProof/>
          </w:rPr>
          <w:t>Verrerie</w:t>
        </w:r>
        <w:r w:rsidR="009E0D8D">
          <w:rPr>
            <w:noProof/>
            <w:webHidden/>
          </w:rPr>
          <w:tab/>
        </w:r>
        <w:r w:rsidR="009E0D8D">
          <w:rPr>
            <w:noProof/>
            <w:webHidden/>
          </w:rPr>
          <w:fldChar w:fldCharType="begin"/>
        </w:r>
        <w:r w:rsidR="009E0D8D">
          <w:rPr>
            <w:noProof/>
            <w:webHidden/>
          </w:rPr>
          <w:instrText xml:space="preserve"> PAGEREF _Toc391365932 \h </w:instrText>
        </w:r>
        <w:r w:rsidR="009E0D8D">
          <w:rPr>
            <w:noProof/>
            <w:webHidden/>
          </w:rPr>
        </w:r>
        <w:r w:rsidR="009E0D8D">
          <w:rPr>
            <w:noProof/>
            <w:webHidden/>
          </w:rPr>
          <w:fldChar w:fldCharType="separate"/>
        </w:r>
        <w:r w:rsidR="009E0D8D">
          <w:rPr>
            <w:noProof/>
            <w:webHidden/>
          </w:rPr>
          <w:t>25</w:t>
        </w:r>
        <w:r w:rsidR="009E0D8D">
          <w:rPr>
            <w:noProof/>
            <w:webHidden/>
          </w:rPr>
          <w:fldChar w:fldCharType="end"/>
        </w:r>
      </w:hyperlink>
    </w:p>
    <w:p w14:paraId="054D9C4D" w14:textId="77777777" w:rsidR="009E0D8D" w:rsidRDefault="00945438">
      <w:pPr>
        <w:pStyle w:val="TM2"/>
        <w:tabs>
          <w:tab w:val="left" w:pos="613"/>
          <w:tab w:val="right" w:pos="9062"/>
        </w:tabs>
        <w:rPr>
          <w:rFonts w:eastAsiaTheme="minorEastAsia"/>
          <w:b w:val="0"/>
          <w:bCs w:val="0"/>
          <w:smallCaps w:val="0"/>
          <w:noProof/>
          <w:lang w:eastAsia="fr-FR"/>
        </w:rPr>
      </w:pPr>
      <w:hyperlink w:anchor="_Toc391365933" w:history="1">
        <w:r w:rsidR="009E0D8D" w:rsidRPr="00130D9C">
          <w:rPr>
            <w:rStyle w:val="Lienhypertexte"/>
            <w:noProof/>
          </w:rPr>
          <w:t>4.13</w:t>
        </w:r>
        <w:r w:rsidR="009E0D8D">
          <w:rPr>
            <w:rFonts w:eastAsiaTheme="minorEastAsia"/>
            <w:b w:val="0"/>
            <w:bCs w:val="0"/>
            <w:smallCaps w:val="0"/>
            <w:noProof/>
            <w:lang w:eastAsia="fr-FR"/>
          </w:rPr>
          <w:tab/>
        </w:r>
        <w:r w:rsidR="009E0D8D" w:rsidRPr="00130D9C">
          <w:rPr>
            <w:rStyle w:val="Lienhypertexte"/>
            <w:noProof/>
          </w:rPr>
          <w:t>Briqueterie</w:t>
        </w:r>
        <w:r w:rsidR="009E0D8D">
          <w:rPr>
            <w:noProof/>
            <w:webHidden/>
          </w:rPr>
          <w:tab/>
        </w:r>
        <w:r w:rsidR="009E0D8D">
          <w:rPr>
            <w:noProof/>
            <w:webHidden/>
          </w:rPr>
          <w:fldChar w:fldCharType="begin"/>
        </w:r>
        <w:r w:rsidR="009E0D8D">
          <w:rPr>
            <w:noProof/>
            <w:webHidden/>
          </w:rPr>
          <w:instrText xml:space="preserve"> PAGEREF _Toc391365933 \h </w:instrText>
        </w:r>
        <w:r w:rsidR="009E0D8D">
          <w:rPr>
            <w:noProof/>
            <w:webHidden/>
          </w:rPr>
        </w:r>
        <w:r w:rsidR="009E0D8D">
          <w:rPr>
            <w:noProof/>
            <w:webHidden/>
          </w:rPr>
          <w:fldChar w:fldCharType="separate"/>
        </w:r>
        <w:r w:rsidR="009E0D8D">
          <w:rPr>
            <w:noProof/>
            <w:webHidden/>
          </w:rPr>
          <w:t>25</w:t>
        </w:r>
        <w:r w:rsidR="009E0D8D">
          <w:rPr>
            <w:noProof/>
            <w:webHidden/>
          </w:rPr>
          <w:fldChar w:fldCharType="end"/>
        </w:r>
      </w:hyperlink>
    </w:p>
    <w:p w14:paraId="0D71E87A" w14:textId="77777777" w:rsidR="009E0D8D" w:rsidRDefault="00945438">
      <w:pPr>
        <w:pStyle w:val="TM2"/>
        <w:tabs>
          <w:tab w:val="left" w:pos="613"/>
          <w:tab w:val="right" w:pos="9062"/>
        </w:tabs>
        <w:rPr>
          <w:rFonts w:eastAsiaTheme="minorEastAsia"/>
          <w:b w:val="0"/>
          <w:bCs w:val="0"/>
          <w:smallCaps w:val="0"/>
          <w:noProof/>
          <w:lang w:eastAsia="fr-FR"/>
        </w:rPr>
      </w:pPr>
      <w:hyperlink w:anchor="_Toc391365934" w:history="1">
        <w:r w:rsidR="009E0D8D" w:rsidRPr="00130D9C">
          <w:rPr>
            <w:rStyle w:val="Lienhypertexte"/>
            <w:noProof/>
          </w:rPr>
          <w:t>4.14</w:t>
        </w:r>
        <w:r w:rsidR="009E0D8D">
          <w:rPr>
            <w:rFonts w:eastAsiaTheme="minorEastAsia"/>
            <w:b w:val="0"/>
            <w:bCs w:val="0"/>
            <w:smallCaps w:val="0"/>
            <w:noProof/>
            <w:lang w:eastAsia="fr-FR"/>
          </w:rPr>
          <w:tab/>
        </w:r>
        <w:r w:rsidR="009E0D8D" w:rsidRPr="00130D9C">
          <w:rPr>
            <w:rStyle w:val="Lienhypertexte"/>
            <w:noProof/>
          </w:rPr>
          <w:t>Tisserand</w:t>
        </w:r>
        <w:r w:rsidR="009E0D8D">
          <w:rPr>
            <w:noProof/>
            <w:webHidden/>
          </w:rPr>
          <w:tab/>
        </w:r>
        <w:r w:rsidR="009E0D8D">
          <w:rPr>
            <w:noProof/>
            <w:webHidden/>
          </w:rPr>
          <w:fldChar w:fldCharType="begin"/>
        </w:r>
        <w:r w:rsidR="009E0D8D">
          <w:rPr>
            <w:noProof/>
            <w:webHidden/>
          </w:rPr>
          <w:instrText xml:space="preserve"> PAGEREF _Toc391365934 \h </w:instrText>
        </w:r>
        <w:r w:rsidR="009E0D8D">
          <w:rPr>
            <w:noProof/>
            <w:webHidden/>
          </w:rPr>
        </w:r>
        <w:r w:rsidR="009E0D8D">
          <w:rPr>
            <w:noProof/>
            <w:webHidden/>
          </w:rPr>
          <w:fldChar w:fldCharType="separate"/>
        </w:r>
        <w:r w:rsidR="009E0D8D">
          <w:rPr>
            <w:noProof/>
            <w:webHidden/>
          </w:rPr>
          <w:t>25</w:t>
        </w:r>
        <w:r w:rsidR="009E0D8D">
          <w:rPr>
            <w:noProof/>
            <w:webHidden/>
          </w:rPr>
          <w:fldChar w:fldCharType="end"/>
        </w:r>
      </w:hyperlink>
    </w:p>
    <w:p w14:paraId="65F05421" w14:textId="77777777" w:rsidR="009E0D8D" w:rsidRDefault="00945438">
      <w:pPr>
        <w:pStyle w:val="TM2"/>
        <w:tabs>
          <w:tab w:val="left" w:pos="613"/>
          <w:tab w:val="right" w:pos="9062"/>
        </w:tabs>
        <w:rPr>
          <w:rFonts w:eastAsiaTheme="minorEastAsia"/>
          <w:b w:val="0"/>
          <w:bCs w:val="0"/>
          <w:smallCaps w:val="0"/>
          <w:noProof/>
          <w:lang w:eastAsia="fr-FR"/>
        </w:rPr>
      </w:pPr>
      <w:hyperlink w:anchor="_Toc391365935" w:history="1">
        <w:r w:rsidR="009E0D8D" w:rsidRPr="00130D9C">
          <w:rPr>
            <w:rStyle w:val="Lienhypertexte"/>
            <w:noProof/>
          </w:rPr>
          <w:t>4.15</w:t>
        </w:r>
        <w:r w:rsidR="009E0D8D">
          <w:rPr>
            <w:rFonts w:eastAsiaTheme="minorEastAsia"/>
            <w:b w:val="0"/>
            <w:bCs w:val="0"/>
            <w:smallCaps w:val="0"/>
            <w:noProof/>
            <w:lang w:eastAsia="fr-FR"/>
          </w:rPr>
          <w:tab/>
        </w:r>
        <w:r w:rsidR="009E0D8D" w:rsidRPr="00130D9C">
          <w:rPr>
            <w:rStyle w:val="Lienhypertexte"/>
            <w:noProof/>
          </w:rPr>
          <w:t>Brasserie</w:t>
        </w:r>
        <w:r w:rsidR="009E0D8D">
          <w:rPr>
            <w:noProof/>
            <w:webHidden/>
          </w:rPr>
          <w:tab/>
        </w:r>
        <w:r w:rsidR="009E0D8D">
          <w:rPr>
            <w:noProof/>
            <w:webHidden/>
          </w:rPr>
          <w:fldChar w:fldCharType="begin"/>
        </w:r>
        <w:r w:rsidR="009E0D8D">
          <w:rPr>
            <w:noProof/>
            <w:webHidden/>
          </w:rPr>
          <w:instrText xml:space="preserve"> PAGEREF _Toc391365935 \h </w:instrText>
        </w:r>
        <w:r w:rsidR="009E0D8D">
          <w:rPr>
            <w:noProof/>
            <w:webHidden/>
          </w:rPr>
        </w:r>
        <w:r w:rsidR="009E0D8D">
          <w:rPr>
            <w:noProof/>
            <w:webHidden/>
          </w:rPr>
          <w:fldChar w:fldCharType="separate"/>
        </w:r>
        <w:r w:rsidR="009E0D8D">
          <w:rPr>
            <w:noProof/>
            <w:webHidden/>
          </w:rPr>
          <w:t>26</w:t>
        </w:r>
        <w:r w:rsidR="009E0D8D">
          <w:rPr>
            <w:noProof/>
            <w:webHidden/>
          </w:rPr>
          <w:fldChar w:fldCharType="end"/>
        </w:r>
      </w:hyperlink>
    </w:p>
    <w:p w14:paraId="4FD85E96" w14:textId="77777777" w:rsidR="009E0D8D" w:rsidRDefault="00945438">
      <w:pPr>
        <w:pStyle w:val="TM1"/>
        <w:tabs>
          <w:tab w:val="left" w:pos="390"/>
          <w:tab w:val="right" w:pos="9062"/>
        </w:tabs>
        <w:rPr>
          <w:rFonts w:eastAsiaTheme="minorEastAsia"/>
          <w:b w:val="0"/>
          <w:bCs w:val="0"/>
          <w:caps w:val="0"/>
          <w:noProof/>
          <w:u w:val="none"/>
          <w:lang w:eastAsia="fr-FR"/>
        </w:rPr>
      </w:pPr>
      <w:hyperlink w:anchor="_Toc391365936" w:history="1">
        <w:r w:rsidR="009E0D8D" w:rsidRPr="00130D9C">
          <w:rPr>
            <w:rStyle w:val="Lienhypertexte"/>
            <w:noProof/>
          </w:rPr>
          <w:t>5.</w:t>
        </w:r>
        <w:r w:rsidR="009E0D8D">
          <w:rPr>
            <w:rFonts w:eastAsiaTheme="minorEastAsia"/>
            <w:b w:val="0"/>
            <w:bCs w:val="0"/>
            <w:caps w:val="0"/>
            <w:noProof/>
            <w:u w:val="none"/>
            <w:lang w:eastAsia="fr-FR"/>
          </w:rPr>
          <w:tab/>
        </w:r>
        <w:r w:rsidR="009E0D8D" w:rsidRPr="00130D9C">
          <w:rPr>
            <w:rStyle w:val="Lienhypertexte"/>
            <w:noProof/>
          </w:rPr>
          <w:t>Compétences militaires</w:t>
        </w:r>
        <w:r w:rsidR="009E0D8D">
          <w:rPr>
            <w:noProof/>
            <w:webHidden/>
          </w:rPr>
          <w:tab/>
        </w:r>
        <w:r w:rsidR="009E0D8D">
          <w:rPr>
            <w:noProof/>
            <w:webHidden/>
          </w:rPr>
          <w:fldChar w:fldCharType="begin"/>
        </w:r>
        <w:r w:rsidR="009E0D8D">
          <w:rPr>
            <w:noProof/>
            <w:webHidden/>
          </w:rPr>
          <w:instrText xml:space="preserve"> PAGEREF _Toc391365936 \h </w:instrText>
        </w:r>
        <w:r w:rsidR="009E0D8D">
          <w:rPr>
            <w:noProof/>
            <w:webHidden/>
          </w:rPr>
        </w:r>
        <w:r w:rsidR="009E0D8D">
          <w:rPr>
            <w:noProof/>
            <w:webHidden/>
          </w:rPr>
          <w:fldChar w:fldCharType="separate"/>
        </w:r>
        <w:r w:rsidR="009E0D8D">
          <w:rPr>
            <w:noProof/>
            <w:webHidden/>
          </w:rPr>
          <w:t>27</w:t>
        </w:r>
        <w:r w:rsidR="009E0D8D">
          <w:rPr>
            <w:noProof/>
            <w:webHidden/>
          </w:rPr>
          <w:fldChar w:fldCharType="end"/>
        </w:r>
      </w:hyperlink>
    </w:p>
    <w:p w14:paraId="3AB19036"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37" w:history="1">
        <w:r w:rsidR="009E0D8D" w:rsidRPr="00130D9C">
          <w:rPr>
            <w:rStyle w:val="Lienhypertexte"/>
            <w:noProof/>
          </w:rPr>
          <w:t>5.1</w:t>
        </w:r>
        <w:r w:rsidR="009E0D8D">
          <w:rPr>
            <w:rFonts w:eastAsiaTheme="minorEastAsia"/>
            <w:b w:val="0"/>
            <w:bCs w:val="0"/>
            <w:smallCaps w:val="0"/>
            <w:noProof/>
            <w:lang w:eastAsia="fr-FR"/>
          </w:rPr>
          <w:tab/>
        </w:r>
        <w:r w:rsidR="009E0D8D" w:rsidRPr="00130D9C">
          <w:rPr>
            <w:rStyle w:val="Lienhypertexte"/>
            <w:noProof/>
          </w:rPr>
          <w:t>Compétences de corps à corps</w:t>
        </w:r>
        <w:r w:rsidR="009E0D8D">
          <w:rPr>
            <w:noProof/>
            <w:webHidden/>
          </w:rPr>
          <w:tab/>
        </w:r>
        <w:r w:rsidR="009E0D8D">
          <w:rPr>
            <w:noProof/>
            <w:webHidden/>
          </w:rPr>
          <w:fldChar w:fldCharType="begin"/>
        </w:r>
        <w:r w:rsidR="009E0D8D">
          <w:rPr>
            <w:noProof/>
            <w:webHidden/>
          </w:rPr>
          <w:instrText xml:space="preserve"> PAGEREF _Toc391365937 \h </w:instrText>
        </w:r>
        <w:r w:rsidR="009E0D8D">
          <w:rPr>
            <w:noProof/>
            <w:webHidden/>
          </w:rPr>
        </w:r>
        <w:r w:rsidR="009E0D8D">
          <w:rPr>
            <w:noProof/>
            <w:webHidden/>
          </w:rPr>
          <w:fldChar w:fldCharType="separate"/>
        </w:r>
        <w:r w:rsidR="009E0D8D">
          <w:rPr>
            <w:noProof/>
            <w:webHidden/>
          </w:rPr>
          <w:t>27</w:t>
        </w:r>
        <w:r w:rsidR="009E0D8D">
          <w:rPr>
            <w:noProof/>
            <w:webHidden/>
          </w:rPr>
          <w:fldChar w:fldCharType="end"/>
        </w:r>
      </w:hyperlink>
    </w:p>
    <w:p w14:paraId="48F63ACA"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38" w:history="1">
        <w:r w:rsidR="009E0D8D" w:rsidRPr="00130D9C">
          <w:rPr>
            <w:rStyle w:val="Lienhypertexte"/>
            <w:noProof/>
          </w:rPr>
          <w:t>5.2</w:t>
        </w:r>
        <w:r w:rsidR="009E0D8D">
          <w:rPr>
            <w:rFonts w:eastAsiaTheme="minorEastAsia"/>
            <w:b w:val="0"/>
            <w:bCs w:val="0"/>
            <w:smallCaps w:val="0"/>
            <w:noProof/>
            <w:lang w:eastAsia="fr-FR"/>
          </w:rPr>
          <w:tab/>
        </w:r>
        <w:r w:rsidR="009E0D8D" w:rsidRPr="00130D9C">
          <w:rPr>
            <w:rStyle w:val="Lienhypertexte"/>
            <w:noProof/>
          </w:rPr>
          <w:t>Compétences à distance</w:t>
        </w:r>
        <w:r w:rsidR="009E0D8D">
          <w:rPr>
            <w:noProof/>
            <w:webHidden/>
          </w:rPr>
          <w:tab/>
        </w:r>
        <w:r w:rsidR="009E0D8D">
          <w:rPr>
            <w:noProof/>
            <w:webHidden/>
          </w:rPr>
          <w:fldChar w:fldCharType="begin"/>
        </w:r>
        <w:r w:rsidR="009E0D8D">
          <w:rPr>
            <w:noProof/>
            <w:webHidden/>
          </w:rPr>
          <w:instrText xml:space="preserve"> PAGEREF _Toc391365938 \h </w:instrText>
        </w:r>
        <w:r w:rsidR="009E0D8D">
          <w:rPr>
            <w:noProof/>
            <w:webHidden/>
          </w:rPr>
        </w:r>
        <w:r w:rsidR="009E0D8D">
          <w:rPr>
            <w:noProof/>
            <w:webHidden/>
          </w:rPr>
          <w:fldChar w:fldCharType="separate"/>
        </w:r>
        <w:r w:rsidR="009E0D8D">
          <w:rPr>
            <w:noProof/>
            <w:webHidden/>
          </w:rPr>
          <w:t>27</w:t>
        </w:r>
        <w:r w:rsidR="009E0D8D">
          <w:rPr>
            <w:noProof/>
            <w:webHidden/>
          </w:rPr>
          <w:fldChar w:fldCharType="end"/>
        </w:r>
      </w:hyperlink>
    </w:p>
    <w:p w14:paraId="293A22B0" w14:textId="77777777" w:rsidR="009E0D8D" w:rsidRDefault="00945438">
      <w:pPr>
        <w:pStyle w:val="TM1"/>
        <w:tabs>
          <w:tab w:val="left" w:pos="390"/>
          <w:tab w:val="right" w:pos="9062"/>
        </w:tabs>
        <w:rPr>
          <w:rFonts w:eastAsiaTheme="minorEastAsia"/>
          <w:b w:val="0"/>
          <w:bCs w:val="0"/>
          <w:caps w:val="0"/>
          <w:noProof/>
          <w:u w:val="none"/>
          <w:lang w:eastAsia="fr-FR"/>
        </w:rPr>
      </w:pPr>
      <w:hyperlink w:anchor="_Toc391365939" w:history="1">
        <w:r w:rsidR="009E0D8D" w:rsidRPr="00130D9C">
          <w:rPr>
            <w:rStyle w:val="Lienhypertexte"/>
            <w:noProof/>
          </w:rPr>
          <w:t>6.</w:t>
        </w:r>
        <w:r w:rsidR="009E0D8D">
          <w:rPr>
            <w:rFonts w:eastAsiaTheme="minorEastAsia"/>
            <w:b w:val="0"/>
            <w:bCs w:val="0"/>
            <w:caps w:val="0"/>
            <w:noProof/>
            <w:u w:val="none"/>
            <w:lang w:eastAsia="fr-FR"/>
          </w:rPr>
          <w:tab/>
        </w:r>
        <w:r w:rsidR="009E0D8D" w:rsidRPr="00130D9C">
          <w:rPr>
            <w:rStyle w:val="Lienhypertexte"/>
            <w:noProof/>
          </w:rPr>
          <w:t>Compétences autres secteurs</w:t>
        </w:r>
        <w:r w:rsidR="009E0D8D">
          <w:rPr>
            <w:noProof/>
            <w:webHidden/>
          </w:rPr>
          <w:tab/>
        </w:r>
        <w:r w:rsidR="009E0D8D">
          <w:rPr>
            <w:noProof/>
            <w:webHidden/>
          </w:rPr>
          <w:fldChar w:fldCharType="begin"/>
        </w:r>
        <w:r w:rsidR="009E0D8D">
          <w:rPr>
            <w:noProof/>
            <w:webHidden/>
          </w:rPr>
          <w:instrText xml:space="preserve"> PAGEREF _Toc391365939 \h </w:instrText>
        </w:r>
        <w:r w:rsidR="009E0D8D">
          <w:rPr>
            <w:noProof/>
            <w:webHidden/>
          </w:rPr>
        </w:r>
        <w:r w:rsidR="009E0D8D">
          <w:rPr>
            <w:noProof/>
            <w:webHidden/>
          </w:rPr>
          <w:fldChar w:fldCharType="separate"/>
        </w:r>
        <w:r w:rsidR="009E0D8D">
          <w:rPr>
            <w:noProof/>
            <w:webHidden/>
          </w:rPr>
          <w:t>28</w:t>
        </w:r>
        <w:r w:rsidR="009E0D8D">
          <w:rPr>
            <w:noProof/>
            <w:webHidden/>
          </w:rPr>
          <w:fldChar w:fldCharType="end"/>
        </w:r>
      </w:hyperlink>
    </w:p>
    <w:p w14:paraId="36518278"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0" w:history="1">
        <w:r w:rsidR="009E0D8D" w:rsidRPr="00130D9C">
          <w:rPr>
            <w:rStyle w:val="Lienhypertexte"/>
            <w:noProof/>
          </w:rPr>
          <w:t>6.1</w:t>
        </w:r>
        <w:r w:rsidR="009E0D8D">
          <w:rPr>
            <w:rFonts w:eastAsiaTheme="minorEastAsia"/>
            <w:b w:val="0"/>
            <w:bCs w:val="0"/>
            <w:smallCaps w:val="0"/>
            <w:noProof/>
            <w:lang w:eastAsia="fr-FR"/>
          </w:rPr>
          <w:tab/>
        </w:r>
        <w:r w:rsidR="009E0D8D" w:rsidRPr="00130D9C">
          <w:rPr>
            <w:rStyle w:val="Lienhypertexte"/>
            <w:noProof/>
          </w:rPr>
          <w:t>Hôpital</w:t>
        </w:r>
        <w:r w:rsidR="009E0D8D">
          <w:rPr>
            <w:noProof/>
            <w:webHidden/>
          </w:rPr>
          <w:tab/>
        </w:r>
        <w:r w:rsidR="009E0D8D">
          <w:rPr>
            <w:noProof/>
            <w:webHidden/>
          </w:rPr>
          <w:fldChar w:fldCharType="begin"/>
        </w:r>
        <w:r w:rsidR="009E0D8D">
          <w:rPr>
            <w:noProof/>
            <w:webHidden/>
          </w:rPr>
          <w:instrText xml:space="preserve"> PAGEREF _Toc391365940 \h </w:instrText>
        </w:r>
        <w:r w:rsidR="009E0D8D">
          <w:rPr>
            <w:noProof/>
            <w:webHidden/>
          </w:rPr>
        </w:r>
        <w:r w:rsidR="009E0D8D">
          <w:rPr>
            <w:noProof/>
            <w:webHidden/>
          </w:rPr>
          <w:fldChar w:fldCharType="separate"/>
        </w:r>
        <w:r w:rsidR="009E0D8D">
          <w:rPr>
            <w:noProof/>
            <w:webHidden/>
          </w:rPr>
          <w:t>28</w:t>
        </w:r>
        <w:r w:rsidR="009E0D8D">
          <w:rPr>
            <w:noProof/>
            <w:webHidden/>
          </w:rPr>
          <w:fldChar w:fldCharType="end"/>
        </w:r>
      </w:hyperlink>
    </w:p>
    <w:p w14:paraId="700708D6"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1" w:history="1">
        <w:r w:rsidR="009E0D8D" w:rsidRPr="00130D9C">
          <w:rPr>
            <w:rStyle w:val="Lienhypertexte"/>
            <w:noProof/>
          </w:rPr>
          <w:t>6.2</w:t>
        </w:r>
        <w:r w:rsidR="009E0D8D">
          <w:rPr>
            <w:rFonts w:eastAsiaTheme="minorEastAsia"/>
            <w:b w:val="0"/>
            <w:bCs w:val="0"/>
            <w:smallCaps w:val="0"/>
            <w:noProof/>
            <w:lang w:eastAsia="fr-FR"/>
          </w:rPr>
          <w:tab/>
        </w:r>
        <w:r w:rsidR="009E0D8D" w:rsidRPr="00130D9C">
          <w:rPr>
            <w:rStyle w:val="Lienhypertexte"/>
            <w:noProof/>
          </w:rPr>
          <w:t>Bureau d’Architecte</w:t>
        </w:r>
        <w:r w:rsidR="009E0D8D">
          <w:rPr>
            <w:noProof/>
            <w:webHidden/>
          </w:rPr>
          <w:tab/>
        </w:r>
        <w:r w:rsidR="009E0D8D">
          <w:rPr>
            <w:noProof/>
            <w:webHidden/>
          </w:rPr>
          <w:fldChar w:fldCharType="begin"/>
        </w:r>
        <w:r w:rsidR="009E0D8D">
          <w:rPr>
            <w:noProof/>
            <w:webHidden/>
          </w:rPr>
          <w:instrText xml:space="preserve"> PAGEREF _Toc391365941 \h </w:instrText>
        </w:r>
        <w:r w:rsidR="009E0D8D">
          <w:rPr>
            <w:noProof/>
            <w:webHidden/>
          </w:rPr>
        </w:r>
        <w:r w:rsidR="009E0D8D">
          <w:rPr>
            <w:noProof/>
            <w:webHidden/>
          </w:rPr>
          <w:fldChar w:fldCharType="separate"/>
        </w:r>
        <w:r w:rsidR="009E0D8D">
          <w:rPr>
            <w:noProof/>
            <w:webHidden/>
          </w:rPr>
          <w:t>28</w:t>
        </w:r>
        <w:r w:rsidR="009E0D8D">
          <w:rPr>
            <w:noProof/>
            <w:webHidden/>
          </w:rPr>
          <w:fldChar w:fldCharType="end"/>
        </w:r>
      </w:hyperlink>
    </w:p>
    <w:p w14:paraId="58EAF260"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2" w:history="1">
        <w:r w:rsidR="009E0D8D" w:rsidRPr="00130D9C">
          <w:rPr>
            <w:rStyle w:val="Lienhypertexte"/>
            <w:noProof/>
          </w:rPr>
          <w:t>6.3</w:t>
        </w:r>
        <w:r w:rsidR="009E0D8D">
          <w:rPr>
            <w:rFonts w:eastAsiaTheme="minorEastAsia"/>
            <w:b w:val="0"/>
            <w:bCs w:val="0"/>
            <w:smallCaps w:val="0"/>
            <w:noProof/>
            <w:lang w:eastAsia="fr-FR"/>
          </w:rPr>
          <w:tab/>
        </w:r>
        <w:r w:rsidR="009E0D8D" w:rsidRPr="00130D9C">
          <w:rPr>
            <w:rStyle w:val="Lienhypertexte"/>
            <w:noProof/>
          </w:rPr>
          <w:t>Chantier</w:t>
        </w:r>
        <w:r w:rsidR="009E0D8D">
          <w:rPr>
            <w:noProof/>
            <w:webHidden/>
          </w:rPr>
          <w:tab/>
        </w:r>
        <w:r w:rsidR="009E0D8D">
          <w:rPr>
            <w:noProof/>
            <w:webHidden/>
          </w:rPr>
          <w:fldChar w:fldCharType="begin"/>
        </w:r>
        <w:r w:rsidR="009E0D8D">
          <w:rPr>
            <w:noProof/>
            <w:webHidden/>
          </w:rPr>
          <w:instrText xml:space="preserve"> PAGEREF _Toc391365942 \h </w:instrText>
        </w:r>
        <w:r w:rsidR="009E0D8D">
          <w:rPr>
            <w:noProof/>
            <w:webHidden/>
          </w:rPr>
        </w:r>
        <w:r w:rsidR="009E0D8D">
          <w:rPr>
            <w:noProof/>
            <w:webHidden/>
          </w:rPr>
          <w:fldChar w:fldCharType="separate"/>
        </w:r>
        <w:r w:rsidR="009E0D8D">
          <w:rPr>
            <w:noProof/>
            <w:webHidden/>
          </w:rPr>
          <w:t>28</w:t>
        </w:r>
        <w:r w:rsidR="009E0D8D">
          <w:rPr>
            <w:noProof/>
            <w:webHidden/>
          </w:rPr>
          <w:fldChar w:fldCharType="end"/>
        </w:r>
      </w:hyperlink>
    </w:p>
    <w:p w14:paraId="486137C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3" w:history="1">
        <w:r w:rsidR="009E0D8D" w:rsidRPr="00130D9C">
          <w:rPr>
            <w:rStyle w:val="Lienhypertexte"/>
            <w:noProof/>
          </w:rPr>
          <w:t>6.4</w:t>
        </w:r>
        <w:r w:rsidR="009E0D8D">
          <w:rPr>
            <w:rFonts w:eastAsiaTheme="minorEastAsia"/>
            <w:b w:val="0"/>
            <w:bCs w:val="0"/>
            <w:smallCaps w:val="0"/>
            <w:noProof/>
            <w:lang w:eastAsia="fr-FR"/>
          </w:rPr>
          <w:tab/>
        </w:r>
        <w:r w:rsidR="009E0D8D" w:rsidRPr="00130D9C">
          <w:rPr>
            <w:rStyle w:val="Lienhypertexte"/>
            <w:noProof/>
          </w:rPr>
          <w:t>Ruine</w:t>
        </w:r>
        <w:r w:rsidR="009E0D8D">
          <w:rPr>
            <w:noProof/>
            <w:webHidden/>
          </w:rPr>
          <w:tab/>
        </w:r>
        <w:r w:rsidR="009E0D8D">
          <w:rPr>
            <w:noProof/>
            <w:webHidden/>
          </w:rPr>
          <w:fldChar w:fldCharType="begin"/>
        </w:r>
        <w:r w:rsidR="009E0D8D">
          <w:rPr>
            <w:noProof/>
            <w:webHidden/>
          </w:rPr>
          <w:instrText xml:space="preserve"> PAGEREF _Toc391365943 \h </w:instrText>
        </w:r>
        <w:r w:rsidR="009E0D8D">
          <w:rPr>
            <w:noProof/>
            <w:webHidden/>
          </w:rPr>
        </w:r>
        <w:r w:rsidR="009E0D8D">
          <w:rPr>
            <w:noProof/>
            <w:webHidden/>
          </w:rPr>
          <w:fldChar w:fldCharType="separate"/>
        </w:r>
        <w:r w:rsidR="009E0D8D">
          <w:rPr>
            <w:noProof/>
            <w:webHidden/>
          </w:rPr>
          <w:t>28</w:t>
        </w:r>
        <w:r w:rsidR="009E0D8D">
          <w:rPr>
            <w:noProof/>
            <w:webHidden/>
          </w:rPr>
          <w:fldChar w:fldCharType="end"/>
        </w:r>
      </w:hyperlink>
    </w:p>
    <w:p w14:paraId="54A66EAA"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4" w:history="1">
        <w:r w:rsidR="009E0D8D" w:rsidRPr="00130D9C">
          <w:rPr>
            <w:rStyle w:val="Lienhypertexte"/>
            <w:noProof/>
          </w:rPr>
          <w:t>6.5</w:t>
        </w:r>
        <w:r w:rsidR="009E0D8D">
          <w:rPr>
            <w:rFonts w:eastAsiaTheme="minorEastAsia"/>
            <w:b w:val="0"/>
            <w:bCs w:val="0"/>
            <w:smallCaps w:val="0"/>
            <w:noProof/>
            <w:lang w:eastAsia="fr-FR"/>
          </w:rPr>
          <w:tab/>
        </w:r>
        <w:r w:rsidR="009E0D8D" w:rsidRPr="00130D9C">
          <w:rPr>
            <w:rStyle w:val="Lienhypertexte"/>
            <w:noProof/>
          </w:rPr>
          <w:t>Site de fouilles</w:t>
        </w:r>
        <w:r w:rsidR="009E0D8D">
          <w:rPr>
            <w:noProof/>
            <w:webHidden/>
          </w:rPr>
          <w:tab/>
        </w:r>
        <w:r w:rsidR="009E0D8D">
          <w:rPr>
            <w:noProof/>
            <w:webHidden/>
          </w:rPr>
          <w:fldChar w:fldCharType="begin"/>
        </w:r>
        <w:r w:rsidR="009E0D8D">
          <w:rPr>
            <w:noProof/>
            <w:webHidden/>
          </w:rPr>
          <w:instrText xml:space="preserve"> PAGEREF _Toc391365944 \h </w:instrText>
        </w:r>
        <w:r w:rsidR="009E0D8D">
          <w:rPr>
            <w:noProof/>
            <w:webHidden/>
          </w:rPr>
        </w:r>
        <w:r w:rsidR="009E0D8D">
          <w:rPr>
            <w:noProof/>
            <w:webHidden/>
          </w:rPr>
          <w:fldChar w:fldCharType="separate"/>
        </w:r>
        <w:r w:rsidR="009E0D8D">
          <w:rPr>
            <w:noProof/>
            <w:webHidden/>
          </w:rPr>
          <w:t>28</w:t>
        </w:r>
        <w:r w:rsidR="009E0D8D">
          <w:rPr>
            <w:noProof/>
            <w:webHidden/>
          </w:rPr>
          <w:fldChar w:fldCharType="end"/>
        </w:r>
      </w:hyperlink>
    </w:p>
    <w:p w14:paraId="0FF05CA2"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5" w:history="1">
        <w:r w:rsidR="009E0D8D" w:rsidRPr="00130D9C">
          <w:rPr>
            <w:rStyle w:val="Lienhypertexte"/>
            <w:noProof/>
          </w:rPr>
          <w:t>6.6</w:t>
        </w:r>
        <w:r w:rsidR="009E0D8D">
          <w:rPr>
            <w:rFonts w:eastAsiaTheme="minorEastAsia"/>
            <w:b w:val="0"/>
            <w:bCs w:val="0"/>
            <w:smallCaps w:val="0"/>
            <w:noProof/>
            <w:lang w:eastAsia="fr-FR"/>
          </w:rPr>
          <w:tab/>
        </w:r>
        <w:r w:rsidR="009E0D8D" w:rsidRPr="00130D9C">
          <w:rPr>
            <w:rStyle w:val="Lienhypertexte"/>
            <w:noProof/>
          </w:rPr>
          <w:t>Bibliothèque</w:t>
        </w:r>
        <w:r w:rsidR="009E0D8D">
          <w:rPr>
            <w:noProof/>
            <w:webHidden/>
          </w:rPr>
          <w:tab/>
        </w:r>
        <w:r w:rsidR="009E0D8D">
          <w:rPr>
            <w:noProof/>
            <w:webHidden/>
          </w:rPr>
          <w:fldChar w:fldCharType="begin"/>
        </w:r>
        <w:r w:rsidR="009E0D8D">
          <w:rPr>
            <w:noProof/>
            <w:webHidden/>
          </w:rPr>
          <w:instrText xml:space="preserve"> PAGEREF _Toc391365945 \h </w:instrText>
        </w:r>
        <w:r w:rsidR="009E0D8D">
          <w:rPr>
            <w:noProof/>
            <w:webHidden/>
          </w:rPr>
        </w:r>
        <w:r w:rsidR="009E0D8D">
          <w:rPr>
            <w:noProof/>
            <w:webHidden/>
          </w:rPr>
          <w:fldChar w:fldCharType="separate"/>
        </w:r>
        <w:r w:rsidR="009E0D8D">
          <w:rPr>
            <w:noProof/>
            <w:webHidden/>
          </w:rPr>
          <w:t>29</w:t>
        </w:r>
        <w:r w:rsidR="009E0D8D">
          <w:rPr>
            <w:noProof/>
            <w:webHidden/>
          </w:rPr>
          <w:fldChar w:fldCharType="end"/>
        </w:r>
      </w:hyperlink>
    </w:p>
    <w:p w14:paraId="131E6368"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6" w:history="1">
        <w:r w:rsidR="009E0D8D" w:rsidRPr="00130D9C">
          <w:rPr>
            <w:rStyle w:val="Lienhypertexte"/>
            <w:noProof/>
          </w:rPr>
          <w:t>6.7</w:t>
        </w:r>
        <w:r w:rsidR="009E0D8D">
          <w:rPr>
            <w:rFonts w:eastAsiaTheme="minorEastAsia"/>
            <w:b w:val="0"/>
            <w:bCs w:val="0"/>
            <w:smallCaps w:val="0"/>
            <w:noProof/>
            <w:lang w:eastAsia="fr-FR"/>
          </w:rPr>
          <w:tab/>
        </w:r>
        <w:r w:rsidR="009E0D8D" w:rsidRPr="00130D9C">
          <w:rPr>
            <w:rStyle w:val="Lienhypertexte"/>
            <w:noProof/>
          </w:rPr>
          <w:t>Académie</w:t>
        </w:r>
        <w:r w:rsidR="009E0D8D">
          <w:rPr>
            <w:noProof/>
            <w:webHidden/>
          </w:rPr>
          <w:tab/>
        </w:r>
        <w:r w:rsidR="009E0D8D">
          <w:rPr>
            <w:noProof/>
            <w:webHidden/>
          </w:rPr>
          <w:fldChar w:fldCharType="begin"/>
        </w:r>
        <w:r w:rsidR="009E0D8D">
          <w:rPr>
            <w:noProof/>
            <w:webHidden/>
          </w:rPr>
          <w:instrText xml:space="preserve"> PAGEREF _Toc391365946 \h </w:instrText>
        </w:r>
        <w:r w:rsidR="009E0D8D">
          <w:rPr>
            <w:noProof/>
            <w:webHidden/>
          </w:rPr>
        </w:r>
        <w:r w:rsidR="009E0D8D">
          <w:rPr>
            <w:noProof/>
            <w:webHidden/>
          </w:rPr>
          <w:fldChar w:fldCharType="separate"/>
        </w:r>
        <w:r w:rsidR="009E0D8D">
          <w:rPr>
            <w:noProof/>
            <w:webHidden/>
          </w:rPr>
          <w:t>29</w:t>
        </w:r>
        <w:r w:rsidR="009E0D8D">
          <w:rPr>
            <w:noProof/>
            <w:webHidden/>
          </w:rPr>
          <w:fldChar w:fldCharType="end"/>
        </w:r>
      </w:hyperlink>
    </w:p>
    <w:p w14:paraId="0FD85B3C" w14:textId="77777777" w:rsidR="009E0D8D" w:rsidRDefault="00945438">
      <w:pPr>
        <w:pStyle w:val="TM2"/>
        <w:tabs>
          <w:tab w:val="left" w:pos="502"/>
          <w:tab w:val="right" w:pos="9062"/>
        </w:tabs>
        <w:rPr>
          <w:rFonts w:eastAsiaTheme="minorEastAsia"/>
          <w:b w:val="0"/>
          <w:bCs w:val="0"/>
          <w:smallCaps w:val="0"/>
          <w:noProof/>
          <w:lang w:eastAsia="fr-FR"/>
        </w:rPr>
      </w:pPr>
      <w:hyperlink w:anchor="_Toc391365947" w:history="1">
        <w:r w:rsidR="009E0D8D" w:rsidRPr="00130D9C">
          <w:rPr>
            <w:rStyle w:val="Lienhypertexte"/>
            <w:noProof/>
          </w:rPr>
          <w:t>6.8</w:t>
        </w:r>
        <w:r w:rsidR="009E0D8D">
          <w:rPr>
            <w:rFonts w:eastAsiaTheme="minorEastAsia"/>
            <w:b w:val="0"/>
            <w:bCs w:val="0"/>
            <w:smallCaps w:val="0"/>
            <w:noProof/>
            <w:lang w:eastAsia="fr-FR"/>
          </w:rPr>
          <w:tab/>
        </w:r>
        <w:r w:rsidR="009E0D8D" w:rsidRPr="00130D9C">
          <w:rPr>
            <w:rStyle w:val="Lienhypertexte"/>
            <w:noProof/>
          </w:rPr>
          <w:t>Déplacements</w:t>
        </w:r>
        <w:r w:rsidR="009E0D8D">
          <w:rPr>
            <w:noProof/>
            <w:webHidden/>
          </w:rPr>
          <w:tab/>
        </w:r>
        <w:r w:rsidR="009E0D8D">
          <w:rPr>
            <w:noProof/>
            <w:webHidden/>
          </w:rPr>
          <w:fldChar w:fldCharType="begin"/>
        </w:r>
        <w:r w:rsidR="009E0D8D">
          <w:rPr>
            <w:noProof/>
            <w:webHidden/>
          </w:rPr>
          <w:instrText xml:space="preserve"> PAGEREF _Toc391365947 \h </w:instrText>
        </w:r>
        <w:r w:rsidR="009E0D8D">
          <w:rPr>
            <w:noProof/>
            <w:webHidden/>
          </w:rPr>
        </w:r>
        <w:r w:rsidR="009E0D8D">
          <w:rPr>
            <w:noProof/>
            <w:webHidden/>
          </w:rPr>
          <w:fldChar w:fldCharType="separate"/>
        </w:r>
        <w:r w:rsidR="009E0D8D">
          <w:rPr>
            <w:noProof/>
            <w:webHidden/>
          </w:rPr>
          <w:t>29</w:t>
        </w:r>
        <w:r w:rsidR="009E0D8D">
          <w:rPr>
            <w:noProof/>
            <w:webHidden/>
          </w:rPr>
          <w:fldChar w:fldCharType="end"/>
        </w:r>
      </w:hyperlink>
    </w:p>
    <w:p w14:paraId="23A9CBFE" w14:textId="77777777" w:rsidR="00220991" w:rsidRPr="00220991" w:rsidRDefault="00220991" w:rsidP="00220991">
      <w:r>
        <w:fldChar w:fldCharType="end"/>
      </w:r>
    </w:p>
    <w:p w14:paraId="4403A764" w14:textId="77777777" w:rsidR="00114034" w:rsidRDefault="00AB70D8" w:rsidP="002208D9">
      <w:pPr>
        <w:pStyle w:val="Titre1"/>
      </w:pPr>
      <w:bookmarkStart w:id="5" w:name="_Toc391365906"/>
      <w:bookmarkEnd w:id="4"/>
      <w:r>
        <w:lastRenderedPageBreak/>
        <w:t>Principes de base</w:t>
      </w:r>
      <w:bookmarkEnd w:id="5"/>
    </w:p>
    <w:p w14:paraId="5B39722E" w14:textId="2694C7FC" w:rsidR="007340B8" w:rsidRDefault="00AB70D8" w:rsidP="007340B8">
      <w:r>
        <w:t xml:space="preserve">Les « compétences » regroupent </w:t>
      </w:r>
      <w:r w:rsidR="001A6F06">
        <w:t>les actions des personnages qui coûtent de l’énergie (à l’opposé des « fonctionnalités »)</w:t>
      </w:r>
      <w:r>
        <w:t>.</w:t>
      </w:r>
    </w:p>
    <w:p w14:paraId="5B26EC75" w14:textId="2871CBE5" w:rsidR="001A6F06" w:rsidRDefault="001A6F06" w:rsidP="007340B8">
      <w:r>
        <w:t>Les compétences se caractérisent par deux « niveaux » :</w:t>
      </w:r>
    </w:p>
    <w:p w14:paraId="30A7DC8B" w14:textId="1974E4D5" w:rsidR="001A6F06" w:rsidRDefault="001A6F06" w:rsidP="004D2673">
      <w:pPr>
        <w:pStyle w:val="Paragraphedeliste"/>
        <w:numPr>
          <w:ilvl w:val="0"/>
          <w:numId w:val="7"/>
        </w:numPr>
      </w:pPr>
      <w:r>
        <w:t>Le niveau de compétence : détermine les résultats de l’action (et également si l’action est disponible ou non)</w:t>
      </w:r>
    </w:p>
    <w:p w14:paraId="572AA125" w14:textId="6E591060" w:rsidR="001A6F06" w:rsidRDefault="001A6F06" w:rsidP="004D2673">
      <w:pPr>
        <w:pStyle w:val="Paragraphedeliste"/>
        <w:numPr>
          <w:ilvl w:val="0"/>
          <w:numId w:val="7"/>
        </w:numPr>
      </w:pPr>
      <w:r>
        <w:t>Le niveau de maîtrise : détermine l’efficacité (en fait l’énergie nécessaire pour effectuer l’action).</w:t>
      </w:r>
    </w:p>
    <w:p w14:paraId="16610699" w14:textId="25973599" w:rsidR="00FB5BAD" w:rsidRPr="00FB5BAD" w:rsidRDefault="001A6F06" w:rsidP="00FB5BAD">
      <w:pPr>
        <w:pStyle w:val="Titre2"/>
      </w:pPr>
      <w:bookmarkStart w:id="6" w:name="_Toc391365907"/>
      <w:r>
        <w:t>Niveau de compétence</w:t>
      </w:r>
      <w:bookmarkEnd w:id="6"/>
    </w:p>
    <w:p w14:paraId="50537063" w14:textId="3DD0219A" w:rsidR="001A6F06" w:rsidRDefault="001A6F06" w:rsidP="000F1F86">
      <w:r>
        <w:t>Le niveau de compétence permet de déterminer si la compétence est utilisable par le personnage et les résultats qu’il peut en attendre.</w:t>
      </w:r>
    </w:p>
    <w:p w14:paraId="677CE7A9" w14:textId="6BBE893F" w:rsidR="001A6F06" w:rsidRDefault="001A6F06" w:rsidP="004D2673">
      <w:pPr>
        <w:pStyle w:val="Paragraphedeliste"/>
        <w:numPr>
          <w:ilvl w:val="0"/>
          <w:numId w:val="8"/>
        </w:numPr>
      </w:pPr>
      <w:r>
        <w:t>Le niveau -1 caractérise les compétences que le personnage est en train de découvrir ;</w:t>
      </w:r>
    </w:p>
    <w:p w14:paraId="3FCFFF0F" w14:textId="5253C3DD" w:rsidR="001A6F06" w:rsidRDefault="001A6F06" w:rsidP="004D2673">
      <w:pPr>
        <w:pStyle w:val="Paragraphedeliste"/>
        <w:numPr>
          <w:ilvl w:val="0"/>
          <w:numId w:val="8"/>
        </w:numPr>
      </w:pPr>
      <w:r>
        <w:t xml:space="preserve">Le </w:t>
      </w:r>
      <w:r w:rsidR="00021AF6">
        <w:t>niveau</w:t>
      </w:r>
      <w:r>
        <w:t xml:space="preserve"> 0 caractérise les compétences connues mais non utilisables ;</w:t>
      </w:r>
    </w:p>
    <w:p w14:paraId="3152D97D" w14:textId="60B2922D" w:rsidR="001A6F06" w:rsidRDefault="001A6F06" w:rsidP="004D2673">
      <w:pPr>
        <w:pStyle w:val="Paragraphedeliste"/>
        <w:numPr>
          <w:ilvl w:val="0"/>
          <w:numId w:val="8"/>
        </w:numPr>
      </w:pPr>
      <w:r>
        <w:t>Les niveaux suivants (&gt;0) sont utilisables et ont des résultats en fonction du niveau.</w:t>
      </w:r>
    </w:p>
    <w:p w14:paraId="4DC87857" w14:textId="21216068" w:rsidR="001A6F06" w:rsidRDefault="001A6F06" w:rsidP="001A6F06">
      <w:r>
        <w:t>L’augmentation de niveau</w:t>
      </w:r>
      <w:r w:rsidR="00591352">
        <w:t xml:space="preserve"> de la compétence nécessite d’engranger des points d’apprentissages. Chaque fois qu’un seuil est passé, le niveau est actualisé en conséquent. La formule suivante donne le nombre de points d’apprentissages nécessaire pour atteindre un niveau « n » :</w:t>
      </w:r>
    </w:p>
    <w:p w14:paraId="187C2F2E" w14:textId="0EC6F140" w:rsidR="00591352" w:rsidRPr="00591352" w:rsidRDefault="00945438" w:rsidP="001A6F06">
      <w:pPr>
        <w:rPr>
          <w:rFonts w:eastAsiaTheme="minorEastAsia"/>
        </w:rPr>
      </w:pPr>
      <m:oMathPara>
        <m:oMath>
          <m:sSub>
            <m:sSubPr>
              <m:ctrlPr>
                <w:rPr>
                  <w:rFonts w:ascii="Cambria Math" w:hAnsi="Cambria Math"/>
                  <w:i/>
                </w:rPr>
              </m:ctrlPr>
            </m:sSubPr>
            <m:e>
              <m:r>
                <w:rPr>
                  <w:rFonts w:ascii="Cambria Math" w:hAnsi="Cambria Math"/>
                </w:rPr>
                <m:t>seuil</m:t>
              </m:r>
            </m:e>
            <m:sub>
              <m:r>
                <w:rPr>
                  <w:rFonts w:ascii="Cambria Math" w:hAnsi="Cambria Math"/>
                </w:rPr>
                <m:t>n</m:t>
              </m:r>
            </m:sub>
          </m:sSub>
          <m:r>
            <w:rPr>
              <w:rFonts w:ascii="Cambria Math" w:hAnsi="Cambria Math"/>
            </w:rPr>
            <m:t>=100×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oMath>
      </m:oMathPara>
    </w:p>
    <w:p w14:paraId="1FB119A6" w14:textId="7CBF8143" w:rsidR="00591352" w:rsidRDefault="00591352" w:rsidP="001A6F06">
      <w:pPr>
        <w:rPr>
          <w:rFonts w:eastAsiaTheme="minorEastAsia"/>
        </w:rPr>
      </w:pPr>
      <w:r>
        <w:rPr>
          <w:rFonts w:eastAsiaTheme="minorEastAsia"/>
        </w:rPr>
        <w:t>Les points d’apprentissages se gagnent de différentes manières :</w:t>
      </w:r>
    </w:p>
    <w:p w14:paraId="05BCC007" w14:textId="2A5CED40" w:rsidR="00591352" w:rsidRDefault="00591352" w:rsidP="004D2673">
      <w:pPr>
        <w:pStyle w:val="Paragraphedeliste"/>
        <w:numPr>
          <w:ilvl w:val="0"/>
          <w:numId w:val="9"/>
        </w:numPr>
        <w:rPr>
          <w:rFonts w:eastAsiaTheme="minorEastAsia"/>
        </w:rPr>
      </w:pPr>
      <w:r>
        <w:rPr>
          <w:rFonts w:eastAsiaTheme="minorEastAsia"/>
        </w:rPr>
        <w:t>L’utilisation de compétences d’étude (lecture de livre, …)</w:t>
      </w:r>
    </w:p>
    <w:p w14:paraId="76A81C91" w14:textId="645CCFDB" w:rsidR="00591352" w:rsidRDefault="00591352" w:rsidP="004D2673">
      <w:pPr>
        <w:pStyle w:val="Paragraphedeliste"/>
        <w:numPr>
          <w:ilvl w:val="0"/>
          <w:numId w:val="9"/>
        </w:numPr>
        <w:rPr>
          <w:rFonts w:eastAsiaTheme="minorEastAsia"/>
        </w:rPr>
      </w:pPr>
      <w:r>
        <w:rPr>
          <w:rFonts w:eastAsiaTheme="minorEastAsia"/>
        </w:rPr>
        <w:t>Bénéficier de l’enseignement de maîtres (compétences d’enseignements)</w:t>
      </w:r>
    </w:p>
    <w:p w14:paraId="15F7F41E" w14:textId="65A929D5" w:rsidR="00591352" w:rsidRDefault="00591352" w:rsidP="004D2673">
      <w:pPr>
        <w:pStyle w:val="Paragraphedeliste"/>
        <w:numPr>
          <w:ilvl w:val="0"/>
          <w:numId w:val="9"/>
        </w:numPr>
        <w:rPr>
          <w:rFonts w:eastAsiaTheme="minorEastAsia"/>
        </w:rPr>
      </w:pPr>
      <w:r>
        <w:rPr>
          <w:rFonts w:eastAsiaTheme="minorEastAsia"/>
        </w:rPr>
        <w:t>Accomplir des quêtes et achievements</w:t>
      </w:r>
    </w:p>
    <w:p w14:paraId="04AFC1C4" w14:textId="119E5C99" w:rsidR="00591352" w:rsidRPr="00591352" w:rsidRDefault="00591352" w:rsidP="004D2673">
      <w:pPr>
        <w:pStyle w:val="Paragraphedeliste"/>
        <w:numPr>
          <w:ilvl w:val="0"/>
          <w:numId w:val="9"/>
        </w:numPr>
        <w:rPr>
          <w:rFonts w:eastAsiaTheme="minorEastAsia"/>
        </w:rPr>
      </w:pPr>
      <w:r>
        <w:rPr>
          <w:rFonts w:eastAsiaTheme="minorEastAsia"/>
        </w:rPr>
        <w:t>Dépenser des points de niveau (100 points, nécessite d’avoir déjà au moins un point d’apprentissage).</w:t>
      </w:r>
    </w:p>
    <w:p w14:paraId="398AB7A9" w14:textId="613820EE" w:rsidR="005C5B72" w:rsidRPr="005C5B72" w:rsidRDefault="005C5B72" w:rsidP="005C5B72">
      <w:pPr>
        <w:pStyle w:val="Titre2"/>
      </w:pPr>
      <w:bookmarkStart w:id="7" w:name="_Toc391365908"/>
      <w:r>
        <w:t>Niveau de maîtrise des compétences</w:t>
      </w:r>
      <w:bookmarkEnd w:id="7"/>
    </w:p>
    <w:p w14:paraId="1B9E4864" w14:textId="1EFD4CA1" w:rsidR="0030389A" w:rsidRDefault="0030389A" w:rsidP="0030389A">
      <w:r>
        <w:t>Le niveau de</w:t>
      </w:r>
      <w:r w:rsidR="005C5B72">
        <w:t xml:space="preserve"> maîtrise de</w:t>
      </w:r>
      <w:r>
        <w:t xml:space="preserve">s compétences traduit l’expérience du personnage </w:t>
      </w:r>
      <w:r w:rsidR="002D17C3">
        <w:t>pour la compétence en question.</w:t>
      </w:r>
      <w:r w:rsidR="005C5B72">
        <w:t xml:space="preserve"> Plus ce niveau est élevé, plus le personnage a « l’habitude » de la compétence et peut l’exécuter rapidement.</w:t>
      </w:r>
    </w:p>
    <w:p w14:paraId="76717C19" w14:textId="3966D318" w:rsidR="005C5B72" w:rsidRDefault="005C5B72" w:rsidP="005C5B72">
      <w:pPr>
        <w:pStyle w:val="Titre3"/>
      </w:pPr>
      <w:r>
        <w:t>Calcul du niveau de maîtrise</w:t>
      </w:r>
    </w:p>
    <w:p w14:paraId="224BEA63" w14:textId="77777777" w:rsidR="0030389A" w:rsidRDefault="0030389A" w:rsidP="0030389A">
      <w:r>
        <w:t>Le niveau se calcule en fonction du nombre d’utilisation total de la compétence. Chaque niveau correspond à un seuil d’utilisations. Le premier niveau est gratuit, puis chaque nouveau niveau nécessite d’utiliser la compétence 10 fois le niveau en cours. Le nombre d’utilisations cumulées est donc égal à l’équation suivante :</w:t>
      </w:r>
    </w:p>
    <w:p w14:paraId="556BAB6F" w14:textId="79D87104" w:rsidR="0030389A" w:rsidRPr="0030389A" w:rsidRDefault="00945438" w:rsidP="0030389A">
      <m:oMathPara>
        <m:oMath>
          <m:sSub>
            <m:sSubPr>
              <m:ctrlPr>
                <w:rPr>
                  <w:rFonts w:ascii="Cambria Math" w:hAnsi="Cambria Math"/>
                  <w:i/>
                </w:rPr>
              </m:ctrlPr>
            </m:sSubPr>
            <m:e>
              <m:r>
                <w:rPr>
                  <w:rFonts w:ascii="Cambria Math" w:hAnsi="Cambria Math"/>
                </w:rPr>
                <m:t>seuil</m:t>
              </m:r>
            </m:e>
            <m:sub>
              <m:r>
                <w:rPr>
                  <w:rFonts w:ascii="Cambria Math" w:hAnsi="Cambria Math"/>
                </w:rPr>
                <m:t>n</m:t>
              </m:r>
            </m:sub>
          </m:sSub>
          <m:r>
            <w:rPr>
              <w:rFonts w:ascii="Cambria Math" w:hAnsi="Cambria Math"/>
            </w:rPr>
            <m:t xml:space="preserve">=10 </m:t>
          </m:r>
          <m:f>
            <m:fPr>
              <m:ctrlPr>
                <w:rPr>
                  <w:rFonts w:ascii="Cambria Math" w:hAnsi="Cambria Math"/>
                  <w:i/>
                </w:rPr>
              </m:ctrlPr>
            </m:fPr>
            <m:num>
              <m:r>
                <w:rPr>
                  <w:rFonts w:ascii="Cambria Math" w:hAnsi="Cambria Math"/>
                </w:rPr>
                <m:t>(n+1)n</m:t>
              </m:r>
            </m:num>
            <m:den>
              <m:r>
                <w:rPr>
                  <w:rFonts w:ascii="Cambria Math" w:hAnsi="Cambria Math"/>
                </w:rPr>
                <m:t>2</m:t>
              </m:r>
            </m:den>
          </m:f>
        </m:oMath>
      </m:oMathPara>
    </w:p>
    <w:p w14:paraId="1E9CA881" w14:textId="77777777" w:rsidR="00AB70D8" w:rsidRDefault="0030389A" w:rsidP="00AB70D8">
      <w:r>
        <w:t>Le tableau suivant donne le nombre d’utilisations totales pour certains niveaux. Ces niveaux sont récompensés par l’attribution d’une « médaille ».</w:t>
      </w:r>
    </w:p>
    <w:tbl>
      <w:tblPr>
        <w:tblStyle w:val="TableauGrille3-Accentuation5"/>
        <w:tblW w:w="0" w:type="auto"/>
        <w:jc w:val="center"/>
        <w:tblLook w:val="04A0" w:firstRow="1" w:lastRow="0" w:firstColumn="1" w:lastColumn="0" w:noHBand="0" w:noVBand="1"/>
      </w:tblPr>
      <w:tblGrid>
        <w:gridCol w:w="959"/>
        <w:gridCol w:w="774"/>
        <w:gridCol w:w="1019"/>
      </w:tblGrid>
      <w:tr w:rsidR="0030389A" w14:paraId="26B5818A" w14:textId="77777777" w:rsidTr="003038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59" w:type="dxa"/>
          </w:tcPr>
          <w:p w14:paraId="7AF914E8" w14:textId="77777777" w:rsidR="0030389A" w:rsidRDefault="0030389A" w:rsidP="00114034">
            <w:r>
              <w:lastRenderedPageBreak/>
              <w:t>Niveau</w:t>
            </w:r>
          </w:p>
        </w:tc>
        <w:tc>
          <w:tcPr>
            <w:tcW w:w="774" w:type="dxa"/>
          </w:tcPr>
          <w:p w14:paraId="40A40364" w14:textId="77777777" w:rsidR="0030389A" w:rsidRDefault="0030389A" w:rsidP="00114034">
            <w:pPr>
              <w:cnfStyle w:val="100000000000" w:firstRow="1" w:lastRow="0" w:firstColumn="0" w:lastColumn="0" w:oddVBand="0" w:evenVBand="0" w:oddHBand="0" w:evenHBand="0" w:firstRowFirstColumn="0" w:firstRowLastColumn="0" w:lastRowFirstColumn="0" w:lastRowLastColumn="0"/>
            </w:pPr>
            <w:r>
              <w:t>Total</w:t>
            </w:r>
          </w:p>
        </w:tc>
        <w:tc>
          <w:tcPr>
            <w:tcW w:w="1019" w:type="dxa"/>
          </w:tcPr>
          <w:p w14:paraId="6F22D796" w14:textId="77777777" w:rsidR="0030389A" w:rsidRDefault="0030389A" w:rsidP="00114034">
            <w:pPr>
              <w:cnfStyle w:val="100000000000" w:firstRow="1" w:lastRow="0" w:firstColumn="0" w:lastColumn="0" w:oddVBand="0" w:evenVBand="0" w:oddHBand="0" w:evenHBand="0" w:firstRowFirstColumn="0" w:firstRowLastColumn="0" w:lastRowFirstColumn="0" w:lastRowLastColumn="0"/>
            </w:pPr>
            <w:r>
              <w:t>Médaille</w:t>
            </w:r>
          </w:p>
        </w:tc>
      </w:tr>
      <w:tr w:rsidR="0030389A" w14:paraId="18A4752B" w14:textId="77777777" w:rsidTr="00E3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1C376247" w14:textId="77777777" w:rsidR="0030389A" w:rsidRDefault="0030389A" w:rsidP="00114034">
            <w:r>
              <w:t>1</w:t>
            </w:r>
          </w:p>
        </w:tc>
        <w:tc>
          <w:tcPr>
            <w:tcW w:w="774" w:type="dxa"/>
          </w:tcPr>
          <w:p w14:paraId="13C1FACA" w14:textId="32B1B09D" w:rsidR="0030389A" w:rsidRDefault="0054155D" w:rsidP="00E34EBB">
            <w:pPr>
              <w:jc w:val="right"/>
              <w:cnfStyle w:val="000000100000" w:firstRow="0" w:lastRow="0" w:firstColumn="0" w:lastColumn="0" w:oddVBand="0" w:evenVBand="0" w:oddHBand="1" w:evenHBand="0" w:firstRowFirstColumn="0" w:firstRowLastColumn="0" w:lastRowFirstColumn="0" w:lastRowLastColumn="0"/>
            </w:pPr>
            <w:r>
              <w:t>1</w:t>
            </w:r>
            <w:r w:rsidR="0030389A">
              <w:t>0</w:t>
            </w:r>
          </w:p>
        </w:tc>
        <w:tc>
          <w:tcPr>
            <w:tcW w:w="1019" w:type="dxa"/>
          </w:tcPr>
          <w:p w14:paraId="13BEC551" w14:textId="77777777" w:rsidR="0030389A" w:rsidRDefault="0030389A" w:rsidP="00114034">
            <w:pPr>
              <w:cnfStyle w:val="000000100000" w:firstRow="0" w:lastRow="0" w:firstColumn="0" w:lastColumn="0" w:oddVBand="0" w:evenVBand="0" w:oddHBand="1" w:evenHBand="0" w:firstRowFirstColumn="0" w:firstRowLastColumn="0" w:lastRowFirstColumn="0" w:lastRowLastColumn="0"/>
            </w:pPr>
            <w:r>
              <w:t>Bois</w:t>
            </w:r>
          </w:p>
        </w:tc>
      </w:tr>
      <w:tr w:rsidR="0030389A" w14:paraId="11F5BB58" w14:textId="77777777" w:rsidTr="00E34EBB">
        <w:trPr>
          <w:jc w:val="center"/>
        </w:trPr>
        <w:tc>
          <w:tcPr>
            <w:cnfStyle w:val="001000000000" w:firstRow="0" w:lastRow="0" w:firstColumn="1" w:lastColumn="0" w:oddVBand="0" w:evenVBand="0" w:oddHBand="0" w:evenHBand="0" w:firstRowFirstColumn="0" w:firstRowLastColumn="0" w:lastRowFirstColumn="0" w:lastRowLastColumn="0"/>
            <w:tcW w:w="959" w:type="dxa"/>
          </w:tcPr>
          <w:p w14:paraId="782FA3B2" w14:textId="77777777" w:rsidR="0030389A" w:rsidRDefault="0030389A" w:rsidP="00114034">
            <w:r>
              <w:t>5</w:t>
            </w:r>
          </w:p>
        </w:tc>
        <w:tc>
          <w:tcPr>
            <w:tcW w:w="774" w:type="dxa"/>
          </w:tcPr>
          <w:p w14:paraId="56A7E2E4" w14:textId="298019E7" w:rsidR="0030389A" w:rsidRDefault="0030389A" w:rsidP="0054155D">
            <w:pPr>
              <w:jc w:val="right"/>
              <w:cnfStyle w:val="000000000000" w:firstRow="0" w:lastRow="0" w:firstColumn="0" w:lastColumn="0" w:oddVBand="0" w:evenVBand="0" w:oddHBand="0" w:evenHBand="0" w:firstRowFirstColumn="0" w:firstRowLastColumn="0" w:lastRowFirstColumn="0" w:lastRowLastColumn="0"/>
            </w:pPr>
            <w:r>
              <w:t>1</w:t>
            </w:r>
            <w:r w:rsidR="0054155D">
              <w:t>5</w:t>
            </w:r>
            <w:r>
              <w:t>0</w:t>
            </w:r>
          </w:p>
        </w:tc>
        <w:tc>
          <w:tcPr>
            <w:tcW w:w="1019" w:type="dxa"/>
          </w:tcPr>
          <w:p w14:paraId="01B82F28" w14:textId="77777777" w:rsidR="0030389A" w:rsidRDefault="0030389A" w:rsidP="00114034">
            <w:pPr>
              <w:cnfStyle w:val="000000000000" w:firstRow="0" w:lastRow="0" w:firstColumn="0" w:lastColumn="0" w:oddVBand="0" w:evenVBand="0" w:oddHBand="0" w:evenHBand="0" w:firstRowFirstColumn="0" w:firstRowLastColumn="0" w:lastRowFirstColumn="0" w:lastRowLastColumn="0"/>
            </w:pPr>
            <w:r>
              <w:t>Bronze</w:t>
            </w:r>
          </w:p>
        </w:tc>
      </w:tr>
      <w:tr w:rsidR="0030389A" w14:paraId="64E26929" w14:textId="77777777" w:rsidTr="00E3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1B20E016" w14:textId="77777777" w:rsidR="0030389A" w:rsidRDefault="0030389A" w:rsidP="00114034">
            <w:r>
              <w:t>10</w:t>
            </w:r>
          </w:p>
        </w:tc>
        <w:tc>
          <w:tcPr>
            <w:tcW w:w="774" w:type="dxa"/>
          </w:tcPr>
          <w:p w14:paraId="5741708D" w14:textId="5446353A" w:rsidR="0030389A" w:rsidRDefault="0054155D" w:rsidP="00E34EBB">
            <w:pPr>
              <w:jc w:val="right"/>
              <w:cnfStyle w:val="000000100000" w:firstRow="0" w:lastRow="0" w:firstColumn="0" w:lastColumn="0" w:oddVBand="0" w:evenVBand="0" w:oddHBand="1" w:evenHBand="0" w:firstRowFirstColumn="0" w:firstRowLastColumn="0" w:lastRowFirstColumn="0" w:lastRowLastColumn="0"/>
            </w:pPr>
            <w:r>
              <w:t>5</w:t>
            </w:r>
            <w:r w:rsidR="0030389A">
              <w:t>50</w:t>
            </w:r>
          </w:p>
        </w:tc>
        <w:tc>
          <w:tcPr>
            <w:tcW w:w="1019" w:type="dxa"/>
          </w:tcPr>
          <w:p w14:paraId="0487B2C9" w14:textId="77777777" w:rsidR="0030389A" w:rsidRDefault="0030389A" w:rsidP="00114034">
            <w:pPr>
              <w:cnfStyle w:val="000000100000" w:firstRow="0" w:lastRow="0" w:firstColumn="0" w:lastColumn="0" w:oddVBand="0" w:evenVBand="0" w:oddHBand="1" w:evenHBand="0" w:firstRowFirstColumn="0" w:firstRowLastColumn="0" w:lastRowFirstColumn="0" w:lastRowLastColumn="0"/>
            </w:pPr>
            <w:r>
              <w:t>Argent</w:t>
            </w:r>
          </w:p>
        </w:tc>
      </w:tr>
      <w:tr w:rsidR="0030389A" w14:paraId="2699FE55" w14:textId="77777777" w:rsidTr="00E34EBB">
        <w:trPr>
          <w:jc w:val="center"/>
        </w:trPr>
        <w:tc>
          <w:tcPr>
            <w:cnfStyle w:val="001000000000" w:firstRow="0" w:lastRow="0" w:firstColumn="1" w:lastColumn="0" w:oddVBand="0" w:evenVBand="0" w:oddHBand="0" w:evenHBand="0" w:firstRowFirstColumn="0" w:firstRowLastColumn="0" w:lastRowFirstColumn="0" w:lastRowLastColumn="0"/>
            <w:tcW w:w="959" w:type="dxa"/>
          </w:tcPr>
          <w:p w14:paraId="5CE9472C" w14:textId="77777777" w:rsidR="0030389A" w:rsidRDefault="0030389A" w:rsidP="00114034">
            <w:r>
              <w:t>15</w:t>
            </w:r>
          </w:p>
        </w:tc>
        <w:tc>
          <w:tcPr>
            <w:tcW w:w="774" w:type="dxa"/>
          </w:tcPr>
          <w:p w14:paraId="7C5C57CB" w14:textId="329C7A57" w:rsidR="0030389A" w:rsidRDefault="0030389A" w:rsidP="0054155D">
            <w:pPr>
              <w:jc w:val="right"/>
              <w:cnfStyle w:val="000000000000" w:firstRow="0" w:lastRow="0" w:firstColumn="0" w:lastColumn="0" w:oddVBand="0" w:evenVBand="0" w:oddHBand="0" w:evenHBand="0" w:firstRowFirstColumn="0" w:firstRowLastColumn="0" w:lastRowFirstColumn="0" w:lastRowLastColumn="0"/>
            </w:pPr>
            <w:r>
              <w:t>1</w:t>
            </w:r>
            <w:r w:rsidR="0054155D">
              <w:t>20</w:t>
            </w:r>
            <w:r>
              <w:t>0</w:t>
            </w:r>
          </w:p>
        </w:tc>
        <w:tc>
          <w:tcPr>
            <w:tcW w:w="1019" w:type="dxa"/>
          </w:tcPr>
          <w:p w14:paraId="7DA10DC3" w14:textId="77777777" w:rsidR="0030389A" w:rsidRDefault="0030389A" w:rsidP="00114034">
            <w:pPr>
              <w:cnfStyle w:val="000000000000" w:firstRow="0" w:lastRow="0" w:firstColumn="0" w:lastColumn="0" w:oddVBand="0" w:evenVBand="0" w:oddHBand="0" w:evenHBand="0" w:firstRowFirstColumn="0" w:firstRowLastColumn="0" w:lastRowFirstColumn="0" w:lastRowLastColumn="0"/>
            </w:pPr>
            <w:r>
              <w:t>Or</w:t>
            </w:r>
          </w:p>
        </w:tc>
      </w:tr>
      <w:tr w:rsidR="0030389A" w14:paraId="25A15F24" w14:textId="77777777" w:rsidTr="00E3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7CBECC88" w14:textId="77777777" w:rsidR="0030389A" w:rsidRDefault="0030389A" w:rsidP="00114034">
            <w:r>
              <w:t>30</w:t>
            </w:r>
          </w:p>
        </w:tc>
        <w:tc>
          <w:tcPr>
            <w:tcW w:w="774" w:type="dxa"/>
          </w:tcPr>
          <w:p w14:paraId="3EB96C73" w14:textId="11D222DC" w:rsidR="0030389A" w:rsidRDefault="0030389A" w:rsidP="0054155D">
            <w:pPr>
              <w:jc w:val="right"/>
              <w:cnfStyle w:val="000000100000" w:firstRow="0" w:lastRow="0" w:firstColumn="0" w:lastColumn="0" w:oddVBand="0" w:evenVBand="0" w:oddHBand="1" w:evenHBand="0" w:firstRowFirstColumn="0" w:firstRowLastColumn="0" w:lastRowFirstColumn="0" w:lastRowLastColumn="0"/>
            </w:pPr>
            <w:r>
              <w:t>4</w:t>
            </w:r>
            <w:r w:rsidR="0054155D">
              <w:t>6</w:t>
            </w:r>
            <w:r>
              <w:t>50</w:t>
            </w:r>
          </w:p>
        </w:tc>
        <w:tc>
          <w:tcPr>
            <w:tcW w:w="1019" w:type="dxa"/>
          </w:tcPr>
          <w:p w14:paraId="6A82591B" w14:textId="77777777" w:rsidR="0030389A" w:rsidRDefault="0030389A" w:rsidP="00114034">
            <w:pPr>
              <w:cnfStyle w:val="000000100000" w:firstRow="0" w:lastRow="0" w:firstColumn="0" w:lastColumn="0" w:oddVBand="0" w:evenVBand="0" w:oddHBand="1" w:evenHBand="0" w:firstRowFirstColumn="0" w:firstRowLastColumn="0" w:lastRowFirstColumn="0" w:lastRowLastColumn="0"/>
            </w:pPr>
            <w:r>
              <w:t>Platine</w:t>
            </w:r>
          </w:p>
        </w:tc>
      </w:tr>
      <w:tr w:rsidR="0030389A" w14:paraId="0B47AEED" w14:textId="77777777" w:rsidTr="00E34EBB">
        <w:trPr>
          <w:jc w:val="center"/>
        </w:trPr>
        <w:tc>
          <w:tcPr>
            <w:cnfStyle w:val="001000000000" w:firstRow="0" w:lastRow="0" w:firstColumn="1" w:lastColumn="0" w:oddVBand="0" w:evenVBand="0" w:oddHBand="0" w:evenHBand="0" w:firstRowFirstColumn="0" w:firstRowLastColumn="0" w:lastRowFirstColumn="0" w:lastRowLastColumn="0"/>
            <w:tcW w:w="959" w:type="dxa"/>
          </w:tcPr>
          <w:p w14:paraId="3ACBA4FF" w14:textId="77777777" w:rsidR="0030389A" w:rsidRDefault="0030389A" w:rsidP="00114034">
            <w:r>
              <w:t>60</w:t>
            </w:r>
          </w:p>
        </w:tc>
        <w:tc>
          <w:tcPr>
            <w:tcW w:w="774" w:type="dxa"/>
          </w:tcPr>
          <w:p w14:paraId="318597F7" w14:textId="42767CDB" w:rsidR="0030389A" w:rsidRDefault="0054155D" w:rsidP="00E34EBB">
            <w:pPr>
              <w:jc w:val="right"/>
              <w:cnfStyle w:val="000000000000" w:firstRow="0" w:lastRow="0" w:firstColumn="0" w:lastColumn="0" w:oddVBand="0" w:evenVBand="0" w:oddHBand="0" w:evenHBand="0" w:firstRowFirstColumn="0" w:firstRowLastColumn="0" w:lastRowFirstColumn="0" w:lastRowLastColumn="0"/>
            </w:pPr>
            <w:r>
              <w:t>183</w:t>
            </w:r>
            <w:r w:rsidR="0030389A">
              <w:t>00</w:t>
            </w:r>
          </w:p>
        </w:tc>
        <w:tc>
          <w:tcPr>
            <w:tcW w:w="1019" w:type="dxa"/>
          </w:tcPr>
          <w:p w14:paraId="6D23A396" w14:textId="77777777" w:rsidR="0030389A" w:rsidRDefault="0030389A" w:rsidP="00114034">
            <w:pPr>
              <w:cnfStyle w:val="000000000000" w:firstRow="0" w:lastRow="0" w:firstColumn="0" w:lastColumn="0" w:oddVBand="0" w:evenVBand="0" w:oddHBand="0" w:evenHBand="0" w:firstRowFirstColumn="0" w:firstRowLastColumn="0" w:lastRowFirstColumn="0" w:lastRowLastColumn="0"/>
            </w:pPr>
            <w:r>
              <w:t>Cristal</w:t>
            </w:r>
          </w:p>
        </w:tc>
      </w:tr>
    </w:tbl>
    <w:p w14:paraId="580E7045" w14:textId="77777777" w:rsidR="00AB70D8" w:rsidRDefault="00AB70D8" w:rsidP="00B63887">
      <w:pPr>
        <w:pStyle w:val="Lgende"/>
        <w:jc w:val="center"/>
      </w:pPr>
      <w:bookmarkStart w:id="8" w:name="_Ref359247740"/>
      <w:r>
        <w:t xml:space="preserve">Tableau </w:t>
      </w:r>
      <w:r w:rsidR="00945438">
        <w:fldChar w:fldCharType="begin"/>
      </w:r>
      <w:r w:rsidR="00945438">
        <w:instrText xml:space="preserve"> SEQ Tableau \* ARABIC </w:instrText>
      </w:r>
      <w:r w:rsidR="00945438">
        <w:fldChar w:fldCharType="separate"/>
      </w:r>
      <w:r>
        <w:rPr>
          <w:noProof/>
        </w:rPr>
        <w:t>5</w:t>
      </w:r>
      <w:r w:rsidR="00945438">
        <w:rPr>
          <w:noProof/>
        </w:rPr>
        <w:fldChar w:fldCharType="end"/>
      </w:r>
      <w:bookmarkEnd w:id="8"/>
      <w:r>
        <w:t xml:space="preserve"> – </w:t>
      </w:r>
      <w:r w:rsidRPr="00B63887">
        <w:t>Expérience</w:t>
      </w:r>
    </w:p>
    <w:p w14:paraId="3CF5ED6B" w14:textId="0859F11D" w:rsidR="00AB70D8" w:rsidRDefault="00B63887" w:rsidP="00B63887">
      <w:r>
        <w:t>Le tableau suivant donne, pour chaque médaille et les coefficients de gain d’énergie par minute, le nombre de jours nécessaires pour atteindre la médaille. On estime que le joueur n</w:t>
      </w:r>
      <w:r w:rsidR="004D5771">
        <w:t>’utilise que cette compétence en</w:t>
      </w:r>
      <w:r>
        <w:t xml:space="preserve"> permanence.</w:t>
      </w:r>
    </w:p>
    <w:tbl>
      <w:tblPr>
        <w:tblStyle w:val="TableauGrille3-Accentuation5"/>
        <w:tblW w:w="0" w:type="auto"/>
        <w:jc w:val="center"/>
        <w:tblLook w:val="04A0" w:firstRow="1" w:lastRow="0" w:firstColumn="1" w:lastColumn="0" w:noHBand="0" w:noVBand="1"/>
      </w:tblPr>
      <w:tblGrid>
        <w:gridCol w:w="1440"/>
        <w:gridCol w:w="1441"/>
        <w:gridCol w:w="1441"/>
        <w:gridCol w:w="1441"/>
        <w:gridCol w:w="1441"/>
        <w:gridCol w:w="1441"/>
      </w:tblGrid>
      <w:tr w:rsidR="00B63887" w14:paraId="510F168A" w14:textId="77777777" w:rsidTr="00B6388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0" w:type="dxa"/>
          </w:tcPr>
          <w:p w14:paraId="41A2005B" w14:textId="77777777" w:rsidR="00B63887" w:rsidRDefault="00B63887" w:rsidP="00114034">
            <w:r>
              <w:t>Niveau</w:t>
            </w:r>
          </w:p>
        </w:tc>
        <w:tc>
          <w:tcPr>
            <w:tcW w:w="1441" w:type="dxa"/>
          </w:tcPr>
          <w:p w14:paraId="7EF47EC4" w14:textId="77777777" w:rsidR="00B63887" w:rsidRDefault="00B63887" w:rsidP="00114034">
            <w:pPr>
              <w:cnfStyle w:val="100000000000" w:firstRow="1" w:lastRow="0" w:firstColumn="0" w:lastColumn="0" w:oddVBand="0" w:evenVBand="0" w:oddHBand="0" w:evenHBand="0" w:firstRowFirstColumn="0" w:firstRowLastColumn="0" w:lastRowFirstColumn="0" w:lastRowLastColumn="0"/>
            </w:pPr>
            <w:r>
              <w:t>Médaille</w:t>
            </w:r>
          </w:p>
        </w:tc>
        <w:tc>
          <w:tcPr>
            <w:tcW w:w="1441" w:type="dxa"/>
          </w:tcPr>
          <w:p w14:paraId="04B031FF" w14:textId="77777777" w:rsidR="00B63887" w:rsidRDefault="00B63887" w:rsidP="00114034">
            <w:pPr>
              <w:cnfStyle w:val="100000000000" w:firstRow="1" w:lastRow="0" w:firstColumn="0" w:lastColumn="0" w:oddVBand="0" w:evenVBand="0" w:oddHBand="0" w:evenHBand="0" w:firstRowFirstColumn="0" w:firstRowLastColumn="0" w:lastRowFirstColumn="0" w:lastRowLastColumn="0"/>
            </w:pPr>
            <w:r>
              <w:t>Coef = 1</w:t>
            </w:r>
          </w:p>
        </w:tc>
        <w:tc>
          <w:tcPr>
            <w:tcW w:w="1441" w:type="dxa"/>
          </w:tcPr>
          <w:p w14:paraId="767AC2CC" w14:textId="77777777" w:rsidR="00B63887" w:rsidRDefault="00B63887" w:rsidP="00114034">
            <w:pPr>
              <w:cnfStyle w:val="100000000000" w:firstRow="1" w:lastRow="0" w:firstColumn="0" w:lastColumn="0" w:oddVBand="0" w:evenVBand="0" w:oddHBand="0" w:evenHBand="0" w:firstRowFirstColumn="0" w:firstRowLastColumn="0" w:lastRowFirstColumn="0" w:lastRowLastColumn="0"/>
            </w:pPr>
            <w:r>
              <w:t>Coef = 1.5</w:t>
            </w:r>
          </w:p>
        </w:tc>
        <w:tc>
          <w:tcPr>
            <w:tcW w:w="1441" w:type="dxa"/>
          </w:tcPr>
          <w:p w14:paraId="5E901108" w14:textId="77777777" w:rsidR="00B63887" w:rsidRDefault="00B63887" w:rsidP="00114034">
            <w:pPr>
              <w:cnfStyle w:val="100000000000" w:firstRow="1" w:lastRow="0" w:firstColumn="0" w:lastColumn="0" w:oddVBand="0" w:evenVBand="0" w:oddHBand="0" w:evenHBand="0" w:firstRowFirstColumn="0" w:firstRowLastColumn="0" w:lastRowFirstColumn="0" w:lastRowLastColumn="0"/>
            </w:pPr>
            <w:r>
              <w:t>Coef = 2</w:t>
            </w:r>
          </w:p>
        </w:tc>
        <w:tc>
          <w:tcPr>
            <w:tcW w:w="1441" w:type="dxa"/>
          </w:tcPr>
          <w:p w14:paraId="57EA42BC" w14:textId="77777777" w:rsidR="00B63887" w:rsidRDefault="00B63887" w:rsidP="00114034">
            <w:pPr>
              <w:cnfStyle w:val="100000000000" w:firstRow="1" w:lastRow="0" w:firstColumn="0" w:lastColumn="0" w:oddVBand="0" w:evenVBand="0" w:oddHBand="0" w:evenHBand="0" w:firstRowFirstColumn="0" w:firstRowLastColumn="0" w:lastRowFirstColumn="0" w:lastRowLastColumn="0"/>
            </w:pPr>
            <w:r>
              <w:t>Coef = 5</w:t>
            </w:r>
          </w:p>
        </w:tc>
      </w:tr>
      <w:tr w:rsidR="00B63887" w14:paraId="7907D53A" w14:textId="77777777" w:rsidTr="00B63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E089B8" w14:textId="77777777" w:rsidR="00B63887" w:rsidRDefault="00B63887" w:rsidP="00114034">
            <w:r>
              <w:t>0</w:t>
            </w:r>
          </w:p>
        </w:tc>
        <w:tc>
          <w:tcPr>
            <w:tcW w:w="1441" w:type="dxa"/>
          </w:tcPr>
          <w:p w14:paraId="23102CAA"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Bois</w:t>
            </w:r>
          </w:p>
        </w:tc>
        <w:tc>
          <w:tcPr>
            <w:tcW w:w="1441" w:type="dxa"/>
          </w:tcPr>
          <w:p w14:paraId="3E8E40E9"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0</w:t>
            </w:r>
          </w:p>
        </w:tc>
        <w:tc>
          <w:tcPr>
            <w:tcW w:w="1441" w:type="dxa"/>
          </w:tcPr>
          <w:p w14:paraId="725D0B99"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0</w:t>
            </w:r>
          </w:p>
        </w:tc>
        <w:tc>
          <w:tcPr>
            <w:tcW w:w="1441" w:type="dxa"/>
          </w:tcPr>
          <w:p w14:paraId="7692EE6E"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0</w:t>
            </w:r>
          </w:p>
        </w:tc>
        <w:tc>
          <w:tcPr>
            <w:tcW w:w="1441" w:type="dxa"/>
          </w:tcPr>
          <w:p w14:paraId="7DD1E9EB"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0</w:t>
            </w:r>
          </w:p>
        </w:tc>
      </w:tr>
      <w:tr w:rsidR="00B63887" w14:paraId="10A17310" w14:textId="77777777" w:rsidTr="00B63887">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C8C11D3" w14:textId="77777777" w:rsidR="00B63887" w:rsidRDefault="00B63887" w:rsidP="00114034">
            <w:r>
              <w:t>5</w:t>
            </w:r>
          </w:p>
        </w:tc>
        <w:tc>
          <w:tcPr>
            <w:tcW w:w="1441" w:type="dxa"/>
          </w:tcPr>
          <w:p w14:paraId="649499F3"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Bronze</w:t>
            </w:r>
          </w:p>
        </w:tc>
        <w:tc>
          <w:tcPr>
            <w:tcW w:w="1441" w:type="dxa"/>
          </w:tcPr>
          <w:p w14:paraId="33E2F85D" w14:textId="77777777" w:rsidR="00B63887" w:rsidRDefault="00B63887" w:rsidP="00B63887">
            <w:pPr>
              <w:cnfStyle w:val="000000000000" w:firstRow="0" w:lastRow="0" w:firstColumn="0" w:lastColumn="0" w:oddVBand="0" w:evenVBand="0" w:oddHBand="0" w:evenHBand="0" w:firstRowFirstColumn="0" w:firstRowLastColumn="0" w:lastRowFirstColumn="0" w:lastRowLastColumn="0"/>
            </w:pPr>
            <w:r>
              <w:t>4,57</w:t>
            </w:r>
          </w:p>
        </w:tc>
        <w:tc>
          <w:tcPr>
            <w:tcW w:w="1441" w:type="dxa"/>
          </w:tcPr>
          <w:p w14:paraId="255ECFA5"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3,04</w:t>
            </w:r>
          </w:p>
        </w:tc>
        <w:tc>
          <w:tcPr>
            <w:tcW w:w="1441" w:type="dxa"/>
          </w:tcPr>
          <w:p w14:paraId="4150A7D6"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2,28</w:t>
            </w:r>
          </w:p>
        </w:tc>
        <w:tc>
          <w:tcPr>
            <w:tcW w:w="1441" w:type="dxa"/>
          </w:tcPr>
          <w:p w14:paraId="4E438DBD"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0,91</w:t>
            </w:r>
          </w:p>
        </w:tc>
      </w:tr>
      <w:tr w:rsidR="00B63887" w14:paraId="57954423" w14:textId="77777777" w:rsidTr="00B63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C7F9C4" w14:textId="77777777" w:rsidR="00B63887" w:rsidRDefault="00B63887" w:rsidP="00114034">
            <w:r>
              <w:t>10</w:t>
            </w:r>
          </w:p>
        </w:tc>
        <w:tc>
          <w:tcPr>
            <w:tcW w:w="1441" w:type="dxa"/>
          </w:tcPr>
          <w:p w14:paraId="3EC59C96"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Argent</w:t>
            </w:r>
          </w:p>
        </w:tc>
        <w:tc>
          <w:tcPr>
            <w:tcW w:w="1441" w:type="dxa"/>
          </w:tcPr>
          <w:p w14:paraId="3E14EBCD"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15,18</w:t>
            </w:r>
          </w:p>
        </w:tc>
        <w:tc>
          <w:tcPr>
            <w:tcW w:w="1441" w:type="dxa"/>
          </w:tcPr>
          <w:p w14:paraId="43A6F1FC"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10,12</w:t>
            </w:r>
          </w:p>
        </w:tc>
        <w:tc>
          <w:tcPr>
            <w:tcW w:w="1441" w:type="dxa"/>
          </w:tcPr>
          <w:p w14:paraId="769E3A91"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7,59</w:t>
            </w:r>
          </w:p>
        </w:tc>
        <w:tc>
          <w:tcPr>
            <w:tcW w:w="1441" w:type="dxa"/>
          </w:tcPr>
          <w:p w14:paraId="2F39CDB4"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3,04</w:t>
            </w:r>
          </w:p>
        </w:tc>
      </w:tr>
      <w:tr w:rsidR="00B63887" w14:paraId="0198AF8E" w14:textId="77777777" w:rsidTr="00B63887">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463D313" w14:textId="77777777" w:rsidR="00B63887" w:rsidRDefault="00B63887" w:rsidP="00114034">
            <w:r>
              <w:t>15</w:t>
            </w:r>
          </w:p>
        </w:tc>
        <w:tc>
          <w:tcPr>
            <w:tcW w:w="1441" w:type="dxa"/>
          </w:tcPr>
          <w:p w14:paraId="54A54A01"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Or</w:t>
            </w:r>
          </w:p>
        </w:tc>
        <w:tc>
          <w:tcPr>
            <w:tcW w:w="1441" w:type="dxa"/>
          </w:tcPr>
          <w:p w14:paraId="6414FADA"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30,40</w:t>
            </w:r>
          </w:p>
        </w:tc>
        <w:tc>
          <w:tcPr>
            <w:tcW w:w="1441" w:type="dxa"/>
          </w:tcPr>
          <w:p w14:paraId="13E86C04"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20,27</w:t>
            </w:r>
          </w:p>
        </w:tc>
        <w:tc>
          <w:tcPr>
            <w:tcW w:w="1441" w:type="dxa"/>
          </w:tcPr>
          <w:p w14:paraId="5684A1BB"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15,20</w:t>
            </w:r>
          </w:p>
        </w:tc>
        <w:tc>
          <w:tcPr>
            <w:tcW w:w="1441" w:type="dxa"/>
          </w:tcPr>
          <w:p w14:paraId="393D5954"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6,08</w:t>
            </w:r>
          </w:p>
        </w:tc>
      </w:tr>
      <w:tr w:rsidR="00B63887" w14:paraId="042E99B5" w14:textId="77777777" w:rsidTr="00B63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938B5D" w14:textId="77777777" w:rsidR="00B63887" w:rsidRDefault="00B63887" w:rsidP="00114034">
            <w:r>
              <w:t>30</w:t>
            </w:r>
          </w:p>
        </w:tc>
        <w:tc>
          <w:tcPr>
            <w:tcW w:w="1441" w:type="dxa"/>
          </w:tcPr>
          <w:p w14:paraId="0C565225"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Platine</w:t>
            </w:r>
          </w:p>
        </w:tc>
        <w:tc>
          <w:tcPr>
            <w:tcW w:w="1441" w:type="dxa"/>
          </w:tcPr>
          <w:p w14:paraId="669A0ED6"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102,61</w:t>
            </w:r>
          </w:p>
        </w:tc>
        <w:tc>
          <w:tcPr>
            <w:tcW w:w="1441" w:type="dxa"/>
          </w:tcPr>
          <w:p w14:paraId="3F3806D4"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68,41</w:t>
            </w:r>
          </w:p>
        </w:tc>
        <w:tc>
          <w:tcPr>
            <w:tcW w:w="1441" w:type="dxa"/>
          </w:tcPr>
          <w:p w14:paraId="636AB9BF"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51,30</w:t>
            </w:r>
          </w:p>
        </w:tc>
        <w:tc>
          <w:tcPr>
            <w:tcW w:w="1441" w:type="dxa"/>
          </w:tcPr>
          <w:p w14:paraId="1064C036" w14:textId="77777777" w:rsidR="00B63887" w:rsidRDefault="00B63887" w:rsidP="00114034">
            <w:pPr>
              <w:cnfStyle w:val="000000100000" w:firstRow="0" w:lastRow="0" w:firstColumn="0" w:lastColumn="0" w:oddVBand="0" w:evenVBand="0" w:oddHBand="1" w:evenHBand="0" w:firstRowFirstColumn="0" w:firstRowLastColumn="0" w:lastRowFirstColumn="0" w:lastRowLastColumn="0"/>
            </w:pPr>
            <w:r>
              <w:t>20,52</w:t>
            </w:r>
          </w:p>
        </w:tc>
      </w:tr>
      <w:tr w:rsidR="00B63887" w14:paraId="1FA19641" w14:textId="77777777" w:rsidTr="00B63887">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ACB702D" w14:textId="77777777" w:rsidR="00B63887" w:rsidRDefault="00B63887" w:rsidP="00114034">
            <w:r>
              <w:t>60</w:t>
            </w:r>
          </w:p>
        </w:tc>
        <w:tc>
          <w:tcPr>
            <w:tcW w:w="1441" w:type="dxa"/>
          </w:tcPr>
          <w:p w14:paraId="399B2366"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Cristal</w:t>
            </w:r>
          </w:p>
        </w:tc>
        <w:tc>
          <w:tcPr>
            <w:tcW w:w="1441" w:type="dxa"/>
          </w:tcPr>
          <w:p w14:paraId="0FA9CA9D"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364,92</w:t>
            </w:r>
          </w:p>
        </w:tc>
        <w:tc>
          <w:tcPr>
            <w:tcW w:w="1441" w:type="dxa"/>
          </w:tcPr>
          <w:p w14:paraId="7FCE923E"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243,28</w:t>
            </w:r>
          </w:p>
        </w:tc>
        <w:tc>
          <w:tcPr>
            <w:tcW w:w="1441" w:type="dxa"/>
          </w:tcPr>
          <w:p w14:paraId="32CD50FB"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182,46</w:t>
            </w:r>
          </w:p>
        </w:tc>
        <w:tc>
          <w:tcPr>
            <w:tcW w:w="1441" w:type="dxa"/>
          </w:tcPr>
          <w:p w14:paraId="09A87BC9" w14:textId="77777777" w:rsidR="00B63887" w:rsidRDefault="00B63887" w:rsidP="00114034">
            <w:pPr>
              <w:cnfStyle w:val="000000000000" w:firstRow="0" w:lastRow="0" w:firstColumn="0" w:lastColumn="0" w:oddVBand="0" w:evenVBand="0" w:oddHBand="0" w:evenHBand="0" w:firstRowFirstColumn="0" w:firstRowLastColumn="0" w:lastRowFirstColumn="0" w:lastRowLastColumn="0"/>
            </w:pPr>
            <w:r>
              <w:t>72,98</w:t>
            </w:r>
          </w:p>
        </w:tc>
      </w:tr>
    </w:tbl>
    <w:p w14:paraId="6F8C5B1C" w14:textId="7EDF6837" w:rsidR="004D5771" w:rsidRDefault="004D5771" w:rsidP="004D5771"/>
    <w:p w14:paraId="243EC882" w14:textId="0FEC5AD4" w:rsidR="00AB70D8" w:rsidRDefault="0066749C" w:rsidP="0066749C">
      <w:pPr>
        <w:pStyle w:val="Titre2"/>
      </w:pPr>
      <w:bookmarkStart w:id="9" w:name="_Toc391365909"/>
      <w:r>
        <w:t>Energie nécessaire</w:t>
      </w:r>
      <w:bookmarkEnd w:id="9"/>
    </w:p>
    <w:p w14:paraId="53120BC1" w14:textId="71832EED" w:rsidR="005C5B72" w:rsidRDefault="005C5B72" w:rsidP="005C5B72">
      <w:pPr>
        <w:rPr>
          <w:rFonts w:eastAsiaTheme="minorEastAsia"/>
        </w:rPr>
      </w:pPr>
      <w:r>
        <w:t>L’énergie nécessaire</w:t>
      </w:r>
      <w:r w:rsidR="005B1D93">
        <w:t xml:space="preserve"> €</w:t>
      </w:r>
      <w:r>
        <w:t xml:space="preserve"> est fonction de l’énergie de base (e</w:t>
      </w:r>
      <w:r w:rsidRPr="005C5B72">
        <w:rPr>
          <w:vertAlign w:val="subscript"/>
        </w:rPr>
        <w:t>b</w:t>
      </w:r>
      <w:r w:rsidR="00553BFB">
        <w:t>, qui vaut 100 pour toutes les compétences)</w:t>
      </w:r>
      <w:r>
        <w:t xml:space="preserve"> de la compétence, le </w:t>
      </w:r>
      <w:r>
        <w:rPr>
          <w:rFonts w:eastAsiaTheme="minorEastAsia"/>
        </w:rPr>
        <w:t>niveau de maîtrise (n</w:t>
      </w:r>
      <w:r w:rsidRPr="005C5B72">
        <w:rPr>
          <w:rFonts w:eastAsiaTheme="minorEastAsia"/>
          <w:vertAlign w:val="subscript"/>
        </w:rPr>
        <w:t>m</w:t>
      </w:r>
      <w:r>
        <w:rPr>
          <w:rFonts w:eastAsiaTheme="minorEastAsia"/>
        </w:rPr>
        <w:t>) de la compétence</w:t>
      </w:r>
      <w:r w:rsidR="0066749C">
        <w:rPr>
          <w:rFonts w:eastAsiaTheme="minorEastAsia"/>
        </w:rPr>
        <w:t>, le niveau de la caractéristique (n</w:t>
      </w:r>
      <w:r w:rsidR="0066749C" w:rsidRPr="0066749C">
        <w:rPr>
          <w:rFonts w:eastAsiaTheme="minorEastAsia"/>
          <w:vertAlign w:val="subscript"/>
        </w:rPr>
        <w:t>c</w:t>
      </w:r>
      <w:r w:rsidR="0066749C">
        <w:rPr>
          <w:rFonts w:eastAsiaTheme="minorEastAsia"/>
        </w:rPr>
        <w:t>)</w:t>
      </w:r>
      <w:r>
        <w:rPr>
          <w:rFonts w:eastAsiaTheme="minorEastAsia"/>
        </w:rPr>
        <w:t>, elle est donnée par l’équation suivante :</w:t>
      </w:r>
    </w:p>
    <w:p w14:paraId="1734FF63" w14:textId="5C6828CE" w:rsidR="005B1D93" w:rsidRDefault="00945438" w:rsidP="005C5B72">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e>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den>
                </m:f>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e>
              <m:e>
                <m:r>
                  <w:rPr>
                    <w:rFonts w:ascii="Cambria Math" w:eastAsiaTheme="minorEastAsia" w:hAnsi="Cambria Math"/>
                  </w:rPr>
                  <m:t>=</m:t>
                </m:r>
              </m:e>
              <m:e>
                <m:r>
                  <w:rPr>
                    <w:rFonts w:ascii="Cambria Math" w:eastAsiaTheme="minorEastAsia" w:hAnsi="Cambria Math"/>
                  </w:rPr>
                  <m:t>1+</m:t>
                </m:r>
                <m:nary>
                  <m:naryPr>
                    <m:chr m:val="∑"/>
                    <m:limLoc m:val="undOvr"/>
                    <m:supHide m:val="1"/>
                    <m:ctrlPr>
                      <w:rPr>
                        <w:rFonts w:ascii="Cambria Math" w:eastAsiaTheme="minorEastAsia" w:hAnsi="Cambria Math"/>
                        <w:i/>
                      </w:rPr>
                    </m:ctrlPr>
                  </m:naryPr>
                  <m:sub>
                    <m:r>
                      <w:rPr>
                        <w:rFonts w:ascii="Cambria Math" w:eastAsiaTheme="minorEastAsia" w:hAnsi="Cambria Math"/>
                      </w:rPr>
                      <m:t>i∈{energy, hydration}</m:t>
                    </m:r>
                  </m:sub>
                  <m:sup/>
                  <m:e>
                    <m:r>
                      <m:rPr>
                        <m:sty m:val="p"/>
                      </m:rPr>
                      <w:rPr>
                        <w:rFonts w:ascii="Cambria Math" w:eastAsiaTheme="minorEastAsia" w:hAnsi="Cambria Math"/>
                      </w:rPr>
                      <m:t>1-max⁡</m:t>
                    </m:r>
                    <m:r>
                      <w:rPr>
                        <w:rFonts w:ascii="Cambria Math" w:eastAsiaTheme="minorEastAsia" w:hAnsi="Cambria Math"/>
                      </w:rPr>
                      <m:t xml:space="preserve">(1, </m:t>
                    </m:r>
                    <m:f>
                      <m:fPr>
                        <m:type m:val="lin"/>
                        <m:ctrlPr>
                          <w:rPr>
                            <w:rFonts w:ascii="Cambria Math" w:eastAsiaTheme="minorEastAsia" w:hAnsi="Cambria Math"/>
                            <w:i/>
                          </w:rPr>
                        </m:ctrlPr>
                      </m:fPr>
                      <m:num>
                        <m:r>
                          <w:rPr>
                            <w:rFonts w:ascii="Cambria Math" w:eastAsiaTheme="minorEastAsia" w:hAnsi="Cambria Math"/>
                          </w:rPr>
                          <m:t>750</m:t>
                        </m:r>
                      </m:num>
                      <m:den>
                        <m:r>
                          <w:rPr>
                            <w:rFonts w:ascii="Cambria Math" w:eastAsiaTheme="minorEastAsia" w:hAnsi="Cambria Math"/>
                          </w:rPr>
                          <m:t>i</m:t>
                        </m:r>
                      </m:den>
                    </m:f>
                    <m:r>
                      <w:rPr>
                        <w:rFonts w:ascii="Cambria Math" w:eastAsiaTheme="minorEastAsia" w:hAnsi="Cambria Math"/>
                      </w:rPr>
                      <m:t>)</m:t>
                    </m:r>
                  </m:e>
                </m:nary>
              </m:e>
            </m:mr>
          </m:m>
        </m:oMath>
      </m:oMathPara>
    </w:p>
    <w:p w14:paraId="56DED021" w14:textId="3CBFA665" w:rsidR="002C1CA7" w:rsidRDefault="002C1CA7" w:rsidP="00114034">
      <w:pPr>
        <w:pStyle w:val="Titre2"/>
      </w:pPr>
      <w:bookmarkStart w:id="10" w:name="_Toc391365910"/>
      <w:r>
        <w:t>Expérience gagnée</w:t>
      </w:r>
      <w:bookmarkEnd w:id="10"/>
    </w:p>
    <w:p w14:paraId="192BB4B1" w14:textId="34972154" w:rsidR="002C1CA7" w:rsidRPr="002C1CA7" w:rsidRDefault="002C1CA7" w:rsidP="002C1CA7">
      <w:r>
        <w:t>L’expérience gagnée correspond au temps utilisé, sans prendre en compte le coefficient d’état (c</w:t>
      </w:r>
      <w:r w:rsidRPr="002C1CA7">
        <w:rPr>
          <w:vertAlign w:val="subscript"/>
        </w:rPr>
        <w:t>s</w:t>
      </w:r>
      <w:r>
        <w:t>).</w:t>
      </w:r>
    </w:p>
    <w:p w14:paraId="2223DA7D" w14:textId="4A9B1985" w:rsidR="00AB70D8" w:rsidRDefault="0022586C" w:rsidP="00114034">
      <w:pPr>
        <w:pStyle w:val="Titre2"/>
      </w:pPr>
      <w:bookmarkStart w:id="11" w:name="_Toc391365911"/>
      <w:r>
        <w:t>Déblocage</w:t>
      </w:r>
      <w:r w:rsidR="0066749C">
        <w:t xml:space="preserve"> et acquisition</w:t>
      </w:r>
      <w:r>
        <w:t xml:space="preserve"> des compétences</w:t>
      </w:r>
      <w:bookmarkEnd w:id="11"/>
    </w:p>
    <w:p w14:paraId="19128818" w14:textId="78593D66" w:rsidR="00424BD3" w:rsidRDefault="00424BD3" w:rsidP="00424BD3">
      <w:r>
        <w:t xml:space="preserve">Obtenir de nouvelles compétences passe par deux étapes qu’il faut </w:t>
      </w:r>
      <w:r w:rsidR="00B600FA">
        <w:t>passer dans l’ordre.</w:t>
      </w:r>
    </w:p>
    <w:p w14:paraId="76FBC294" w14:textId="22B6AFB2" w:rsidR="00424BD3" w:rsidRDefault="00424BD3" w:rsidP="004D2673">
      <w:pPr>
        <w:pStyle w:val="Paragraphedeliste"/>
        <w:numPr>
          <w:ilvl w:val="0"/>
          <w:numId w:val="6"/>
        </w:numPr>
      </w:pPr>
      <w:r w:rsidRPr="00B600FA">
        <w:rPr>
          <w:b/>
        </w:rPr>
        <w:t>Débloquer la compétence.</w:t>
      </w:r>
      <w:r>
        <w:t xml:space="preserve"> Ceci se fait en accomplissant les conditions de la compétence (atteindre un niveau de maîtrise dans la compétence précédente, accomplir telle quête, lire tel parchemin, …).</w:t>
      </w:r>
    </w:p>
    <w:p w14:paraId="48488F85" w14:textId="489CEB56" w:rsidR="00424BD3" w:rsidRPr="00424BD3" w:rsidRDefault="00424BD3" w:rsidP="004D2673">
      <w:pPr>
        <w:pStyle w:val="Paragraphedeliste"/>
        <w:numPr>
          <w:ilvl w:val="0"/>
          <w:numId w:val="6"/>
        </w:numPr>
      </w:pPr>
      <w:r w:rsidRPr="00B600FA">
        <w:rPr>
          <w:b/>
        </w:rPr>
        <w:t>Acheter la compétence.</w:t>
      </w:r>
      <w:r w:rsidR="00B600FA">
        <w:t xml:space="preserve"> Lors d’un gain de niveau global, le joueur peut acheter les compétences débloquées.</w:t>
      </w:r>
    </w:p>
    <w:p w14:paraId="0ED1B5F0" w14:textId="77777777" w:rsidR="00AB70D8" w:rsidRDefault="00114034" w:rsidP="00AB70D8">
      <w:pPr>
        <w:pStyle w:val="Titre2"/>
      </w:pPr>
      <w:bookmarkStart w:id="12" w:name="_Toc391365912"/>
      <w:r>
        <w:t>Coût et salaires</w:t>
      </w:r>
      <w:bookmarkEnd w:id="12"/>
    </w:p>
    <w:p w14:paraId="1E3D74E2" w14:textId="77777777" w:rsidR="00114034" w:rsidRDefault="00114034" w:rsidP="00114034">
      <w:r>
        <w:t>L’utilisation d’une compétence implique, dans la quasi-totalité des cas, un bâtiment et donc une ville et son gouvernement. Le gouvernement (en fait le ministre de tutelle du bâtiment) fixe un coût/salaire pour l’utilisation des compétences dans le bâtiment.</w:t>
      </w:r>
    </w:p>
    <w:p w14:paraId="36B9BA86" w14:textId="77777777" w:rsidR="00114034" w:rsidRDefault="00114034" w:rsidP="004D2673">
      <w:pPr>
        <w:pStyle w:val="Paragraphedeliste"/>
        <w:numPr>
          <w:ilvl w:val="0"/>
          <w:numId w:val="2"/>
        </w:numPr>
      </w:pPr>
      <w:r>
        <w:t>Si la valeur qu’il spécifie est positive, c’est un coût et le joueur doit le payer ;</w:t>
      </w:r>
    </w:p>
    <w:p w14:paraId="0E3577E8" w14:textId="77777777" w:rsidR="00114034" w:rsidRDefault="00114034" w:rsidP="004D2673">
      <w:pPr>
        <w:pStyle w:val="Paragraphedeliste"/>
        <w:numPr>
          <w:ilvl w:val="0"/>
          <w:numId w:val="2"/>
        </w:numPr>
      </w:pPr>
      <w:r>
        <w:lastRenderedPageBreak/>
        <w:t>Si la valeur qu’il spécifie est négative, c’est un salaire et le joueur gagne l’argent.</w:t>
      </w:r>
    </w:p>
    <w:p w14:paraId="3445AEDD" w14:textId="77777777" w:rsidR="00114034" w:rsidRDefault="00114034" w:rsidP="00114034">
      <w:r>
        <w:t>D’un point de vue du joueur, le signe est inversé car pour lui, un salaire est positif et un coût est négatif.</w:t>
      </w:r>
      <w:r w:rsidR="00502EE3">
        <w:t xml:space="preserve"> Avant chaque utilisation de la compétence, un écran récapitulatif résume ces informations et dira clairement si la somme est prélevée ou donnée.</w:t>
      </w:r>
    </w:p>
    <w:p w14:paraId="3BED39B1" w14:textId="4F409B4C" w:rsidR="004E3E24" w:rsidRDefault="00687CA6" w:rsidP="004E3E24">
      <w:pPr>
        <w:pStyle w:val="Titre1"/>
      </w:pPr>
      <w:bookmarkStart w:id="13" w:name="_Toc391365913"/>
      <w:r>
        <w:lastRenderedPageBreak/>
        <w:t>Compétences secteur primaire</w:t>
      </w:r>
      <w:bookmarkEnd w:id="13"/>
    </w:p>
    <w:p w14:paraId="1E416EB3" w14:textId="655A92CE" w:rsidR="00687CA6" w:rsidRDefault="00687CA6" w:rsidP="00687CA6">
      <w:r>
        <w:t xml:space="preserve">Ces compétences fonctionnent toutes sur le même principe : les ressources du sol et du sous-sol sont extraites ou récoltées par le personnage à l’aide d’outils et intègrent l’inventaire du personnage. La quantité de ressources obtenues est </w:t>
      </w:r>
      <w:r w:rsidR="00564C85">
        <w:t>égale au produit des coefficients suivants :</w:t>
      </w:r>
    </w:p>
    <w:p w14:paraId="5EBEE31E" w14:textId="28D952E1" w:rsidR="00564C85" w:rsidRDefault="00564C85" w:rsidP="004D2673">
      <w:pPr>
        <w:pStyle w:val="Paragraphedeliste"/>
        <w:numPr>
          <w:ilvl w:val="0"/>
          <w:numId w:val="3"/>
        </w:numPr>
      </w:pPr>
      <w:r>
        <w:t>Abondance de la zone</w:t>
      </w:r>
      <w:r w:rsidR="00B600FA">
        <w:t xml:space="preserve"> (tiré au hasard via une fonction de bruit</w:t>
      </w:r>
      <w:r w:rsidR="00326D1D">
        <w:t>, entre 0 et 1</w:t>
      </w:r>
      <w:r w:rsidR="00B600FA">
        <w:t>)</w:t>
      </w:r>
    </w:p>
    <w:p w14:paraId="47808801" w14:textId="742606D2" w:rsidR="00564C85" w:rsidRDefault="00564C85" w:rsidP="004D2673">
      <w:pPr>
        <w:pStyle w:val="Paragraphedeliste"/>
        <w:numPr>
          <w:ilvl w:val="0"/>
          <w:numId w:val="3"/>
        </w:numPr>
      </w:pPr>
      <w:r>
        <w:t>Coefficient du bâtiment (</w:t>
      </w:r>
      <w:r w:rsidR="00326D1D">
        <w:t>égal à</w:t>
      </w:r>
      <w:r>
        <w:t xml:space="preserve"> son niveau)</w:t>
      </w:r>
    </w:p>
    <w:p w14:paraId="28DC20A9" w14:textId="20AAF6B9" w:rsidR="00687CA6" w:rsidRDefault="00B600FA" w:rsidP="004D2673">
      <w:pPr>
        <w:pStyle w:val="Paragraphedeliste"/>
        <w:numPr>
          <w:ilvl w:val="0"/>
          <w:numId w:val="3"/>
        </w:numPr>
      </w:pPr>
      <w:r>
        <w:t>Niveau de la compétence (à acheter lors de gain de niveaux globaux)</w:t>
      </w:r>
    </w:p>
    <w:p w14:paraId="7709ADA2" w14:textId="238B5235" w:rsidR="00B600FA" w:rsidRDefault="00C03BF9" w:rsidP="00C03BF9">
      <w:r>
        <w:t>Le coefficient de l’outil est calculé à la volée et dépend du coût de fabrication de l’outil. Il vaut 1 + 1 % du coût de fabrication (en fait, il est simplement pris en compte pour que la compétence soit « équilibrée »). Les outils fournissent donc des bonus au temps plutôt faibles (moins de 10 % pour les outils normaux).</w:t>
      </w:r>
    </w:p>
    <w:p w14:paraId="1AA9015D" w14:textId="5A64E576" w:rsidR="00E00565" w:rsidRDefault="00326D1D" w:rsidP="00E00565">
      <w:r>
        <w:t xml:space="preserve">De base, sur une zone « normale », on peut récolter </w:t>
      </w:r>
      <w:r w:rsidR="00C03BF9">
        <w:t>0.5</w:t>
      </w:r>
      <w:r>
        <w:t xml:space="preserve"> unité par action. </w:t>
      </w:r>
      <w:r w:rsidR="00C03BF9">
        <w:t>Une zone riche et un bâtiment maximal donne 5 unités. Multipliés par le niveau (illimité) donne de bon potentiels.</w:t>
      </w:r>
    </w:p>
    <w:p w14:paraId="6EE78DF1" w14:textId="60A604D4" w:rsidR="004E3E24" w:rsidRDefault="00687CA6" w:rsidP="00687CA6">
      <w:pPr>
        <w:pStyle w:val="Titre2"/>
      </w:pPr>
      <w:bookmarkStart w:id="14" w:name="_Toc391365914"/>
      <w:r>
        <w:t>Bûcheron</w:t>
      </w:r>
      <w:bookmarkEnd w:id="14"/>
    </w:p>
    <w:p w14:paraId="265647A0" w14:textId="5706966C" w:rsidR="00D24BE0" w:rsidRDefault="00687CA6" w:rsidP="00687CA6">
      <w:r>
        <w:t>La cabane de bucheron permet de récolter les arbres pour leur bois. Celui-ci sera alors transformé en planches ou en charbon.</w:t>
      </w:r>
    </w:p>
    <w:tbl>
      <w:tblPr>
        <w:tblStyle w:val="TableauGrille3-Accentuation5"/>
        <w:tblW w:w="0" w:type="auto"/>
        <w:tblLook w:val="04A0" w:firstRow="1" w:lastRow="0" w:firstColumn="1" w:lastColumn="0" w:noHBand="0" w:noVBand="1"/>
      </w:tblPr>
      <w:tblGrid>
        <w:gridCol w:w="2265"/>
        <w:gridCol w:w="2265"/>
        <w:gridCol w:w="2266"/>
        <w:gridCol w:w="2266"/>
      </w:tblGrid>
      <w:tr w:rsidR="00D24BE0" w14:paraId="3C1431A0" w14:textId="77777777" w:rsidTr="00D24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C603F23" w14:textId="3832BADA" w:rsidR="00D24BE0" w:rsidRDefault="00D24BE0" w:rsidP="00687CA6">
            <w:r>
              <w:t>Compétence</w:t>
            </w:r>
          </w:p>
        </w:tc>
        <w:tc>
          <w:tcPr>
            <w:tcW w:w="2265" w:type="dxa"/>
          </w:tcPr>
          <w:p w14:paraId="136325D1" w14:textId="0D372161" w:rsidR="00D24BE0" w:rsidRDefault="00D24BE0" w:rsidP="00687CA6">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5DAE7F64" w14:textId="17083419" w:rsidR="00D24BE0" w:rsidRDefault="00D24BE0" w:rsidP="00687CA6">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0A5A0F93" w14:textId="511BDD59" w:rsidR="00D24BE0" w:rsidRDefault="00D24BE0" w:rsidP="00687CA6">
            <w:pPr>
              <w:cnfStyle w:val="100000000000" w:firstRow="1" w:lastRow="0" w:firstColumn="0" w:lastColumn="0" w:oddVBand="0" w:evenVBand="0" w:oddHBand="0" w:evenHBand="0" w:firstRowFirstColumn="0" w:firstRowLastColumn="0" w:lastRowFirstColumn="0" w:lastRowLastColumn="0"/>
            </w:pPr>
            <w:r>
              <w:t>Outils (coef)</w:t>
            </w:r>
          </w:p>
        </w:tc>
      </w:tr>
      <w:tr w:rsidR="00D24BE0" w14:paraId="2FE92585"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DC09BF1" w14:textId="76D63A43" w:rsidR="00D24BE0" w:rsidRDefault="00D24BE0" w:rsidP="00D24BE0">
            <w:r>
              <w:t>Couper du Bet</w:t>
            </w:r>
          </w:p>
        </w:tc>
        <w:tc>
          <w:tcPr>
            <w:tcW w:w="2265" w:type="dxa"/>
          </w:tcPr>
          <w:p w14:paraId="112B5E12" w14:textId="13861E32" w:rsidR="00D24BE0" w:rsidRDefault="00D24BE0" w:rsidP="00D24BE0">
            <w:pPr>
              <w:cnfStyle w:val="000000100000" w:firstRow="0" w:lastRow="0" w:firstColumn="0" w:lastColumn="0" w:oddVBand="0" w:evenVBand="0" w:oddHBand="1" w:evenHBand="0" w:firstRowFirstColumn="0" w:firstRowLastColumn="0" w:lastRowFirstColumn="0" w:lastRowLastColumn="0"/>
            </w:pPr>
            <w:r>
              <w:t>Bet</w:t>
            </w:r>
          </w:p>
        </w:tc>
        <w:tc>
          <w:tcPr>
            <w:tcW w:w="2266" w:type="dxa"/>
          </w:tcPr>
          <w:p w14:paraId="47C49335" w14:textId="1B410F66" w:rsidR="00D24BE0" w:rsidRDefault="00D24BE0" w:rsidP="00D24BE0">
            <w:pPr>
              <w:cnfStyle w:val="000000100000" w:firstRow="0" w:lastRow="0" w:firstColumn="0" w:lastColumn="0" w:oddVBand="0" w:evenVBand="0" w:oddHBand="1" w:evenHBand="0" w:firstRowFirstColumn="0" w:firstRowLastColumn="0" w:lastRowFirstColumn="0" w:lastRowLastColumn="0"/>
            </w:pPr>
            <w:r>
              <w:t>Bois de Bet</w:t>
            </w:r>
          </w:p>
        </w:tc>
        <w:tc>
          <w:tcPr>
            <w:tcW w:w="2266" w:type="dxa"/>
            <w:vMerge w:val="restart"/>
            <w:vAlign w:val="center"/>
          </w:tcPr>
          <w:p w14:paraId="38BEF74C" w14:textId="07434716" w:rsidR="00C866E0" w:rsidRDefault="00C03BF9" w:rsidP="00D24BE0">
            <w:pPr>
              <w:cnfStyle w:val="000000100000" w:firstRow="0" w:lastRow="0" w:firstColumn="0" w:lastColumn="0" w:oddVBand="0" w:evenVBand="0" w:oddHBand="1" w:evenHBand="0" w:firstRowFirstColumn="0" w:firstRowLastColumn="0" w:lastRowFirstColumn="0" w:lastRowLastColumn="0"/>
            </w:pPr>
            <w:r>
              <w:t>Scie</w:t>
            </w:r>
          </w:p>
          <w:p w14:paraId="5B503AB5" w14:textId="4ED1ABDD" w:rsidR="00D24BE0" w:rsidRDefault="00C03BF9" w:rsidP="00C03BF9">
            <w:pPr>
              <w:cnfStyle w:val="000000100000" w:firstRow="0" w:lastRow="0" w:firstColumn="0" w:lastColumn="0" w:oddVBand="0" w:evenVBand="0" w:oddHBand="1" w:evenHBand="0" w:firstRowFirstColumn="0" w:firstRowLastColumn="0" w:lastRowFirstColumn="0" w:lastRowLastColumn="0"/>
            </w:pPr>
            <w:r>
              <w:t>Hache</w:t>
            </w:r>
          </w:p>
        </w:tc>
      </w:tr>
      <w:tr w:rsidR="00D24BE0" w14:paraId="3025BE6E"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1E512B25" w14:textId="1122027E" w:rsidR="00D24BE0" w:rsidRDefault="00D24BE0" w:rsidP="00D24BE0">
            <w:r>
              <w:t>Couper du Salik</w:t>
            </w:r>
          </w:p>
        </w:tc>
        <w:tc>
          <w:tcPr>
            <w:tcW w:w="2265" w:type="dxa"/>
          </w:tcPr>
          <w:p w14:paraId="2AF0FD63" w14:textId="3F7EB0AB" w:rsidR="00D24BE0" w:rsidRDefault="00D24BE0" w:rsidP="00D24BE0">
            <w:pPr>
              <w:cnfStyle w:val="000000000000" w:firstRow="0" w:lastRow="0" w:firstColumn="0" w:lastColumn="0" w:oddVBand="0" w:evenVBand="0" w:oddHBand="0" w:evenHBand="0" w:firstRowFirstColumn="0" w:firstRowLastColumn="0" w:lastRowFirstColumn="0" w:lastRowLastColumn="0"/>
            </w:pPr>
            <w:r>
              <w:t>Salik</w:t>
            </w:r>
          </w:p>
        </w:tc>
        <w:tc>
          <w:tcPr>
            <w:tcW w:w="2266" w:type="dxa"/>
          </w:tcPr>
          <w:p w14:paraId="7A359BB9" w14:textId="7A4C5B7F" w:rsidR="00D24BE0" w:rsidRDefault="00D24BE0" w:rsidP="00D24BE0">
            <w:pPr>
              <w:cnfStyle w:val="000000000000" w:firstRow="0" w:lastRow="0" w:firstColumn="0" w:lastColumn="0" w:oddVBand="0" w:evenVBand="0" w:oddHBand="0" w:evenHBand="0" w:firstRowFirstColumn="0" w:firstRowLastColumn="0" w:lastRowFirstColumn="0" w:lastRowLastColumn="0"/>
            </w:pPr>
            <w:r>
              <w:t>Bois de Salik</w:t>
            </w:r>
          </w:p>
        </w:tc>
        <w:tc>
          <w:tcPr>
            <w:tcW w:w="2266" w:type="dxa"/>
            <w:vMerge/>
          </w:tcPr>
          <w:p w14:paraId="75A40376" w14:textId="77777777" w:rsidR="00D24BE0" w:rsidRDefault="00D24BE0" w:rsidP="00D24BE0">
            <w:pPr>
              <w:cnfStyle w:val="000000000000" w:firstRow="0" w:lastRow="0" w:firstColumn="0" w:lastColumn="0" w:oddVBand="0" w:evenVBand="0" w:oddHBand="0" w:evenHBand="0" w:firstRowFirstColumn="0" w:firstRowLastColumn="0" w:lastRowFirstColumn="0" w:lastRowLastColumn="0"/>
            </w:pPr>
          </w:p>
        </w:tc>
      </w:tr>
      <w:tr w:rsidR="00D24BE0" w14:paraId="595D475E"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D529502" w14:textId="6A87BD15" w:rsidR="00D24BE0" w:rsidRDefault="00D24BE0" w:rsidP="00D24BE0">
            <w:r>
              <w:t>Couper du Kver</w:t>
            </w:r>
          </w:p>
        </w:tc>
        <w:tc>
          <w:tcPr>
            <w:tcW w:w="2265" w:type="dxa"/>
          </w:tcPr>
          <w:p w14:paraId="042B3AFB" w14:textId="746DC9F5" w:rsidR="00D24BE0" w:rsidRDefault="00D24BE0" w:rsidP="00D24BE0">
            <w:pPr>
              <w:cnfStyle w:val="000000100000" w:firstRow="0" w:lastRow="0" w:firstColumn="0" w:lastColumn="0" w:oddVBand="0" w:evenVBand="0" w:oddHBand="1" w:evenHBand="0" w:firstRowFirstColumn="0" w:firstRowLastColumn="0" w:lastRowFirstColumn="0" w:lastRowLastColumn="0"/>
            </w:pPr>
            <w:r>
              <w:t>Kver</w:t>
            </w:r>
          </w:p>
        </w:tc>
        <w:tc>
          <w:tcPr>
            <w:tcW w:w="2266" w:type="dxa"/>
          </w:tcPr>
          <w:p w14:paraId="09826D14" w14:textId="32E9BB75" w:rsidR="00D24BE0" w:rsidRDefault="00D24BE0" w:rsidP="00D24BE0">
            <w:pPr>
              <w:cnfStyle w:val="000000100000" w:firstRow="0" w:lastRow="0" w:firstColumn="0" w:lastColumn="0" w:oddVBand="0" w:evenVBand="0" w:oddHBand="1" w:evenHBand="0" w:firstRowFirstColumn="0" w:firstRowLastColumn="0" w:lastRowFirstColumn="0" w:lastRowLastColumn="0"/>
            </w:pPr>
            <w:r>
              <w:t>Bois de Kver</w:t>
            </w:r>
          </w:p>
        </w:tc>
        <w:tc>
          <w:tcPr>
            <w:tcW w:w="2266" w:type="dxa"/>
            <w:vMerge/>
          </w:tcPr>
          <w:p w14:paraId="6B9F4D16" w14:textId="77777777" w:rsidR="00D24BE0" w:rsidRDefault="00D24BE0" w:rsidP="00D24BE0">
            <w:pPr>
              <w:cnfStyle w:val="000000100000" w:firstRow="0" w:lastRow="0" w:firstColumn="0" w:lastColumn="0" w:oddVBand="0" w:evenVBand="0" w:oddHBand="1" w:evenHBand="0" w:firstRowFirstColumn="0" w:firstRowLastColumn="0" w:lastRowFirstColumn="0" w:lastRowLastColumn="0"/>
            </w:pPr>
          </w:p>
        </w:tc>
      </w:tr>
      <w:tr w:rsidR="00D24BE0" w14:paraId="0ECC9B9A"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399E5860" w14:textId="5A7A1DFD" w:rsidR="00D24BE0" w:rsidRDefault="00D24BE0" w:rsidP="00D24BE0">
            <w:r>
              <w:t>Couper du Spruc</w:t>
            </w:r>
          </w:p>
        </w:tc>
        <w:tc>
          <w:tcPr>
            <w:tcW w:w="2265" w:type="dxa"/>
          </w:tcPr>
          <w:p w14:paraId="0AB13AC9" w14:textId="19DD51D9" w:rsidR="00D24BE0" w:rsidRDefault="00D24BE0" w:rsidP="00D24BE0">
            <w:pPr>
              <w:cnfStyle w:val="000000000000" w:firstRow="0" w:lastRow="0" w:firstColumn="0" w:lastColumn="0" w:oddVBand="0" w:evenVBand="0" w:oddHBand="0" w:evenHBand="0" w:firstRowFirstColumn="0" w:firstRowLastColumn="0" w:lastRowFirstColumn="0" w:lastRowLastColumn="0"/>
            </w:pPr>
            <w:r>
              <w:t>Spruc</w:t>
            </w:r>
          </w:p>
        </w:tc>
        <w:tc>
          <w:tcPr>
            <w:tcW w:w="2266" w:type="dxa"/>
          </w:tcPr>
          <w:p w14:paraId="4C28F7AD" w14:textId="5A99AAA0" w:rsidR="00D24BE0" w:rsidRDefault="00D24BE0" w:rsidP="00D24BE0">
            <w:pPr>
              <w:cnfStyle w:val="000000000000" w:firstRow="0" w:lastRow="0" w:firstColumn="0" w:lastColumn="0" w:oddVBand="0" w:evenVBand="0" w:oddHBand="0" w:evenHBand="0" w:firstRowFirstColumn="0" w:firstRowLastColumn="0" w:lastRowFirstColumn="0" w:lastRowLastColumn="0"/>
            </w:pPr>
            <w:r>
              <w:t>Bois de Spruc</w:t>
            </w:r>
          </w:p>
        </w:tc>
        <w:tc>
          <w:tcPr>
            <w:tcW w:w="2266" w:type="dxa"/>
            <w:vMerge/>
          </w:tcPr>
          <w:p w14:paraId="5AB28CB3" w14:textId="77777777" w:rsidR="00D24BE0" w:rsidRDefault="00D24BE0" w:rsidP="00D24BE0">
            <w:pPr>
              <w:cnfStyle w:val="000000000000" w:firstRow="0" w:lastRow="0" w:firstColumn="0" w:lastColumn="0" w:oddVBand="0" w:evenVBand="0" w:oddHBand="0" w:evenHBand="0" w:firstRowFirstColumn="0" w:firstRowLastColumn="0" w:lastRowFirstColumn="0" w:lastRowLastColumn="0"/>
            </w:pPr>
          </w:p>
        </w:tc>
      </w:tr>
      <w:tr w:rsidR="00D24BE0" w14:paraId="3869D841"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0E9181" w14:textId="4F9A0AF5" w:rsidR="00D24BE0" w:rsidRDefault="00D24BE0" w:rsidP="00D24BE0">
            <w:r>
              <w:t>Couper du Larik</w:t>
            </w:r>
          </w:p>
        </w:tc>
        <w:tc>
          <w:tcPr>
            <w:tcW w:w="2265" w:type="dxa"/>
          </w:tcPr>
          <w:p w14:paraId="53F0BEEE" w14:textId="63A32E92" w:rsidR="00D24BE0" w:rsidRDefault="00D24BE0" w:rsidP="00D24BE0">
            <w:pPr>
              <w:cnfStyle w:val="000000100000" w:firstRow="0" w:lastRow="0" w:firstColumn="0" w:lastColumn="0" w:oddVBand="0" w:evenVBand="0" w:oddHBand="1" w:evenHBand="0" w:firstRowFirstColumn="0" w:firstRowLastColumn="0" w:lastRowFirstColumn="0" w:lastRowLastColumn="0"/>
            </w:pPr>
            <w:r>
              <w:t>Larik</w:t>
            </w:r>
          </w:p>
        </w:tc>
        <w:tc>
          <w:tcPr>
            <w:tcW w:w="2266" w:type="dxa"/>
          </w:tcPr>
          <w:p w14:paraId="55D98BB9" w14:textId="063E8184" w:rsidR="00D24BE0" w:rsidRDefault="00D24BE0" w:rsidP="00D24BE0">
            <w:pPr>
              <w:cnfStyle w:val="000000100000" w:firstRow="0" w:lastRow="0" w:firstColumn="0" w:lastColumn="0" w:oddVBand="0" w:evenVBand="0" w:oddHBand="1" w:evenHBand="0" w:firstRowFirstColumn="0" w:firstRowLastColumn="0" w:lastRowFirstColumn="0" w:lastRowLastColumn="0"/>
            </w:pPr>
            <w:r>
              <w:t>Bois de Larik</w:t>
            </w:r>
          </w:p>
        </w:tc>
        <w:tc>
          <w:tcPr>
            <w:tcW w:w="2266" w:type="dxa"/>
            <w:vMerge/>
          </w:tcPr>
          <w:p w14:paraId="15D21B31" w14:textId="77777777" w:rsidR="00D24BE0" w:rsidRDefault="00D24BE0" w:rsidP="00D24BE0">
            <w:pPr>
              <w:cnfStyle w:val="000000100000" w:firstRow="0" w:lastRow="0" w:firstColumn="0" w:lastColumn="0" w:oddVBand="0" w:evenVBand="0" w:oddHBand="1" w:evenHBand="0" w:firstRowFirstColumn="0" w:firstRowLastColumn="0" w:lastRowFirstColumn="0" w:lastRowLastColumn="0"/>
            </w:pPr>
          </w:p>
        </w:tc>
      </w:tr>
      <w:tr w:rsidR="00D24BE0" w14:paraId="01A75C16"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22ABB68A" w14:textId="0C84597D" w:rsidR="00D24BE0" w:rsidRDefault="00D24BE0" w:rsidP="00D24BE0">
            <w:r>
              <w:t>Couper du Pin</w:t>
            </w:r>
          </w:p>
        </w:tc>
        <w:tc>
          <w:tcPr>
            <w:tcW w:w="2265" w:type="dxa"/>
          </w:tcPr>
          <w:p w14:paraId="30868082" w14:textId="4C69CB4E" w:rsidR="00D24BE0" w:rsidRDefault="00D24BE0" w:rsidP="00D24BE0">
            <w:pPr>
              <w:cnfStyle w:val="000000000000" w:firstRow="0" w:lastRow="0" w:firstColumn="0" w:lastColumn="0" w:oddVBand="0" w:evenVBand="0" w:oddHBand="0" w:evenHBand="0" w:firstRowFirstColumn="0" w:firstRowLastColumn="0" w:lastRowFirstColumn="0" w:lastRowLastColumn="0"/>
            </w:pPr>
            <w:r>
              <w:t>Pin</w:t>
            </w:r>
          </w:p>
        </w:tc>
        <w:tc>
          <w:tcPr>
            <w:tcW w:w="2266" w:type="dxa"/>
          </w:tcPr>
          <w:p w14:paraId="32FCD3CB" w14:textId="11A94BD7" w:rsidR="00D24BE0" w:rsidRDefault="00D24BE0" w:rsidP="00D24BE0">
            <w:pPr>
              <w:cnfStyle w:val="000000000000" w:firstRow="0" w:lastRow="0" w:firstColumn="0" w:lastColumn="0" w:oddVBand="0" w:evenVBand="0" w:oddHBand="0" w:evenHBand="0" w:firstRowFirstColumn="0" w:firstRowLastColumn="0" w:lastRowFirstColumn="0" w:lastRowLastColumn="0"/>
            </w:pPr>
            <w:r>
              <w:t>Bois de Pin</w:t>
            </w:r>
          </w:p>
        </w:tc>
        <w:tc>
          <w:tcPr>
            <w:tcW w:w="2266" w:type="dxa"/>
            <w:vMerge/>
          </w:tcPr>
          <w:p w14:paraId="2855E10C" w14:textId="77777777" w:rsidR="00D24BE0" w:rsidRDefault="00D24BE0" w:rsidP="00D24BE0">
            <w:pPr>
              <w:cnfStyle w:val="000000000000" w:firstRow="0" w:lastRow="0" w:firstColumn="0" w:lastColumn="0" w:oddVBand="0" w:evenVBand="0" w:oddHBand="0" w:evenHBand="0" w:firstRowFirstColumn="0" w:firstRowLastColumn="0" w:lastRowFirstColumn="0" w:lastRowLastColumn="0"/>
            </w:pPr>
          </w:p>
        </w:tc>
      </w:tr>
      <w:tr w:rsidR="00D24BE0" w14:paraId="32DE9B3D"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EC3245" w14:textId="20F6438F" w:rsidR="00D24BE0" w:rsidRDefault="00D24BE0" w:rsidP="00D24BE0">
            <w:r>
              <w:t>Couper de l’Abi</w:t>
            </w:r>
          </w:p>
        </w:tc>
        <w:tc>
          <w:tcPr>
            <w:tcW w:w="2265" w:type="dxa"/>
          </w:tcPr>
          <w:p w14:paraId="6351585B" w14:textId="228A9AF8" w:rsidR="00D24BE0" w:rsidRDefault="00D24BE0" w:rsidP="00D24BE0">
            <w:pPr>
              <w:cnfStyle w:val="000000100000" w:firstRow="0" w:lastRow="0" w:firstColumn="0" w:lastColumn="0" w:oddVBand="0" w:evenVBand="0" w:oddHBand="1" w:evenHBand="0" w:firstRowFirstColumn="0" w:firstRowLastColumn="0" w:lastRowFirstColumn="0" w:lastRowLastColumn="0"/>
            </w:pPr>
            <w:r>
              <w:t>Abi</w:t>
            </w:r>
          </w:p>
        </w:tc>
        <w:tc>
          <w:tcPr>
            <w:tcW w:w="2266" w:type="dxa"/>
          </w:tcPr>
          <w:p w14:paraId="42B78C5A" w14:textId="3A67E3A7" w:rsidR="00D24BE0" w:rsidRDefault="00D24BE0" w:rsidP="00D24BE0">
            <w:pPr>
              <w:cnfStyle w:val="000000100000" w:firstRow="0" w:lastRow="0" w:firstColumn="0" w:lastColumn="0" w:oddVBand="0" w:evenVBand="0" w:oddHBand="1" w:evenHBand="0" w:firstRowFirstColumn="0" w:firstRowLastColumn="0" w:lastRowFirstColumn="0" w:lastRowLastColumn="0"/>
            </w:pPr>
            <w:r>
              <w:t>Bois d’Abi</w:t>
            </w:r>
          </w:p>
        </w:tc>
        <w:tc>
          <w:tcPr>
            <w:tcW w:w="2266" w:type="dxa"/>
            <w:vMerge/>
          </w:tcPr>
          <w:p w14:paraId="169024C0" w14:textId="77777777" w:rsidR="00D24BE0" w:rsidRDefault="00D24BE0" w:rsidP="00D24BE0">
            <w:pPr>
              <w:cnfStyle w:val="000000100000" w:firstRow="0" w:lastRow="0" w:firstColumn="0" w:lastColumn="0" w:oddVBand="0" w:evenVBand="0" w:oddHBand="1" w:evenHBand="0" w:firstRowFirstColumn="0" w:firstRowLastColumn="0" w:lastRowFirstColumn="0" w:lastRowLastColumn="0"/>
            </w:pPr>
          </w:p>
        </w:tc>
      </w:tr>
      <w:tr w:rsidR="00D24BE0" w14:paraId="04DA95F3"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1E30622C" w14:textId="50B74BA4" w:rsidR="00D24BE0" w:rsidRDefault="00D24BE0" w:rsidP="00D24BE0">
            <w:r>
              <w:t>Couper du Bao</w:t>
            </w:r>
          </w:p>
        </w:tc>
        <w:tc>
          <w:tcPr>
            <w:tcW w:w="2265" w:type="dxa"/>
          </w:tcPr>
          <w:p w14:paraId="4132F6D8" w14:textId="22DDAD8B" w:rsidR="00D24BE0" w:rsidRDefault="00D24BE0" w:rsidP="00D24BE0">
            <w:pPr>
              <w:cnfStyle w:val="000000000000" w:firstRow="0" w:lastRow="0" w:firstColumn="0" w:lastColumn="0" w:oddVBand="0" w:evenVBand="0" w:oddHBand="0" w:evenHBand="0" w:firstRowFirstColumn="0" w:firstRowLastColumn="0" w:lastRowFirstColumn="0" w:lastRowLastColumn="0"/>
            </w:pPr>
            <w:r>
              <w:t>Bao</w:t>
            </w:r>
          </w:p>
        </w:tc>
        <w:tc>
          <w:tcPr>
            <w:tcW w:w="2266" w:type="dxa"/>
          </w:tcPr>
          <w:p w14:paraId="5B349389" w14:textId="2D57749B" w:rsidR="00D24BE0" w:rsidRDefault="00D24BE0" w:rsidP="00D24BE0">
            <w:pPr>
              <w:cnfStyle w:val="000000000000" w:firstRow="0" w:lastRow="0" w:firstColumn="0" w:lastColumn="0" w:oddVBand="0" w:evenVBand="0" w:oddHBand="0" w:evenHBand="0" w:firstRowFirstColumn="0" w:firstRowLastColumn="0" w:lastRowFirstColumn="0" w:lastRowLastColumn="0"/>
            </w:pPr>
            <w:r>
              <w:t>Bois de Bao</w:t>
            </w:r>
          </w:p>
        </w:tc>
        <w:tc>
          <w:tcPr>
            <w:tcW w:w="2266" w:type="dxa"/>
            <w:vMerge/>
          </w:tcPr>
          <w:p w14:paraId="0B0CCB29" w14:textId="77777777" w:rsidR="00D24BE0" w:rsidRDefault="00D24BE0" w:rsidP="00D24BE0">
            <w:pPr>
              <w:cnfStyle w:val="000000000000" w:firstRow="0" w:lastRow="0" w:firstColumn="0" w:lastColumn="0" w:oddVBand="0" w:evenVBand="0" w:oddHBand="0" w:evenHBand="0" w:firstRowFirstColumn="0" w:firstRowLastColumn="0" w:lastRowFirstColumn="0" w:lastRowLastColumn="0"/>
            </w:pPr>
          </w:p>
        </w:tc>
      </w:tr>
      <w:tr w:rsidR="00D24BE0" w14:paraId="4363A22F"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D5E1116" w14:textId="6051C68E" w:rsidR="00D24BE0" w:rsidRDefault="00D24BE0" w:rsidP="00D24BE0">
            <w:r>
              <w:t>Couper de l’Oli</w:t>
            </w:r>
          </w:p>
        </w:tc>
        <w:tc>
          <w:tcPr>
            <w:tcW w:w="2265" w:type="dxa"/>
          </w:tcPr>
          <w:p w14:paraId="5CC258E6" w14:textId="3C3B1B7D" w:rsidR="00D24BE0" w:rsidRDefault="00D24BE0" w:rsidP="00D24BE0">
            <w:pPr>
              <w:cnfStyle w:val="000000100000" w:firstRow="0" w:lastRow="0" w:firstColumn="0" w:lastColumn="0" w:oddVBand="0" w:evenVBand="0" w:oddHBand="1" w:evenHBand="0" w:firstRowFirstColumn="0" w:firstRowLastColumn="0" w:lastRowFirstColumn="0" w:lastRowLastColumn="0"/>
            </w:pPr>
            <w:r>
              <w:t>Oli</w:t>
            </w:r>
          </w:p>
        </w:tc>
        <w:tc>
          <w:tcPr>
            <w:tcW w:w="2266" w:type="dxa"/>
          </w:tcPr>
          <w:p w14:paraId="26D95C94" w14:textId="429A6573" w:rsidR="00D24BE0" w:rsidRDefault="00D24BE0" w:rsidP="00D24BE0">
            <w:pPr>
              <w:cnfStyle w:val="000000100000" w:firstRow="0" w:lastRow="0" w:firstColumn="0" w:lastColumn="0" w:oddVBand="0" w:evenVBand="0" w:oddHBand="1" w:evenHBand="0" w:firstRowFirstColumn="0" w:firstRowLastColumn="0" w:lastRowFirstColumn="0" w:lastRowLastColumn="0"/>
            </w:pPr>
            <w:r>
              <w:t>Bois d’Oli</w:t>
            </w:r>
          </w:p>
        </w:tc>
        <w:tc>
          <w:tcPr>
            <w:tcW w:w="2266" w:type="dxa"/>
            <w:vMerge/>
          </w:tcPr>
          <w:p w14:paraId="7BC15841" w14:textId="77777777" w:rsidR="00D24BE0" w:rsidRDefault="00D24BE0" w:rsidP="00D24BE0">
            <w:pPr>
              <w:cnfStyle w:val="000000100000" w:firstRow="0" w:lastRow="0" w:firstColumn="0" w:lastColumn="0" w:oddVBand="0" w:evenVBand="0" w:oddHBand="1" w:evenHBand="0" w:firstRowFirstColumn="0" w:firstRowLastColumn="0" w:lastRowFirstColumn="0" w:lastRowLastColumn="0"/>
            </w:pPr>
          </w:p>
        </w:tc>
      </w:tr>
    </w:tbl>
    <w:p w14:paraId="744F70E3" w14:textId="5A73C647" w:rsidR="00687CA6" w:rsidRDefault="00687CA6" w:rsidP="00687CA6">
      <w:pPr>
        <w:pStyle w:val="Titre2"/>
      </w:pPr>
      <w:bookmarkStart w:id="15" w:name="_Toc391365915"/>
      <w:r>
        <w:t>Cabane du Cueilleur</w:t>
      </w:r>
      <w:bookmarkEnd w:id="15"/>
    </w:p>
    <w:p w14:paraId="1340C7AF" w14:textId="21C271CB" w:rsidR="00D54F33" w:rsidRDefault="00D54F33" w:rsidP="00D54F33">
      <w:r>
        <w:t>La cabane du cueilleur permet de récolter les plantes, certaines parties ou les fruits. Leur destination est différente : médecine, alimentation, fabrication d’objets, …</w:t>
      </w:r>
    </w:p>
    <w:p w14:paraId="3B944433" w14:textId="26C48E50" w:rsidR="00D54F33" w:rsidRDefault="00D54F33" w:rsidP="00D54F33">
      <w:pPr>
        <w:pStyle w:val="Titre3"/>
      </w:pPr>
      <w:r>
        <w:t>Arbres</w:t>
      </w:r>
    </w:p>
    <w:tbl>
      <w:tblPr>
        <w:tblStyle w:val="TableauGrille3-Accentuation5"/>
        <w:tblW w:w="0" w:type="auto"/>
        <w:tblLook w:val="04A0" w:firstRow="1" w:lastRow="0" w:firstColumn="1" w:lastColumn="0" w:noHBand="0" w:noVBand="1"/>
      </w:tblPr>
      <w:tblGrid>
        <w:gridCol w:w="2265"/>
        <w:gridCol w:w="2265"/>
        <w:gridCol w:w="2266"/>
        <w:gridCol w:w="2266"/>
      </w:tblGrid>
      <w:tr w:rsidR="00D24BE0" w14:paraId="2C19E645" w14:textId="77777777" w:rsidTr="00D24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1000782D" w14:textId="00875ED4" w:rsidR="00D24BE0" w:rsidRDefault="00D24BE0" w:rsidP="00D24BE0">
            <w:r>
              <w:t>Compétence</w:t>
            </w:r>
          </w:p>
        </w:tc>
        <w:tc>
          <w:tcPr>
            <w:tcW w:w="2265" w:type="dxa"/>
          </w:tcPr>
          <w:p w14:paraId="7D0F1C2D" w14:textId="644D9BA4" w:rsidR="00D24BE0" w:rsidRDefault="00D24BE0" w:rsidP="00D24B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47B8F5A4" w14:textId="1058DE5D" w:rsidR="00D24BE0" w:rsidRDefault="00D24BE0" w:rsidP="00D24B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1DB461D5" w14:textId="6D919F50" w:rsidR="00D24BE0" w:rsidRDefault="00D24BE0" w:rsidP="00D24BE0">
            <w:pPr>
              <w:cnfStyle w:val="100000000000" w:firstRow="1" w:lastRow="0" w:firstColumn="0" w:lastColumn="0" w:oddVBand="0" w:evenVBand="0" w:oddHBand="0" w:evenHBand="0" w:firstRowFirstColumn="0" w:firstRowLastColumn="0" w:lastRowFirstColumn="0" w:lastRowLastColumn="0"/>
            </w:pPr>
            <w:r>
              <w:t>Outils (coef)</w:t>
            </w:r>
          </w:p>
        </w:tc>
      </w:tr>
      <w:tr w:rsidR="00D24BE0" w14:paraId="0821A6C0"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8A3C040" w14:textId="6F548103" w:rsidR="00D24BE0" w:rsidRDefault="00D24BE0" w:rsidP="00D24BE0">
            <w:r>
              <w:t>Cueillir du Pin</w:t>
            </w:r>
          </w:p>
        </w:tc>
        <w:tc>
          <w:tcPr>
            <w:tcW w:w="2265" w:type="dxa"/>
          </w:tcPr>
          <w:p w14:paraId="3D1359A0" w14:textId="5D88E91E" w:rsidR="00D24BE0" w:rsidRDefault="00D24BE0" w:rsidP="00D24BE0">
            <w:pPr>
              <w:cnfStyle w:val="000000100000" w:firstRow="0" w:lastRow="0" w:firstColumn="0" w:lastColumn="0" w:oddVBand="0" w:evenVBand="0" w:oddHBand="1" w:evenHBand="0" w:firstRowFirstColumn="0" w:firstRowLastColumn="0" w:lastRowFirstColumn="0" w:lastRowLastColumn="0"/>
            </w:pPr>
            <w:r>
              <w:t>Pin</w:t>
            </w:r>
          </w:p>
        </w:tc>
        <w:tc>
          <w:tcPr>
            <w:tcW w:w="2266" w:type="dxa"/>
          </w:tcPr>
          <w:p w14:paraId="2A622B10" w14:textId="0304D182" w:rsidR="00D24BE0" w:rsidRDefault="00D24BE0" w:rsidP="00EA503A">
            <w:pPr>
              <w:cnfStyle w:val="000000100000" w:firstRow="0" w:lastRow="0" w:firstColumn="0" w:lastColumn="0" w:oddVBand="0" w:evenVBand="0" w:oddHBand="1" w:evenHBand="0" w:firstRowFirstColumn="0" w:firstRowLastColumn="0" w:lastRowFirstColumn="0" w:lastRowLastColumn="0"/>
            </w:pPr>
            <w:r>
              <w:t>Piño</w:t>
            </w:r>
          </w:p>
        </w:tc>
        <w:tc>
          <w:tcPr>
            <w:tcW w:w="2266" w:type="dxa"/>
            <w:vMerge w:val="restart"/>
            <w:vAlign w:val="center"/>
          </w:tcPr>
          <w:p w14:paraId="3541D1CC" w14:textId="77777777" w:rsidR="00C03BF9" w:rsidRDefault="00C03BF9" w:rsidP="00C03BF9">
            <w:pPr>
              <w:cnfStyle w:val="000000100000" w:firstRow="0" w:lastRow="0" w:firstColumn="0" w:lastColumn="0" w:oddVBand="0" w:evenVBand="0" w:oddHBand="1" w:evenHBand="0" w:firstRowFirstColumn="0" w:firstRowLastColumn="0" w:lastRowFirstColumn="0" w:lastRowLastColumn="0"/>
            </w:pPr>
            <w:r>
              <w:t>Serpe</w:t>
            </w:r>
          </w:p>
          <w:p w14:paraId="131AD9C9" w14:textId="30468F89" w:rsidR="00D24BE0" w:rsidRDefault="00D24BE0" w:rsidP="00C03BF9">
            <w:pPr>
              <w:cnfStyle w:val="000000100000" w:firstRow="0" w:lastRow="0" w:firstColumn="0" w:lastColumn="0" w:oddVBand="0" w:evenVBand="0" w:oddHBand="1" w:evenHBand="0" w:firstRowFirstColumn="0" w:firstRowLastColumn="0" w:lastRowFirstColumn="0" w:lastRowLastColumn="0"/>
            </w:pPr>
            <w:r>
              <w:t>S</w:t>
            </w:r>
            <w:r w:rsidR="00C03BF9">
              <w:t>écateur</w:t>
            </w:r>
          </w:p>
        </w:tc>
      </w:tr>
      <w:tr w:rsidR="00D24BE0" w14:paraId="5ED8AC83"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0E06C61B" w14:textId="391A58A6" w:rsidR="00D24BE0" w:rsidRDefault="00D24BE0" w:rsidP="00D24BE0">
            <w:r>
              <w:t>Cueillir de l’Abi</w:t>
            </w:r>
          </w:p>
        </w:tc>
        <w:tc>
          <w:tcPr>
            <w:tcW w:w="2265" w:type="dxa"/>
          </w:tcPr>
          <w:p w14:paraId="34EAAFAF" w14:textId="5DE1117D" w:rsidR="00D24BE0" w:rsidRDefault="00D24BE0" w:rsidP="00D24BE0">
            <w:pPr>
              <w:cnfStyle w:val="000000000000" w:firstRow="0" w:lastRow="0" w:firstColumn="0" w:lastColumn="0" w:oddVBand="0" w:evenVBand="0" w:oddHBand="0" w:evenHBand="0" w:firstRowFirstColumn="0" w:firstRowLastColumn="0" w:lastRowFirstColumn="0" w:lastRowLastColumn="0"/>
            </w:pPr>
            <w:r>
              <w:t>Abi</w:t>
            </w:r>
          </w:p>
        </w:tc>
        <w:tc>
          <w:tcPr>
            <w:tcW w:w="2266" w:type="dxa"/>
          </w:tcPr>
          <w:p w14:paraId="2A62970E" w14:textId="1E68C0E7" w:rsidR="00D24BE0" w:rsidRDefault="00D24BE0" w:rsidP="00D24BE0">
            <w:pPr>
              <w:cnfStyle w:val="000000000000" w:firstRow="0" w:lastRow="0" w:firstColumn="0" w:lastColumn="0" w:oddVBand="0" w:evenVBand="0" w:oddHBand="0" w:evenHBand="0" w:firstRowFirstColumn="0" w:firstRowLastColumn="0" w:lastRowFirstColumn="0" w:lastRowLastColumn="0"/>
            </w:pPr>
            <w:r>
              <w:t>Bourgeons</w:t>
            </w:r>
          </w:p>
        </w:tc>
        <w:tc>
          <w:tcPr>
            <w:tcW w:w="2266" w:type="dxa"/>
            <w:vMerge/>
          </w:tcPr>
          <w:p w14:paraId="2349BCB2" w14:textId="77777777" w:rsidR="00D24BE0" w:rsidRDefault="00D24BE0" w:rsidP="00D24BE0">
            <w:pPr>
              <w:cnfStyle w:val="000000000000" w:firstRow="0" w:lastRow="0" w:firstColumn="0" w:lastColumn="0" w:oddVBand="0" w:evenVBand="0" w:oddHBand="0" w:evenHBand="0" w:firstRowFirstColumn="0" w:firstRowLastColumn="0" w:lastRowFirstColumn="0" w:lastRowLastColumn="0"/>
            </w:pPr>
          </w:p>
        </w:tc>
      </w:tr>
      <w:tr w:rsidR="00D24BE0" w14:paraId="58D510DD"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95F121B" w14:textId="33BD2540" w:rsidR="00D24BE0" w:rsidRDefault="00D24BE0" w:rsidP="00D24BE0">
            <w:r>
              <w:t>Cueillir du Bao</w:t>
            </w:r>
          </w:p>
        </w:tc>
        <w:tc>
          <w:tcPr>
            <w:tcW w:w="2265" w:type="dxa"/>
          </w:tcPr>
          <w:p w14:paraId="0F465A99" w14:textId="7A4ADF17" w:rsidR="00D24BE0" w:rsidRDefault="00D24BE0" w:rsidP="00D24BE0">
            <w:pPr>
              <w:cnfStyle w:val="000000100000" w:firstRow="0" w:lastRow="0" w:firstColumn="0" w:lastColumn="0" w:oddVBand="0" w:evenVBand="0" w:oddHBand="1" w:evenHBand="0" w:firstRowFirstColumn="0" w:firstRowLastColumn="0" w:lastRowFirstColumn="0" w:lastRowLastColumn="0"/>
            </w:pPr>
            <w:r>
              <w:t>Bao</w:t>
            </w:r>
          </w:p>
        </w:tc>
        <w:tc>
          <w:tcPr>
            <w:tcW w:w="2266" w:type="dxa"/>
          </w:tcPr>
          <w:p w14:paraId="190E4952" w14:textId="6AE618DA" w:rsidR="00D24BE0" w:rsidRDefault="00D24BE0" w:rsidP="00EA503A">
            <w:pPr>
              <w:cnfStyle w:val="000000100000" w:firstRow="0" w:lastRow="0" w:firstColumn="0" w:lastColumn="0" w:oddVBand="0" w:evenVBand="0" w:oddHBand="1" w:evenHBand="0" w:firstRowFirstColumn="0" w:firstRowLastColumn="0" w:lastRowFirstColumn="0" w:lastRowLastColumn="0"/>
            </w:pPr>
            <w:r>
              <w:t>Adano</w:t>
            </w:r>
          </w:p>
        </w:tc>
        <w:tc>
          <w:tcPr>
            <w:tcW w:w="2266" w:type="dxa"/>
            <w:vMerge/>
          </w:tcPr>
          <w:p w14:paraId="541F88EF" w14:textId="77777777" w:rsidR="00D24BE0" w:rsidRDefault="00D24BE0" w:rsidP="00D24BE0">
            <w:pPr>
              <w:cnfStyle w:val="000000100000" w:firstRow="0" w:lastRow="0" w:firstColumn="0" w:lastColumn="0" w:oddVBand="0" w:evenVBand="0" w:oddHBand="1" w:evenHBand="0" w:firstRowFirstColumn="0" w:firstRowLastColumn="0" w:lastRowFirstColumn="0" w:lastRowLastColumn="0"/>
            </w:pPr>
          </w:p>
        </w:tc>
      </w:tr>
      <w:tr w:rsidR="00D24BE0" w14:paraId="26009AD9"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00F4D88A" w14:textId="0AB38076" w:rsidR="00D24BE0" w:rsidRDefault="00D24BE0" w:rsidP="00D24BE0">
            <w:r>
              <w:t>Cueillir de l’Oli</w:t>
            </w:r>
          </w:p>
        </w:tc>
        <w:tc>
          <w:tcPr>
            <w:tcW w:w="2265" w:type="dxa"/>
          </w:tcPr>
          <w:p w14:paraId="4C23C8F9" w14:textId="2353D5AF" w:rsidR="00D24BE0" w:rsidRDefault="00D24BE0" w:rsidP="00D24BE0">
            <w:pPr>
              <w:cnfStyle w:val="000000000000" w:firstRow="0" w:lastRow="0" w:firstColumn="0" w:lastColumn="0" w:oddVBand="0" w:evenVBand="0" w:oddHBand="0" w:evenHBand="0" w:firstRowFirstColumn="0" w:firstRowLastColumn="0" w:lastRowFirstColumn="0" w:lastRowLastColumn="0"/>
            </w:pPr>
            <w:r>
              <w:t>Oli</w:t>
            </w:r>
          </w:p>
        </w:tc>
        <w:tc>
          <w:tcPr>
            <w:tcW w:w="2266" w:type="dxa"/>
          </w:tcPr>
          <w:p w14:paraId="13E1E40F" w14:textId="18545EFB" w:rsidR="00D24BE0" w:rsidRDefault="00D24BE0" w:rsidP="00D24BE0">
            <w:pPr>
              <w:cnfStyle w:val="000000000000" w:firstRow="0" w:lastRow="0" w:firstColumn="0" w:lastColumn="0" w:oddVBand="0" w:evenVBand="0" w:oddHBand="0" w:evenHBand="0" w:firstRowFirstColumn="0" w:firstRowLastColumn="0" w:lastRowFirstColumn="0" w:lastRowLastColumn="0"/>
            </w:pPr>
            <w:r>
              <w:t>Olio</w:t>
            </w:r>
          </w:p>
        </w:tc>
        <w:tc>
          <w:tcPr>
            <w:tcW w:w="2266" w:type="dxa"/>
            <w:vMerge/>
          </w:tcPr>
          <w:p w14:paraId="5BF6CC18" w14:textId="77777777" w:rsidR="00D24BE0" w:rsidRDefault="00D24BE0" w:rsidP="00D24BE0">
            <w:pPr>
              <w:cnfStyle w:val="000000000000" w:firstRow="0" w:lastRow="0" w:firstColumn="0" w:lastColumn="0" w:oddVBand="0" w:evenVBand="0" w:oddHBand="0" w:evenHBand="0" w:firstRowFirstColumn="0" w:firstRowLastColumn="0" w:lastRowFirstColumn="0" w:lastRowLastColumn="0"/>
            </w:pPr>
          </w:p>
        </w:tc>
      </w:tr>
    </w:tbl>
    <w:p w14:paraId="00FDE19A" w14:textId="5A5AABA0" w:rsidR="00D54F33" w:rsidRDefault="00D54F33" w:rsidP="00D54F33">
      <w:pPr>
        <w:pStyle w:val="Titre3"/>
      </w:pPr>
      <w:r>
        <w:t>Herbacées</w:t>
      </w:r>
    </w:p>
    <w:tbl>
      <w:tblPr>
        <w:tblStyle w:val="TableauGrille3-Accentuation5"/>
        <w:tblW w:w="0" w:type="auto"/>
        <w:tblLook w:val="04A0" w:firstRow="1" w:lastRow="0" w:firstColumn="1" w:lastColumn="0" w:noHBand="0" w:noVBand="1"/>
      </w:tblPr>
      <w:tblGrid>
        <w:gridCol w:w="2265"/>
        <w:gridCol w:w="2265"/>
        <w:gridCol w:w="2266"/>
        <w:gridCol w:w="2266"/>
      </w:tblGrid>
      <w:tr w:rsidR="00D24BE0" w14:paraId="7F6846FF" w14:textId="77777777" w:rsidTr="00D24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2834C1B3" w14:textId="24B2D0EC" w:rsidR="00D24BE0" w:rsidRDefault="00D24BE0" w:rsidP="00D24BE0">
            <w:r>
              <w:t>Compétence</w:t>
            </w:r>
          </w:p>
        </w:tc>
        <w:tc>
          <w:tcPr>
            <w:tcW w:w="2265" w:type="dxa"/>
          </w:tcPr>
          <w:p w14:paraId="0AF7B5F0" w14:textId="58AA42F8" w:rsidR="00D24BE0" w:rsidRDefault="00D24BE0" w:rsidP="00D24B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5C0B7DB8" w14:textId="16D80C79" w:rsidR="00D24BE0" w:rsidRDefault="00D24BE0" w:rsidP="00D24B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3FE2EB43" w14:textId="79633267" w:rsidR="00D24BE0" w:rsidRDefault="00D24BE0" w:rsidP="00D24BE0">
            <w:pPr>
              <w:cnfStyle w:val="100000000000" w:firstRow="1" w:lastRow="0" w:firstColumn="0" w:lastColumn="0" w:oddVBand="0" w:evenVBand="0" w:oddHBand="0" w:evenHBand="0" w:firstRowFirstColumn="0" w:firstRowLastColumn="0" w:lastRowFirstColumn="0" w:lastRowLastColumn="0"/>
            </w:pPr>
            <w:r>
              <w:t>Outils (coef)</w:t>
            </w:r>
          </w:p>
        </w:tc>
      </w:tr>
      <w:tr w:rsidR="00D24BE0" w14:paraId="29279319"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E78A6C9" w14:textId="7B05A45B" w:rsidR="00D24BE0" w:rsidRDefault="00D24BE0" w:rsidP="00D24BE0">
            <w:r>
              <w:t>Faucher du Jarkilo</w:t>
            </w:r>
          </w:p>
        </w:tc>
        <w:tc>
          <w:tcPr>
            <w:tcW w:w="2265" w:type="dxa"/>
          </w:tcPr>
          <w:p w14:paraId="55A35A7D" w14:textId="2BB18194" w:rsidR="00D24BE0" w:rsidRDefault="00D24BE0" w:rsidP="00D24BE0">
            <w:pPr>
              <w:cnfStyle w:val="000000100000" w:firstRow="0" w:lastRow="0" w:firstColumn="0" w:lastColumn="0" w:oddVBand="0" w:evenVBand="0" w:oddHBand="1" w:evenHBand="0" w:firstRowFirstColumn="0" w:firstRowLastColumn="0" w:lastRowFirstColumn="0" w:lastRowLastColumn="0"/>
            </w:pPr>
            <w:r>
              <w:t>Jarkilo</w:t>
            </w:r>
          </w:p>
        </w:tc>
        <w:tc>
          <w:tcPr>
            <w:tcW w:w="2266" w:type="dxa"/>
          </w:tcPr>
          <w:p w14:paraId="76D355B5" w14:textId="71D2A241" w:rsidR="00D24BE0" w:rsidRDefault="00D24BE0" w:rsidP="00D24BE0">
            <w:pPr>
              <w:cnfStyle w:val="000000100000" w:firstRow="0" w:lastRow="0" w:firstColumn="0" w:lastColumn="0" w:oddVBand="0" w:evenVBand="0" w:oddHBand="1" w:evenHBand="0" w:firstRowFirstColumn="0" w:firstRowLastColumn="0" w:lastRowFirstColumn="0" w:lastRowLastColumn="0"/>
            </w:pPr>
            <w:r>
              <w:t>Tiges de Jarkilo</w:t>
            </w:r>
          </w:p>
        </w:tc>
        <w:tc>
          <w:tcPr>
            <w:tcW w:w="2266" w:type="dxa"/>
            <w:vMerge w:val="restart"/>
            <w:vAlign w:val="center"/>
          </w:tcPr>
          <w:p w14:paraId="12075820" w14:textId="1AA3CD59" w:rsidR="00D24BE0" w:rsidRDefault="00C03BF9" w:rsidP="00D24BE0">
            <w:pPr>
              <w:cnfStyle w:val="000000100000" w:firstRow="0" w:lastRow="0" w:firstColumn="0" w:lastColumn="0" w:oddVBand="0" w:evenVBand="0" w:oddHBand="1" w:evenHBand="0" w:firstRowFirstColumn="0" w:firstRowLastColumn="0" w:lastRowFirstColumn="0" w:lastRowLastColumn="0"/>
            </w:pPr>
            <w:r>
              <w:t>Serpe</w:t>
            </w:r>
          </w:p>
          <w:p w14:paraId="47F5F01B" w14:textId="213EBF15" w:rsidR="00D24BE0" w:rsidRDefault="00C03BF9" w:rsidP="00D24BE0">
            <w:pPr>
              <w:cnfStyle w:val="000000100000" w:firstRow="0" w:lastRow="0" w:firstColumn="0" w:lastColumn="0" w:oddVBand="0" w:evenVBand="0" w:oddHBand="1" w:evenHBand="0" w:firstRowFirstColumn="0" w:firstRowLastColumn="0" w:lastRowFirstColumn="0" w:lastRowLastColumn="0"/>
            </w:pPr>
            <w:r>
              <w:t>Sécateur</w:t>
            </w:r>
          </w:p>
          <w:p w14:paraId="248BFAF7" w14:textId="3BF01FB5" w:rsidR="00D24BE0" w:rsidRDefault="00C03BF9" w:rsidP="00D24BE0">
            <w:pPr>
              <w:cnfStyle w:val="000000100000" w:firstRow="0" w:lastRow="0" w:firstColumn="0" w:lastColumn="0" w:oddVBand="0" w:evenVBand="0" w:oddHBand="1" w:evenHBand="0" w:firstRowFirstColumn="0" w:firstRowLastColumn="0" w:lastRowFirstColumn="0" w:lastRowLastColumn="0"/>
            </w:pPr>
            <w:r>
              <w:t>Faux</w:t>
            </w:r>
          </w:p>
        </w:tc>
      </w:tr>
      <w:tr w:rsidR="00D24BE0" w14:paraId="79BFD09C"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6E42F6DA" w14:textId="41090B88" w:rsidR="00D24BE0" w:rsidRDefault="00D24BE0" w:rsidP="00D24BE0">
            <w:r>
              <w:t>Faucher du Gresbo</w:t>
            </w:r>
          </w:p>
        </w:tc>
        <w:tc>
          <w:tcPr>
            <w:tcW w:w="2265" w:type="dxa"/>
          </w:tcPr>
          <w:p w14:paraId="1A05020F" w14:textId="53C4CB6E" w:rsidR="00D24BE0" w:rsidRDefault="00D24BE0" w:rsidP="00D24BE0">
            <w:pPr>
              <w:cnfStyle w:val="000000000000" w:firstRow="0" w:lastRow="0" w:firstColumn="0" w:lastColumn="0" w:oddVBand="0" w:evenVBand="0" w:oddHBand="0" w:evenHBand="0" w:firstRowFirstColumn="0" w:firstRowLastColumn="0" w:lastRowFirstColumn="0" w:lastRowLastColumn="0"/>
            </w:pPr>
            <w:r>
              <w:t>Gresbo</w:t>
            </w:r>
          </w:p>
        </w:tc>
        <w:tc>
          <w:tcPr>
            <w:tcW w:w="2266" w:type="dxa"/>
          </w:tcPr>
          <w:p w14:paraId="4D2CAC7A" w14:textId="38A79BF0" w:rsidR="00D24BE0" w:rsidRDefault="00D24BE0" w:rsidP="00D24BE0">
            <w:pPr>
              <w:cnfStyle w:val="000000000000" w:firstRow="0" w:lastRow="0" w:firstColumn="0" w:lastColumn="0" w:oddVBand="0" w:evenVBand="0" w:oddHBand="0" w:evenHBand="0" w:firstRowFirstColumn="0" w:firstRowLastColumn="0" w:lastRowFirstColumn="0" w:lastRowLastColumn="0"/>
            </w:pPr>
            <w:r>
              <w:t>Fourrage de Gresbo</w:t>
            </w:r>
          </w:p>
        </w:tc>
        <w:tc>
          <w:tcPr>
            <w:tcW w:w="2266" w:type="dxa"/>
            <w:vMerge/>
          </w:tcPr>
          <w:p w14:paraId="45E1928C" w14:textId="77777777" w:rsidR="00D24BE0" w:rsidRDefault="00D24BE0" w:rsidP="00D24BE0">
            <w:pPr>
              <w:cnfStyle w:val="000000000000" w:firstRow="0" w:lastRow="0" w:firstColumn="0" w:lastColumn="0" w:oddVBand="0" w:evenVBand="0" w:oddHBand="0" w:evenHBand="0" w:firstRowFirstColumn="0" w:firstRowLastColumn="0" w:lastRowFirstColumn="0" w:lastRowLastColumn="0"/>
            </w:pPr>
          </w:p>
        </w:tc>
      </w:tr>
      <w:tr w:rsidR="00D24BE0" w14:paraId="27B212B7"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EB2E303" w14:textId="0D70ED13" w:rsidR="00D24BE0" w:rsidRDefault="00D24BE0" w:rsidP="00D24BE0">
            <w:r>
              <w:t>Faucher de l’Avoro</w:t>
            </w:r>
          </w:p>
        </w:tc>
        <w:tc>
          <w:tcPr>
            <w:tcW w:w="2265" w:type="dxa"/>
          </w:tcPr>
          <w:p w14:paraId="3FBBCB1F" w14:textId="3FBD0B6F" w:rsidR="00D24BE0" w:rsidRDefault="00D24BE0" w:rsidP="00D24BE0">
            <w:pPr>
              <w:cnfStyle w:val="000000100000" w:firstRow="0" w:lastRow="0" w:firstColumn="0" w:lastColumn="0" w:oddVBand="0" w:evenVBand="0" w:oddHBand="1" w:evenHBand="0" w:firstRowFirstColumn="0" w:firstRowLastColumn="0" w:lastRowFirstColumn="0" w:lastRowLastColumn="0"/>
            </w:pPr>
            <w:r>
              <w:t>Avoro</w:t>
            </w:r>
          </w:p>
        </w:tc>
        <w:tc>
          <w:tcPr>
            <w:tcW w:w="2266" w:type="dxa"/>
          </w:tcPr>
          <w:p w14:paraId="226C46B8" w14:textId="3D033D07" w:rsidR="00D24BE0" w:rsidRDefault="00D24BE0" w:rsidP="00D24BE0">
            <w:pPr>
              <w:cnfStyle w:val="000000100000" w:firstRow="0" w:lastRow="0" w:firstColumn="0" w:lastColumn="0" w:oddVBand="0" w:evenVBand="0" w:oddHBand="1" w:evenHBand="0" w:firstRowFirstColumn="0" w:firstRowLastColumn="0" w:lastRowFirstColumn="0" w:lastRowLastColumn="0"/>
            </w:pPr>
            <w:r>
              <w:t>Tiges d’Avoro</w:t>
            </w:r>
          </w:p>
        </w:tc>
        <w:tc>
          <w:tcPr>
            <w:tcW w:w="2266" w:type="dxa"/>
            <w:vMerge/>
          </w:tcPr>
          <w:p w14:paraId="2EE1CE3F" w14:textId="77777777" w:rsidR="00D24BE0" w:rsidRDefault="00D24BE0" w:rsidP="00D24BE0">
            <w:pPr>
              <w:cnfStyle w:val="000000100000" w:firstRow="0" w:lastRow="0" w:firstColumn="0" w:lastColumn="0" w:oddVBand="0" w:evenVBand="0" w:oddHBand="1" w:evenHBand="0" w:firstRowFirstColumn="0" w:firstRowLastColumn="0" w:lastRowFirstColumn="0" w:lastRowLastColumn="0"/>
            </w:pPr>
          </w:p>
        </w:tc>
      </w:tr>
      <w:tr w:rsidR="00D24BE0" w14:paraId="5F92E47A"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7584C96C" w14:textId="4043A54E" w:rsidR="00D24BE0" w:rsidRDefault="00D24BE0" w:rsidP="00D24BE0">
            <w:r>
              <w:t>Couper du Ligio</w:t>
            </w:r>
          </w:p>
        </w:tc>
        <w:tc>
          <w:tcPr>
            <w:tcW w:w="2265" w:type="dxa"/>
          </w:tcPr>
          <w:p w14:paraId="0230375D" w14:textId="526C7E4F" w:rsidR="00D24BE0" w:rsidRDefault="00D24BE0" w:rsidP="00D24BE0">
            <w:pPr>
              <w:cnfStyle w:val="000000000000" w:firstRow="0" w:lastRow="0" w:firstColumn="0" w:lastColumn="0" w:oddVBand="0" w:evenVBand="0" w:oddHBand="0" w:evenHBand="0" w:firstRowFirstColumn="0" w:firstRowLastColumn="0" w:lastRowFirstColumn="0" w:lastRowLastColumn="0"/>
            </w:pPr>
            <w:r>
              <w:t>Ligio</w:t>
            </w:r>
          </w:p>
        </w:tc>
        <w:tc>
          <w:tcPr>
            <w:tcW w:w="2266" w:type="dxa"/>
          </w:tcPr>
          <w:p w14:paraId="0EC89978" w14:textId="40490C16" w:rsidR="00D24BE0" w:rsidRDefault="00D24BE0" w:rsidP="00D24BE0">
            <w:pPr>
              <w:cnfStyle w:val="000000000000" w:firstRow="0" w:lastRow="0" w:firstColumn="0" w:lastColumn="0" w:oddVBand="0" w:evenVBand="0" w:oddHBand="0" w:evenHBand="0" w:firstRowFirstColumn="0" w:firstRowLastColumn="0" w:lastRowFirstColumn="0" w:lastRowLastColumn="0"/>
            </w:pPr>
            <w:r>
              <w:t>Plants de Ligio</w:t>
            </w:r>
          </w:p>
        </w:tc>
        <w:tc>
          <w:tcPr>
            <w:tcW w:w="2266" w:type="dxa"/>
            <w:vMerge w:val="restart"/>
            <w:vAlign w:val="center"/>
          </w:tcPr>
          <w:p w14:paraId="251D3E91" w14:textId="60B9917D" w:rsidR="00D24BE0" w:rsidRDefault="00C03BF9" w:rsidP="00D24BE0">
            <w:pPr>
              <w:cnfStyle w:val="000000000000" w:firstRow="0" w:lastRow="0" w:firstColumn="0" w:lastColumn="0" w:oddVBand="0" w:evenVBand="0" w:oddHBand="0" w:evenHBand="0" w:firstRowFirstColumn="0" w:firstRowLastColumn="0" w:lastRowFirstColumn="0" w:lastRowLastColumn="0"/>
            </w:pPr>
            <w:r>
              <w:t>Serpe</w:t>
            </w:r>
          </w:p>
          <w:p w14:paraId="40B44A4B" w14:textId="4B7528FC" w:rsidR="00D24BE0" w:rsidRDefault="00C03BF9" w:rsidP="00D24BE0">
            <w:pPr>
              <w:cnfStyle w:val="000000000000" w:firstRow="0" w:lastRow="0" w:firstColumn="0" w:lastColumn="0" w:oddVBand="0" w:evenVBand="0" w:oddHBand="0" w:evenHBand="0" w:firstRowFirstColumn="0" w:firstRowLastColumn="0" w:lastRowFirstColumn="0" w:lastRowLastColumn="0"/>
            </w:pPr>
            <w:r>
              <w:t>Hache</w:t>
            </w:r>
          </w:p>
        </w:tc>
      </w:tr>
      <w:tr w:rsidR="00D24BE0" w14:paraId="6472D719"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154163B" w14:textId="6DF60070" w:rsidR="00D24BE0" w:rsidRDefault="00D24BE0" w:rsidP="00D24BE0">
            <w:r>
              <w:t>Couper du Flento</w:t>
            </w:r>
          </w:p>
        </w:tc>
        <w:tc>
          <w:tcPr>
            <w:tcW w:w="2265" w:type="dxa"/>
          </w:tcPr>
          <w:p w14:paraId="31E59D37" w14:textId="27368680" w:rsidR="00D24BE0" w:rsidRDefault="00D24BE0" w:rsidP="00D24BE0">
            <w:pPr>
              <w:cnfStyle w:val="000000100000" w:firstRow="0" w:lastRow="0" w:firstColumn="0" w:lastColumn="0" w:oddVBand="0" w:evenVBand="0" w:oddHBand="1" w:evenHBand="0" w:firstRowFirstColumn="0" w:firstRowLastColumn="0" w:lastRowFirstColumn="0" w:lastRowLastColumn="0"/>
            </w:pPr>
            <w:r>
              <w:t>Flento</w:t>
            </w:r>
          </w:p>
        </w:tc>
        <w:tc>
          <w:tcPr>
            <w:tcW w:w="2266" w:type="dxa"/>
          </w:tcPr>
          <w:p w14:paraId="50CD2145" w14:textId="4D6179F7" w:rsidR="00D24BE0" w:rsidRDefault="00D24BE0" w:rsidP="00D24BE0">
            <w:pPr>
              <w:cnfStyle w:val="000000100000" w:firstRow="0" w:lastRow="0" w:firstColumn="0" w:lastColumn="0" w:oddVBand="0" w:evenVBand="0" w:oddHBand="1" w:evenHBand="0" w:firstRowFirstColumn="0" w:firstRowLastColumn="0" w:lastRowFirstColumn="0" w:lastRowLastColumn="0"/>
            </w:pPr>
            <w:r>
              <w:t>Fleurs de Flento</w:t>
            </w:r>
          </w:p>
        </w:tc>
        <w:tc>
          <w:tcPr>
            <w:tcW w:w="2266" w:type="dxa"/>
            <w:vMerge/>
          </w:tcPr>
          <w:p w14:paraId="6882292F" w14:textId="77777777" w:rsidR="00D24BE0" w:rsidRDefault="00D24BE0" w:rsidP="00D24BE0">
            <w:pPr>
              <w:cnfStyle w:val="000000100000" w:firstRow="0" w:lastRow="0" w:firstColumn="0" w:lastColumn="0" w:oddVBand="0" w:evenVBand="0" w:oddHBand="1" w:evenHBand="0" w:firstRowFirstColumn="0" w:firstRowLastColumn="0" w:lastRowFirstColumn="0" w:lastRowLastColumn="0"/>
            </w:pPr>
          </w:p>
        </w:tc>
      </w:tr>
    </w:tbl>
    <w:p w14:paraId="6376F8BB" w14:textId="27FBF5E8" w:rsidR="00D54F33" w:rsidRDefault="00D24BE0" w:rsidP="00D24BE0">
      <w:pPr>
        <w:pStyle w:val="Titre3"/>
      </w:pPr>
      <w:r>
        <w:lastRenderedPageBreak/>
        <w:t>Cryptogames</w:t>
      </w:r>
    </w:p>
    <w:tbl>
      <w:tblPr>
        <w:tblStyle w:val="TableauGrille3-Accentuation5"/>
        <w:tblW w:w="0" w:type="auto"/>
        <w:tblLook w:val="04A0" w:firstRow="1" w:lastRow="0" w:firstColumn="1" w:lastColumn="0" w:noHBand="0" w:noVBand="1"/>
      </w:tblPr>
      <w:tblGrid>
        <w:gridCol w:w="2265"/>
        <w:gridCol w:w="2265"/>
        <w:gridCol w:w="2266"/>
        <w:gridCol w:w="2266"/>
      </w:tblGrid>
      <w:tr w:rsidR="00D24BE0" w14:paraId="26576761" w14:textId="77777777" w:rsidTr="00D24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5F25D1D5" w14:textId="56614E9D" w:rsidR="00D24BE0" w:rsidRDefault="00D24BE0" w:rsidP="00D24BE0">
            <w:r>
              <w:t>Compétence</w:t>
            </w:r>
          </w:p>
        </w:tc>
        <w:tc>
          <w:tcPr>
            <w:tcW w:w="2265" w:type="dxa"/>
          </w:tcPr>
          <w:p w14:paraId="48EFCA1F" w14:textId="6E11B599" w:rsidR="00D24BE0" w:rsidRDefault="00D24BE0" w:rsidP="00D24B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3229D6C3" w14:textId="3870A33F" w:rsidR="00D24BE0" w:rsidRDefault="00D24BE0" w:rsidP="00D24B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0A20C5F8" w14:textId="54337AAE" w:rsidR="00D24BE0" w:rsidRDefault="00D24BE0" w:rsidP="00D24BE0">
            <w:pPr>
              <w:cnfStyle w:val="100000000000" w:firstRow="1" w:lastRow="0" w:firstColumn="0" w:lastColumn="0" w:oddVBand="0" w:evenVBand="0" w:oddHBand="0" w:evenHBand="0" w:firstRowFirstColumn="0" w:firstRowLastColumn="0" w:lastRowFirstColumn="0" w:lastRowLastColumn="0"/>
            </w:pPr>
            <w:r>
              <w:t>Outils (coef)</w:t>
            </w:r>
          </w:p>
        </w:tc>
      </w:tr>
      <w:tr w:rsidR="00F115CF" w14:paraId="27D8CB52" w14:textId="77777777" w:rsidTr="00F1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225B521" w14:textId="752F14FE" w:rsidR="00F115CF" w:rsidRDefault="00F115CF" w:rsidP="00D24BE0">
            <w:r>
              <w:t>Cueillir du Lichoj</w:t>
            </w:r>
          </w:p>
        </w:tc>
        <w:tc>
          <w:tcPr>
            <w:tcW w:w="2265" w:type="dxa"/>
          </w:tcPr>
          <w:p w14:paraId="7BA27200" w14:textId="020B3CC9" w:rsidR="00F115CF" w:rsidRDefault="00F115CF" w:rsidP="00D24BE0">
            <w:pPr>
              <w:cnfStyle w:val="000000100000" w:firstRow="0" w:lastRow="0" w:firstColumn="0" w:lastColumn="0" w:oddVBand="0" w:evenVBand="0" w:oddHBand="1" w:evenHBand="0" w:firstRowFirstColumn="0" w:firstRowLastColumn="0" w:lastRowFirstColumn="0" w:lastRowLastColumn="0"/>
            </w:pPr>
            <w:r>
              <w:t>Lichoj</w:t>
            </w:r>
          </w:p>
        </w:tc>
        <w:tc>
          <w:tcPr>
            <w:tcW w:w="2266" w:type="dxa"/>
          </w:tcPr>
          <w:p w14:paraId="21FC60FE" w14:textId="0D890591" w:rsidR="00F115CF" w:rsidRDefault="00EA503A" w:rsidP="00D24BE0">
            <w:pPr>
              <w:cnfStyle w:val="000000100000" w:firstRow="0" w:lastRow="0" w:firstColumn="0" w:lastColumn="0" w:oddVBand="0" w:evenVBand="0" w:oddHBand="1" w:evenHBand="0" w:firstRowFirstColumn="0" w:firstRowLastColumn="0" w:lastRowFirstColumn="0" w:lastRowLastColumn="0"/>
            </w:pPr>
            <w:r>
              <w:t xml:space="preserve">Plant de </w:t>
            </w:r>
            <w:r w:rsidR="00F115CF">
              <w:t>Lichoj</w:t>
            </w:r>
          </w:p>
        </w:tc>
        <w:tc>
          <w:tcPr>
            <w:tcW w:w="2266" w:type="dxa"/>
            <w:vMerge w:val="restart"/>
            <w:vAlign w:val="center"/>
          </w:tcPr>
          <w:p w14:paraId="3B12DD85" w14:textId="1487E1B1" w:rsidR="00D46A8C" w:rsidRDefault="00C03BF9" w:rsidP="00D46A8C">
            <w:pPr>
              <w:cnfStyle w:val="000000100000" w:firstRow="0" w:lastRow="0" w:firstColumn="0" w:lastColumn="0" w:oddVBand="0" w:evenVBand="0" w:oddHBand="1" w:evenHBand="0" w:firstRowFirstColumn="0" w:firstRowLastColumn="0" w:lastRowFirstColumn="0" w:lastRowLastColumn="0"/>
            </w:pPr>
            <w:r>
              <w:t>Main nue</w:t>
            </w:r>
          </w:p>
          <w:p w14:paraId="1C5BC2E6" w14:textId="1C986058" w:rsidR="00F115CF" w:rsidRDefault="00C03BF9" w:rsidP="00F115CF">
            <w:pPr>
              <w:cnfStyle w:val="000000100000" w:firstRow="0" w:lastRow="0" w:firstColumn="0" w:lastColumn="0" w:oddVBand="0" w:evenVBand="0" w:oddHBand="1" w:evenHBand="0" w:firstRowFirstColumn="0" w:firstRowLastColumn="0" w:lastRowFirstColumn="0" w:lastRowLastColumn="0"/>
            </w:pPr>
            <w:r>
              <w:t>Couteau</w:t>
            </w:r>
          </w:p>
          <w:p w14:paraId="6A21A58C" w14:textId="5E10FA34" w:rsidR="00F115CF" w:rsidRDefault="00F115CF" w:rsidP="00F115CF">
            <w:pPr>
              <w:cnfStyle w:val="000000100000" w:firstRow="0" w:lastRow="0" w:firstColumn="0" w:lastColumn="0" w:oddVBand="0" w:evenVBand="0" w:oddHBand="1" w:evenHBand="0" w:firstRowFirstColumn="0" w:firstRowLastColumn="0" w:lastRowFirstColumn="0" w:lastRowLastColumn="0"/>
            </w:pPr>
            <w:r>
              <w:t xml:space="preserve">Couteau de </w:t>
            </w:r>
            <w:r w:rsidR="00C03BF9">
              <w:t>cueilleur</w:t>
            </w:r>
          </w:p>
        </w:tc>
      </w:tr>
      <w:tr w:rsidR="00F115CF" w14:paraId="7ADCE992"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42FCCC00" w14:textId="0574C948" w:rsidR="00F115CF" w:rsidRDefault="00F115CF" w:rsidP="00D24BE0">
            <w:r>
              <w:t>Cueillir du Somo</w:t>
            </w:r>
          </w:p>
        </w:tc>
        <w:tc>
          <w:tcPr>
            <w:tcW w:w="2265" w:type="dxa"/>
          </w:tcPr>
          <w:p w14:paraId="772AF337" w14:textId="04278AF1" w:rsidR="00F115CF" w:rsidRDefault="00F115CF" w:rsidP="00D24BE0">
            <w:pPr>
              <w:cnfStyle w:val="000000000000" w:firstRow="0" w:lastRow="0" w:firstColumn="0" w:lastColumn="0" w:oddVBand="0" w:evenVBand="0" w:oddHBand="0" w:evenHBand="0" w:firstRowFirstColumn="0" w:firstRowLastColumn="0" w:lastRowFirstColumn="0" w:lastRowLastColumn="0"/>
            </w:pPr>
            <w:r>
              <w:t>Somo</w:t>
            </w:r>
          </w:p>
        </w:tc>
        <w:tc>
          <w:tcPr>
            <w:tcW w:w="2266" w:type="dxa"/>
          </w:tcPr>
          <w:p w14:paraId="45C16F4E" w14:textId="1C17E385" w:rsidR="00F115CF" w:rsidRDefault="00F115CF" w:rsidP="00D24BE0">
            <w:pPr>
              <w:cnfStyle w:val="000000000000" w:firstRow="0" w:lastRow="0" w:firstColumn="0" w:lastColumn="0" w:oddVBand="0" w:evenVBand="0" w:oddHBand="0" w:evenHBand="0" w:firstRowFirstColumn="0" w:firstRowLastColumn="0" w:lastRowFirstColumn="0" w:lastRowLastColumn="0"/>
            </w:pPr>
            <w:r>
              <w:t>Mousse de Somo</w:t>
            </w:r>
          </w:p>
        </w:tc>
        <w:tc>
          <w:tcPr>
            <w:tcW w:w="2266" w:type="dxa"/>
            <w:vMerge/>
          </w:tcPr>
          <w:p w14:paraId="28D7D396" w14:textId="77777777" w:rsidR="00F115CF" w:rsidRDefault="00F115CF" w:rsidP="00D24BE0">
            <w:pPr>
              <w:cnfStyle w:val="000000000000" w:firstRow="0" w:lastRow="0" w:firstColumn="0" w:lastColumn="0" w:oddVBand="0" w:evenVBand="0" w:oddHBand="0" w:evenHBand="0" w:firstRowFirstColumn="0" w:firstRowLastColumn="0" w:lastRowFirstColumn="0" w:lastRowLastColumn="0"/>
            </w:pPr>
          </w:p>
        </w:tc>
      </w:tr>
      <w:tr w:rsidR="00F115CF" w14:paraId="49E96E26"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F97C34" w14:textId="64C8AFC0" w:rsidR="00F115CF" w:rsidRDefault="00F115CF" w:rsidP="00D24BE0">
            <w:r>
              <w:t>Cueillir du Fiko</w:t>
            </w:r>
          </w:p>
        </w:tc>
        <w:tc>
          <w:tcPr>
            <w:tcW w:w="2265" w:type="dxa"/>
          </w:tcPr>
          <w:p w14:paraId="091E9B9B" w14:textId="7C0A0190" w:rsidR="00F115CF" w:rsidRDefault="00F115CF" w:rsidP="00D24BE0">
            <w:pPr>
              <w:cnfStyle w:val="000000100000" w:firstRow="0" w:lastRow="0" w:firstColumn="0" w:lastColumn="0" w:oddVBand="0" w:evenVBand="0" w:oddHBand="1" w:evenHBand="0" w:firstRowFirstColumn="0" w:firstRowLastColumn="0" w:lastRowFirstColumn="0" w:lastRowLastColumn="0"/>
            </w:pPr>
            <w:r>
              <w:t>Fiko</w:t>
            </w:r>
          </w:p>
        </w:tc>
        <w:tc>
          <w:tcPr>
            <w:tcW w:w="2266" w:type="dxa"/>
          </w:tcPr>
          <w:p w14:paraId="76442C13" w14:textId="5B803530" w:rsidR="00F115CF" w:rsidRDefault="00F115CF" w:rsidP="00D24BE0">
            <w:pPr>
              <w:cnfStyle w:val="000000100000" w:firstRow="0" w:lastRow="0" w:firstColumn="0" w:lastColumn="0" w:oddVBand="0" w:evenVBand="0" w:oddHBand="1" w:evenHBand="0" w:firstRowFirstColumn="0" w:firstRowLastColumn="0" w:lastRowFirstColumn="0" w:lastRowLastColumn="0"/>
            </w:pPr>
            <w:r>
              <w:t>Plant de Fiko</w:t>
            </w:r>
          </w:p>
        </w:tc>
        <w:tc>
          <w:tcPr>
            <w:tcW w:w="2266" w:type="dxa"/>
            <w:vMerge/>
          </w:tcPr>
          <w:p w14:paraId="305BB988" w14:textId="77777777" w:rsidR="00F115CF" w:rsidRDefault="00F115CF" w:rsidP="00D24BE0">
            <w:pPr>
              <w:cnfStyle w:val="000000100000" w:firstRow="0" w:lastRow="0" w:firstColumn="0" w:lastColumn="0" w:oddVBand="0" w:evenVBand="0" w:oddHBand="1" w:evenHBand="0" w:firstRowFirstColumn="0" w:firstRowLastColumn="0" w:lastRowFirstColumn="0" w:lastRowLastColumn="0"/>
            </w:pPr>
          </w:p>
        </w:tc>
      </w:tr>
    </w:tbl>
    <w:p w14:paraId="081581D4" w14:textId="56DE0990" w:rsidR="00D24BE0" w:rsidRDefault="00D24BE0" w:rsidP="00D24BE0">
      <w:pPr>
        <w:pStyle w:val="Titre3"/>
      </w:pPr>
      <w:r>
        <w:t>Arbustes</w:t>
      </w:r>
    </w:p>
    <w:tbl>
      <w:tblPr>
        <w:tblStyle w:val="TableauGrille3-Accentuation5"/>
        <w:tblW w:w="0" w:type="auto"/>
        <w:tblInd w:w="-5" w:type="dxa"/>
        <w:tblLook w:val="04A0" w:firstRow="1" w:lastRow="0" w:firstColumn="1" w:lastColumn="0" w:noHBand="0" w:noVBand="1"/>
      </w:tblPr>
      <w:tblGrid>
        <w:gridCol w:w="2265"/>
        <w:gridCol w:w="2265"/>
        <w:gridCol w:w="2266"/>
        <w:gridCol w:w="2266"/>
      </w:tblGrid>
      <w:tr w:rsidR="00D24BE0" w14:paraId="3DAE026C" w14:textId="77777777" w:rsidTr="00D24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19C07F75" w14:textId="544CC758" w:rsidR="00D24BE0" w:rsidRDefault="00D24BE0" w:rsidP="00D24BE0">
            <w:r>
              <w:t>Compétence</w:t>
            </w:r>
          </w:p>
        </w:tc>
        <w:tc>
          <w:tcPr>
            <w:tcW w:w="2265" w:type="dxa"/>
          </w:tcPr>
          <w:p w14:paraId="08E65BD7" w14:textId="208854F6" w:rsidR="00D24BE0" w:rsidRDefault="00D24BE0" w:rsidP="00D24B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085DF14B" w14:textId="29301A9D" w:rsidR="00D24BE0" w:rsidRDefault="00D24BE0" w:rsidP="00D24B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16FE87D7" w14:textId="1C4E3C0D" w:rsidR="00D24BE0" w:rsidRDefault="00D24BE0" w:rsidP="00D24BE0">
            <w:pPr>
              <w:cnfStyle w:val="100000000000" w:firstRow="1" w:lastRow="0" w:firstColumn="0" w:lastColumn="0" w:oddVBand="0" w:evenVBand="0" w:oddHBand="0" w:evenHBand="0" w:firstRowFirstColumn="0" w:firstRowLastColumn="0" w:lastRowFirstColumn="0" w:lastRowLastColumn="0"/>
            </w:pPr>
            <w:r>
              <w:t>Outils (coef)</w:t>
            </w:r>
          </w:p>
        </w:tc>
      </w:tr>
      <w:tr w:rsidR="005944C5" w14:paraId="55E1F42A" w14:textId="77777777" w:rsidTr="00594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9FAF5E" w14:textId="17E6303A" w:rsidR="005944C5" w:rsidRDefault="005944C5" w:rsidP="00D24BE0">
            <w:r>
              <w:t>Cueillir du Bero</w:t>
            </w:r>
          </w:p>
        </w:tc>
        <w:tc>
          <w:tcPr>
            <w:tcW w:w="2265" w:type="dxa"/>
          </w:tcPr>
          <w:p w14:paraId="24178397" w14:textId="74D4D657" w:rsidR="005944C5" w:rsidRDefault="005944C5" w:rsidP="00D24BE0">
            <w:pPr>
              <w:cnfStyle w:val="000000100000" w:firstRow="0" w:lastRow="0" w:firstColumn="0" w:lastColumn="0" w:oddVBand="0" w:evenVBand="0" w:oddHBand="1" w:evenHBand="0" w:firstRowFirstColumn="0" w:firstRowLastColumn="0" w:lastRowFirstColumn="0" w:lastRowLastColumn="0"/>
            </w:pPr>
            <w:r>
              <w:t>Bero</w:t>
            </w:r>
          </w:p>
        </w:tc>
        <w:tc>
          <w:tcPr>
            <w:tcW w:w="2266" w:type="dxa"/>
          </w:tcPr>
          <w:p w14:paraId="351FF48C" w14:textId="77CC906E" w:rsidR="005944C5" w:rsidRDefault="005944C5" w:rsidP="00D24BE0">
            <w:pPr>
              <w:cnfStyle w:val="000000100000" w:firstRow="0" w:lastRow="0" w:firstColumn="0" w:lastColumn="0" w:oddVBand="0" w:evenVBand="0" w:oddHBand="1" w:evenHBand="0" w:firstRowFirstColumn="0" w:firstRowLastColumn="0" w:lastRowFirstColumn="0" w:lastRowLastColumn="0"/>
            </w:pPr>
            <w:r>
              <w:t>Airelles</w:t>
            </w:r>
          </w:p>
        </w:tc>
        <w:tc>
          <w:tcPr>
            <w:tcW w:w="2266" w:type="dxa"/>
            <w:vMerge w:val="restart"/>
            <w:vAlign w:val="center"/>
          </w:tcPr>
          <w:p w14:paraId="61A042C5" w14:textId="704D82E8" w:rsidR="00B600FA" w:rsidRDefault="00C03BF9" w:rsidP="005944C5">
            <w:pPr>
              <w:cnfStyle w:val="000000100000" w:firstRow="0" w:lastRow="0" w:firstColumn="0" w:lastColumn="0" w:oddVBand="0" w:evenVBand="0" w:oddHBand="1" w:evenHBand="0" w:firstRowFirstColumn="0" w:firstRowLastColumn="0" w:lastRowFirstColumn="0" w:lastRowLastColumn="0"/>
            </w:pPr>
            <w:r>
              <w:t>Main nue</w:t>
            </w:r>
          </w:p>
          <w:p w14:paraId="7ACF4970" w14:textId="75B474CF" w:rsidR="00B600FA" w:rsidRDefault="00C03BF9" w:rsidP="005944C5">
            <w:pPr>
              <w:cnfStyle w:val="000000100000" w:firstRow="0" w:lastRow="0" w:firstColumn="0" w:lastColumn="0" w:oddVBand="0" w:evenVBand="0" w:oddHBand="1" w:evenHBand="0" w:firstRowFirstColumn="0" w:firstRowLastColumn="0" w:lastRowFirstColumn="0" w:lastRowLastColumn="0"/>
            </w:pPr>
            <w:r>
              <w:t>Gants</w:t>
            </w:r>
          </w:p>
          <w:p w14:paraId="25F57DA5" w14:textId="32311158" w:rsidR="005944C5" w:rsidRDefault="00C03BF9" w:rsidP="005944C5">
            <w:pPr>
              <w:cnfStyle w:val="000000100000" w:firstRow="0" w:lastRow="0" w:firstColumn="0" w:lastColumn="0" w:oddVBand="0" w:evenVBand="0" w:oddHBand="1" w:evenHBand="0" w:firstRowFirstColumn="0" w:firstRowLastColumn="0" w:lastRowFirstColumn="0" w:lastRowLastColumn="0"/>
            </w:pPr>
            <w:r>
              <w:t>Peigne</w:t>
            </w:r>
          </w:p>
        </w:tc>
      </w:tr>
      <w:tr w:rsidR="005944C5" w14:paraId="1295AC89" w14:textId="77777777" w:rsidTr="005944C5">
        <w:tc>
          <w:tcPr>
            <w:cnfStyle w:val="001000000000" w:firstRow="0" w:lastRow="0" w:firstColumn="1" w:lastColumn="0" w:oddVBand="0" w:evenVBand="0" w:oddHBand="0" w:evenHBand="0" w:firstRowFirstColumn="0" w:firstRowLastColumn="0" w:lastRowFirstColumn="0" w:lastRowLastColumn="0"/>
            <w:tcW w:w="2265" w:type="dxa"/>
          </w:tcPr>
          <w:p w14:paraId="15DCE618" w14:textId="7D415574" w:rsidR="005944C5" w:rsidRDefault="005944C5" w:rsidP="00D24BE0">
            <w:r>
              <w:t>Cueillir du Thorno</w:t>
            </w:r>
          </w:p>
        </w:tc>
        <w:tc>
          <w:tcPr>
            <w:tcW w:w="2265" w:type="dxa"/>
          </w:tcPr>
          <w:p w14:paraId="5673D386" w14:textId="15401C3C" w:rsidR="005944C5" w:rsidRDefault="005944C5" w:rsidP="00D24BE0">
            <w:pPr>
              <w:cnfStyle w:val="000000000000" w:firstRow="0" w:lastRow="0" w:firstColumn="0" w:lastColumn="0" w:oddVBand="0" w:evenVBand="0" w:oddHBand="0" w:evenHBand="0" w:firstRowFirstColumn="0" w:firstRowLastColumn="0" w:lastRowFirstColumn="0" w:lastRowLastColumn="0"/>
            </w:pPr>
            <w:r>
              <w:t>Thorno</w:t>
            </w:r>
          </w:p>
        </w:tc>
        <w:tc>
          <w:tcPr>
            <w:tcW w:w="2266" w:type="dxa"/>
          </w:tcPr>
          <w:p w14:paraId="3486AD59" w14:textId="05640ADA" w:rsidR="005944C5" w:rsidRDefault="005944C5" w:rsidP="00D24BE0">
            <w:pPr>
              <w:cnfStyle w:val="000000000000" w:firstRow="0" w:lastRow="0" w:firstColumn="0" w:lastColumn="0" w:oddVBand="0" w:evenVBand="0" w:oddHBand="0" w:evenHBand="0" w:firstRowFirstColumn="0" w:firstRowLastColumn="0" w:lastRowFirstColumn="0" w:lastRowLastColumn="0"/>
            </w:pPr>
            <w:r>
              <w:t>Baies de Thorno</w:t>
            </w:r>
          </w:p>
        </w:tc>
        <w:tc>
          <w:tcPr>
            <w:tcW w:w="2266" w:type="dxa"/>
            <w:vMerge/>
            <w:vAlign w:val="center"/>
          </w:tcPr>
          <w:p w14:paraId="2DB4F7DD" w14:textId="77777777" w:rsidR="005944C5" w:rsidRDefault="005944C5" w:rsidP="005944C5">
            <w:pPr>
              <w:cnfStyle w:val="000000000000" w:firstRow="0" w:lastRow="0" w:firstColumn="0" w:lastColumn="0" w:oddVBand="0" w:evenVBand="0" w:oddHBand="0" w:evenHBand="0" w:firstRowFirstColumn="0" w:firstRowLastColumn="0" w:lastRowFirstColumn="0" w:lastRowLastColumn="0"/>
            </w:pPr>
          </w:p>
        </w:tc>
      </w:tr>
      <w:tr w:rsidR="005944C5" w14:paraId="6E679BF8" w14:textId="77777777" w:rsidTr="00594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B9BE97A" w14:textId="557A009E" w:rsidR="005944C5" w:rsidRDefault="005944C5" w:rsidP="005944C5">
            <w:r>
              <w:t>Couper du Bailo</w:t>
            </w:r>
          </w:p>
        </w:tc>
        <w:tc>
          <w:tcPr>
            <w:tcW w:w="2265" w:type="dxa"/>
          </w:tcPr>
          <w:p w14:paraId="1758AB4A" w14:textId="4476A236" w:rsidR="005944C5" w:rsidRDefault="005944C5" w:rsidP="005944C5">
            <w:pPr>
              <w:cnfStyle w:val="000000100000" w:firstRow="0" w:lastRow="0" w:firstColumn="0" w:lastColumn="0" w:oddVBand="0" w:evenVBand="0" w:oddHBand="1" w:evenHBand="0" w:firstRowFirstColumn="0" w:firstRowLastColumn="0" w:lastRowFirstColumn="0" w:lastRowLastColumn="0"/>
            </w:pPr>
            <w:r>
              <w:t>Bailo</w:t>
            </w:r>
          </w:p>
        </w:tc>
        <w:tc>
          <w:tcPr>
            <w:tcW w:w="2266" w:type="dxa"/>
          </w:tcPr>
          <w:p w14:paraId="3FAFF1AD" w14:textId="1639D247" w:rsidR="005944C5" w:rsidRDefault="005944C5" w:rsidP="005944C5">
            <w:pPr>
              <w:cnfStyle w:val="000000100000" w:firstRow="0" w:lastRow="0" w:firstColumn="0" w:lastColumn="0" w:oddVBand="0" w:evenVBand="0" w:oddHBand="1" w:evenHBand="0" w:firstRowFirstColumn="0" w:firstRowLastColumn="0" w:lastRowFirstColumn="0" w:lastRowLastColumn="0"/>
            </w:pPr>
            <w:r>
              <w:t>Plant de Bailo</w:t>
            </w:r>
          </w:p>
        </w:tc>
        <w:tc>
          <w:tcPr>
            <w:tcW w:w="2266" w:type="dxa"/>
            <w:vMerge w:val="restart"/>
            <w:vAlign w:val="center"/>
          </w:tcPr>
          <w:p w14:paraId="0C440439" w14:textId="1E3640F9" w:rsidR="005944C5" w:rsidRDefault="00C03BF9" w:rsidP="005944C5">
            <w:pPr>
              <w:cnfStyle w:val="000000100000" w:firstRow="0" w:lastRow="0" w:firstColumn="0" w:lastColumn="0" w:oddVBand="0" w:evenVBand="0" w:oddHBand="1" w:evenHBand="0" w:firstRowFirstColumn="0" w:firstRowLastColumn="0" w:lastRowFirstColumn="0" w:lastRowLastColumn="0"/>
            </w:pPr>
            <w:r>
              <w:t>Sécateur</w:t>
            </w:r>
          </w:p>
          <w:p w14:paraId="5BD751BD" w14:textId="7235307F" w:rsidR="005944C5" w:rsidRDefault="00C03BF9" w:rsidP="005944C5">
            <w:pPr>
              <w:cnfStyle w:val="000000100000" w:firstRow="0" w:lastRow="0" w:firstColumn="0" w:lastColumn="0" w:oddVBand="0" w:evenVBand="0" w:oddHBand="1" w:evenHBand="0" w:firstRowFirstColumn="0" w:firstRowLastColumn="0" w:lastRowFirstColumn="0" w:lastRowLastColumn="0"/>
            </w:pPr>
            <w:r>
              <w:t>Scie à 1 main</w:t>
            </w:r>
          </w:p>
        </w:tc>
      </w:tr>
      <w:tr w:rsidR="005944C5" w14:paraId="7E1749DC"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1308AFAE" w14:textId="2862B9E7" w:rsidR="005944C5" w:rsidRDefault="005944C5" w:rsidP="005944C5">
            <w:r>
              <w:t>Couper de l’Eiko</w:t>
            </w:r>
          </w:p>
        </w:tc>
        <w:tc>
          <w:tcPr>
            <w:tcW w:w="2265" w:type="dxa"/>
          </w:tcPr>
          <w:p w14:paraId="4F486A9F" w14:textId="78A6D24B" w:rsidR="005944C5" w:rsidRDefault="005944C5" w:rsidP="005944C5">
            <w:pPr>
              <w:cnfStyle w:val="000000000000" w:firstRow="0" w:lastRow="0" w:firstColumn="0" w:lastColumn="0" w:oddVBand="0" w:evenVBand="0" w:oddHBand="0" w:evenHBand="0" w:firstRowFirstColumn="0" w:firstRowLastColumn="0" w:lastRowFirstColumn="0" w:lastRowLastColumn="0"/>
            </w:pPr>
            <w:r>
              <w:t>Eiko</w:t>
            </w:r>
          </w:p>
        </w:tc>
        <w:tc>
          <w:tcPr>
            <w:tcW w:w="2266" w:type="dxa"/>
          </w:tcPr>
          <w:p w14:paraId="282F2962" w14:textId="134959D1" w:rsidR="005944C5" w:rsidRDefault="005944C5" w:rsidP="005944C5">
            <w:pPr>
              <w:cnfStyle w:val="000000000000" w:firstRow="0" w:lastRow="0" w:firstColumn="0" w:lastColumn="0" w:oddVBand="0" w:evenVBand="0" w:oddHBand="0" w:evenHBand="0" w:firstRowFirstColumn="0" w:firstRowLastColumn="0" w:lastRowFirstColumn="0" w:lastRowLastColumn="0"/>
            </w:pPr>
            <w:r>
              <w:t>Plant d’Eiko</w:t>
            </w:r>
          </w:p>
        </w:tc>
        <w:tc>
          <w:tcPr>
            <w:tcW w:w="2266" w:type="dxa"/>
            <w:vMerge/>
          </w:tcPr>
          <w:p w14:paraId="3453635A" w14:textId="77777777" w:rsidR="005944C5" w:rsidRDefault="005944C5" w:rsidP="005944C5">
            <w:pPr>
              <w:cnfStyle w:val="000000000000" w:firstRow="0" w:lastRow="0" w:firstColumn="0" w:lastColumn="0" w:oddVBand="0" w:evenVBand="0" w:oddHBand="0" w:evenHBand="0" w:firstRowFirstColumn="0" w:firstRowLastColumn="0" w:lastRowFirstColumn="0" w:lastRowLastColumn="0"/>
            </w:pPr>
          </w:p>
        </w:tc>
      </w:tr>
      <w:tr w:rsidR="005944C5" w14:paraId="59B6DA9F" w14:textId="77777777" w:rsidTr="00D24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E7978C7" w14:textId="376755E2" w:rsidR="005944C5" w:rsidRDefault="00E055B7" w:rsidP="00E055B7">
            <w:r>
              <w:t>Couper du Rorro</w:t>
            </w:r>
          </w:p>
        </w:tc>
        <w:tc>
          <w:tcPr>
            <w:tcW w:w="2265" w:type="dxa"/>
          </w:tcPr>
          <w:p w14:paraId="751B4DDF" w14:textId="390F25F5" w:rsidR="005944C5" w:rsidRDefault="005944C5" w:rsidP="005944C5">
            <w:pPr>
              <w:cnfStyle w:val="000000100000" w:firstRow="0" w:lastRow="0" w:firstColumn="0" w:lastColumn="0" w:oddVBand="0" w:evenVBand="0" w:oddHBand="1" w:evenHBand="0" w:firstRowFirstColumn="0" w:firstRowLastColumn="0" w:lastRowFirstColumn="0" w:lastRowLastColumn="0"/>
            </w:pPr>
            <w:r>
              <w:t>Bono</w:t>
            </w:r>
          </w:p>
        </w:tc>
        <w:tc>
          <w:tcPr>
            <w:tcW w:w="2266" w:type="dxa"/>
          </w:tcPr>
          <w:p w14:paraId="33874D36" w14:textId="1E4D51B3" w:rsidR="005944C5" w:rsidRDefault="005944C5" w:rsidP="00E055B7">
            <w:pPr>
              <w:cnfStyle w:val="000000100000" w:firstRow="0" w:lastRow="0" w:firstColumn="0" w:lastColumn="0" w:oddVBand="0" w:evenVBand="0" w:oddHBand="1" w:evenHBand="0" w:firstRowFirstColumn="0" w:firstRowLastColumn="0" w:lastRowFirstColumn="0" w:lastRowLastColumn="0"/>
            </w:pPr>
            <w:r>
              <w:t xml:space="preserve">Plant de </w:t>
            </w:r>
            <w:r w:rsidR="00E055B7">
              <w:t>Rorro</w:t>
            </w:r>
          </w:p>
        </w:tc>
        <w:tc>
          <w:tcPr>
            <w:tcW w:w="2266" w:type="dxa"/>
            <w:vMerge/>
          </w:tcPr>
          <w:p w14:paraId="68A9EB5A" w14:textId="77777777" w:rsidR="005944C5" w:rsidRDefault="005944C5" w:rsidP="005944C5">
            <w:pPr>
              <w:cnfStyle w:val="000000100000" w:firstRow="0" w:lastRow="0" w:firstColumn="0" w:lastColumn="0" w:oddVBand="0" w:evenVBand="0" w:oddHBand="1" w:evenHBand="0" w:firstRowFirstColumn="0" w:firstRowLastColumn="0" w:lastRowFirstColumn="0" w:lastRowLastColumn="0"/>
            </w:pPr>
          </w:p>
        </w:tc>
      </w:tr>
      <w:tr w:rsidR="005944C5" w14:paraId="42AC1687" w14:textId="77777777" w:rsidTr="00D24BE0">
        <w:tc>
          <w:tcPr>
            <w:cnfStyle w:val="001000000000" w:firstRow="0" w:lastRow="0" w:firstColumn="1" w:lastColumn="0" w:oddVBand="0" w:evenVBand="0" w:oddHBand="0" w:evenHBand="0" w:firstRowFirstColumn="0" w:firstRowLastColumn="0" w:lastRowFirstColumn="0" w:lastRowLastColumn="0"/>
            <w:tcW w:w="2265" w:type="dxa"/>
          </w:tcPr>
          <w:p w14:paraId="56EDFA6D" w14:textId="6AE0DC03" w:rsidR="005944C5" w:rsidRDefault="005944C5" w:rsidP="005944C5">
            <w:r>
              <w:t>Couper du Lavo</w:t>
            </w:r>
          </w:p>
        </w:tc>
        <w:tc>
          <w:tcPr>
            <w:tcW w:w="2265" w:type="dxa"/>
          </w:tcPr>
          <w:p w14:paraId="02ACFA53" w14:textId="4F655207" w:rsidR="005944C5" w:rsidRDefault="005944C5" w:rsidP="005944C5">
            <w:pPr>
              <w:cnfStyle w:val="000000000000" w:firstRow="0" w:lastRow="0" w:firstColumn="0" w:lastColumn="0" w:oddVBand="0" w:evenVBand="0" w:oddHBand="0" w:evenHBand="0" w:firstRowFirstColumn="0" w:firstRowLastColumn="0" w:lastRowFirstColumn="0" w:lastRowLastColumn="0"/>
            </w:pPr>
            <w:r>
              <w:t>Lavo</w:t>
            </w:r>
          </w:p>
        </w:tc>
        <w:tc>
          <w:tcPr>
            <w:tcW w:w="2266" w:type="dxa"/>
          </w:tcPr>
          <w:p w14:paraId="410BE3A5" w14:textId="7D08C8F4" w:rsidR="005944C5" w:rsidRDefault="005944C5" w:rsidP="005944C5">
            <w:pPr>
              <w:cnfStyle w:val="000000000000" w:firstRow="0" w:lastRow="0" w:firstColumn="0" w:lastColumn="0" w:oddVBand="0" w:evenVBand="0" w:oddHBand="0" w:evenHBand="0" w:firstRowFirstColumn="0" w:firstRowLastColumn="0" w:lastRowFirstColumn="0" w:lastRowLastColumn="0"/>
            </w:pPr>
            <w:r>
              <w:t>Plant de Lavo</w:t>
            </w:r>
          </w:p>
        </w:tc>
        <w:tc>
          <w:tcPr>
            <w:tcW w:w="2266" w:type="dxa"/>
            <w:vMerge/>
          </w:tcPr>
          <w:p w14:paraId="00291234" w14:textId="77777777" w:rsidR="005944C5" w:rsidRDefault="005944C5" w:rsidP="005944C5">
            <w:pPr>
              <w:cnfStyle w:val="000000000000" w:firstRow="0" w:lastRow="0" w:firstColumn="0" w:lastColumn="0" w:oddVBand="0" w:evenVBand="0" w:oddHBand="0" w:evenHBand="0" w:firstRowFirstColumn="0" w:firstRowLastColumn="0" w:lastRowFirstColumn="0" w:lastRowLastColumn="0"/>
            </w:pPr>
          </w:p>
        </w:tc>
      </w:tr>
    </w:tbl>
    <w:p w14:paraId="4BC16F77" w14:textId="4AA898B0" w:rsidR="00D24BE0" w:rsidRDefault="00510D74" w:rsidP="00D24BE0">
      <w:pPr>
        <w:pStyle w:val="Titre3"/>
      </w:pPr>
      <w:r>
        <w:t>Légumineuses</w:t>
      </w:r>
    </w:p>
    <w:tbl>
      <w:tblPr>
        <w:tblStyle w:val="TableauGrille3-Accentuation5"/>
        <w:tblW w:w="0" w:type="auto"/>
        <w:tblInd w:w="-5" w:type="dxa"/>
        <w:tblLook w:val="04A0" w:firstRow="1" w:lastRow="0" w:firstColumn="1" w:lastColumn="0" w:noHBand="0" w:noVBand="1"/>
      </w:tblPr>
      <w:tblGrid>
        <w:gridCol w:w="2265"/>
        <w:gridCol w:w="2265"/>
        <w:gridCol w:w="2266"/>
        <w:gridCol w:w="2266"/>
      </w:tblGrid>
      <w:tr w:rsidR="00510D74" w14:paraId="6D58BCCE"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5AD296F3" w14:textId="77777777" w:rsidR="00510D74" w:rsidRDefault="00510D74" w:rsidP="00C866E0">
            <w:r>
              <w:t>Compétence</w:t>
            </w:r>
          </w:p>
        </w:tc>
        <w:tc>
          <w:tcPr>
            <w:tcW w:w="2265" w:type="dxa"/>
          </w:tcPr>
          <w:p w14:paraId="5BF5BE98"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7D9DB0A5"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258EAB92"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Outils (coef)</w:t>
            </w:r>
          </w:p>
        </w:tc>
      </w:tr>
      <w:tr w:rsidR="00510D74" w14:paraId="5E4F4E36"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0501098" w14:textId="6CA0DE76" w:rsidR="00510D74" w:rsidRDefault="00510D74" w:rsidP="00510D74">
            <w:r>
              <w:t>Cueillir de l’Arido</w:t>
            </w:r>
          </w:p>
        </w:tc>
        <w:tc>
          <w:tcPr>
            <w:tcW w:w="2265" w:type="dxa"/>
          </w:tcPr>
          <w:p w14:paraId="1A993E1C" w14:textId="080A1B4C" w:rsidR="00510D74" w:rsidRDefault="00510D74" w:rsidP="00C866E0">
            <w:pPr>
              <w:cnfStyle w:val="000000100000" w:firstRow="0" w:lastRow="0" w:firstColumn="0" w:lastColumn="0" w:oddVBand="0" w:evenVBand="0" w:oddHBand="1" w:evenHBand="0" w:firstRowFirstColumn="0" w:firstRowLastColumn="0" w:lastRowFirstColumn="0" w:lastRowLastColumn="0"/>
            </w:pPr>
            <w:r>
              <w:t>Arido</w:t>
            </w:r>
          </w:p>
        </w:tc>
        <w:tc>
          <w:tcPr>
            <w:tcW w:w="2266" w:type="dxa"/>
          </w:tcPr>
          <w:p w14:paraId="03F07611" w14:textId="6477B04F" w:rsidR="00510D74" w:rsidRDefault="00510D74" w:rsidP="00C866E0">
            <w:pPr>
              <w:cnfStyle w:val="000000100000" w:firstRow="0" w:lastRow="0" w:firstColumn="0" w:lastColumn="0" w:oddVBand="0" w:evenVBand="0" w:oddHBand="1" w:evenHBand="0" w:firstRowFirstColumn="0" w:firstRowLastColumn="0" w:lastRowFirstColumn="0" w:lastRowLastColumn="0"/>
            </w:pPr>
            <w:r>
              <w:t>Graines d’Arido</w:t>
            </w:r>
          </w:p>
        </w:tc>
        <w:tc>
          <w:tcPr>
            <w:tcW w:w="2266" w:type="dxa"/>
            <w:vMerge w:val="restart"/>
            <w:vAlign w:val="center"/>
          </w:tcPr>
          <w:p w14:paraId="48790788" w14:textId="585077F1" w:rsidR="00B600FA" w:rsidRDefault="00B600FA" w:rsidP="00B600FA">
            <w:pPr>
              <w:cnfStyle w:val="000000100000" w:firstRow="0" w:lastRow="0" w:firstColumn="0" w:lastColumn="0" w:oddVBand="0" w:evenVBand="0" w:oddHBand="1" w:evenHBand="0" w:firstRowFirstColumn="0" w:firstRowLastColumn="0" w:lastRowFirstColumn="0" w:lastRowLastColumn="0"/>
            </w:pPr>
            <w:r>
              <w:t>Main nue</w:t>
            </w:r>
          </w:p>
          <w:p w14:paraId="3AEE2D5E" w14:textId="1C57288D" w:rsidR="00510D74" w:rsidRDefault="00B600FA" w:rsidP="00C866E0">
            <w:pPr>
              <w:cnfStyle w:val="000000100000" w:firstRow="0" w:lastRow="0" w:firstColumn="0" w:lastColumn="0" w:oddVBand="0" w:evenVBand="0" w:oddHBand="1" w:evenHBand="0" w:firstRowFirstColumn="0" w:firstRowLastColumn="0" w:lastRowFirstColumn="0" w:lastRowLastColumn="0"/>
            </w:pPr>
            <w:r>
              <w:t>Gants</w:t>
            </w:r>
          </w:p>
        </w:tc>
      </w:tr>
      <w:tr w:rsidR="00510D74" w14:paraId="7AD743CA"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23786295" w14:textId="32DC4B4A" w:rsidR="00510D74" w:rsidRDefault="00510D74" w:rsidP="00510D74">
            <w:r>
              <w:t>Cueillir du Beano</w:t>
            </w:r>
          </w:p>
        </w:tc>
        <w:tc>
          <w:tcPr>
            <w:tcW w:w="2265" w:type="dxa"/>
          </w:tcPr>
          <w:p w14:paraId="5C6AB65C" w14:textId="702CF644" w:rsidR="00510D74" w:rsidRDefault="00510D74" w:rsidP="00C866E0">
            <w:pPr>
              <w:cnfStyle w:val="000000000000" w:firstRow="0" w:lastRow="0" w:firstColumn="0" w:lastColumn="0" w:oddVBand="0" w:evenVBand="0" w:oddHBand="0" w:evenHBand="0" w:firstRowFirstColumn="0" w:firstRowLastColumn="0" w:lastRowFirstColumn="0" w:lastRowLastColumn="0"/>
            </w:pPr>
            <w:r>
              <w:t>Beano</w:t>
            </w:r>
          </w:p>
        </w:tc>
        <w:tc>
          <w:tcPr>
            <w:tcW w:w="2266" w:type="dxa"/>
          </w:tcPr>
          <w:p w14:paraId="04E2C529" w14:textId="316C82E5" w:rsidR="00510D74" w:rsidRDefault="00510D74" w:rsidP="00510D74">
            <w:pPr>
              <w:cnfStyle w:val="000000000000" w:firstRow="0" w:lastRow="0" w:firstColumn="0" w:lastColumn="0" w:oddVBand="0" w:evenVBand="0" w:oddHBand="0" w:evenHBand="0" w:firstRowFirstColumn="0" w:firstRowLastColumn="0" w:lastRowFirstColumn="0" w:lastRowLastColumn="0"/>
            </w:pPr>
            <w:r>
              <w:t>Cosses de Beano</w:t>
            </w:r>
          </w:p>
        </w:tc>
        <w:tc>
          <w:tcPr>
            <w:tcW w:w="2266" w:type="dxa"/>
            <w:vMerge/>
            <w:vAlign w:val="center"/>
          </w:tcPr>
          <w:p w14:paraId="0AB2724A" w14:textId="77777777" w:rsidR="00510D74" w:rsidRDefault="00510D74" w:rsidP="00C866E0">
            <w:pPr>
              <w:cnfStyle w:val="000000000000" w:firstRow="0" w:lastRow="0" w:firstColumn="0" w:lastColumn="0" w:oddVBand="0" w:evenVBand="0" w:oddHBand="0" w:evenHBand="0" w:firstRowFirstColumn="0" w:firstRowLastColumn="0" w:lastRowFirstColumn="0" w:lastRowLastColumn="0"/>
            </w:pPr>
          </w:p>
        </w:tc>
      </w:tr>
    </w:tbl>
    <w:p w14:paraId="5A716124" w14:textId="3CCE1A5E" w:rsidR="00510D74" w:rsidRDefault="00510D74" w:rsidP="00510D74">
      <w:pPr>
        <w:pStyle w:val="Titre3"/>
      </w:pPr>
      <w:r>
        <w:t>Plantes grasses</w:t>
      </w:r>
    </w:p>
    <w:tbl>
      <w:tblPr>
        <w:tblStyle w:val="TableauGrille3-Accentuation5"/>
        <w:tblW w:w="0" w:type="auto"/>
        <w:tblInd w:w="-5" w:type="dxa"/>
        <w:tblLook w:val="04A0" w:firstRow="1" w:lastRow="0" w:firstColumn="1" w:lastColumn="0" w:noHBand="0" w:noVBand="1"/>
      </w:tblPr>
      <w:tblGrid>
        <w:gridCol w:w="2265"/>
        <w:gridCol w:w="2265"/>
        <w:gridCol w:w="2266"/>
        <w:gridCol w:w="2266"/>
      </w:tblGrid>
      <w:tr w:rsidR="00510D74" w14:paraId="6AD7AFEB"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5872083" w14:textId="77777777" w:rsidR="00510D74" w:rsidRDefault="00510D74" w:rsidP="00C866E0">
            <w:r>
              <w:t>Compétence</w:t>
            </w:r>
          </w:p>
        </w:tc>
        <w:tc>
          <w:tcPr>
            <w:tcW w:w="2265" w:type="dxa"/>
          </w:tcPr>
          <w:p w14:paraId="6BF70DCA"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7FD8F42B"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411C0424"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Outils (coef)</w:t>
            </w:r>
          </w:p>
        </w:tc>
      </w:tr>
      <w:tr w:rsidR="00510D74" w14:paraId="7EA75E54"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D52D5CC" w14:textId="7DCDD693" w:rsidR="00510D74" w:rsidRDefault="00510D74" w:rsidP="00EA503A">
            <w:r>
              <w:t xml:space="preserve">Couper du </w:t>
            </w:r>
            <w:r w:rsidR="00EA503A">
              <w:t>Kakto</w:t>
            </w:r>
          </w:p>
        </w:tc>
        <w:tc>
          <w:tcPr>
            <w:tcW w:w="2265" w:type="dxa"/>
          </w:tcPr>
          <w:p w14:paraId="6DE0FC4D" w14:textId="5CADC71A" w:rsidR="00510D74" w:rsidRDefault="00EA503A" w:rsidP="00C866E0">
            <w:pPr>
              <w:cnfStyle w:val="000000100000" w:firstRow="0" w:lastRow="0" w:firstColumn="0" w:lastColumn="0" w:oddVBand="0" w:evenVBand="0" w:oddHBand="1" w:evenHBand="0" w:firstRowFirstColumn="0" w:firstRowLastColumn="0" w:lastRowFirstColumn="0" w:lastRowLastColumn="0"/>
            </w:pPr>
            <w:r>
              <w:t>K</w:t>
            </w:r>
            <w:r w:rsidR="00510D74">
              <w:t>akto</w:t>
            </w:r>
          </w:p>
        </w:tc>
        <w:tc>
          <w:tcPr>
            <w:tcW w:w="2266" w:type="dxa"/>
          </w:tcPr>
          <w:p w14:paraId="6B3C064A" w14:textId="11BC1A79" w:rsidR="00510D74" w:rsidRDefault="00510D74" w:rsidP="00EA503A">
            <w:pPr>
              <w:cnfStyle w:val="000000100000" w:firstRow="0" w:lastRow="0" w:firstColumn="0" w:lastColumn="0" w:oddVBand="0" w:evenVBand="0" w:oddHBand="1" w:evenHBand="0" w:firstRowFirstColumn="0" w:firstRowLastColumn="0" w:lastRowFirstColumn="0" w:lastRowLastColumn="0"/>
            </w:pPr>
            <w:r>
              <w:t xml:space="preserve">Plant de </w:t>
            </w:r>
            <w:r w:rsidR="00EA503A">
              <w:t>Kakto</w:t>
            </w:r>
          </w:p>
        </w:tc>
        <w:tc>
          <w:tcPr>
            <w:tcW w:w="2266" w:type="dxa"/>
            <w:vMerge w:val="restart"/>
            <w:vAlign w:val="center"/>
          </w:tcPr>
          <w:p w14:paraId="0C6C4A94" w14:textId="4DF1F746" w:rsidR="00F115CF" w:rsidRDefault="00C03BF9" w:rsidP="00F115CF">
            <w:pPr>
              <w:cnfStyle w:val="000000100000" w:firstRow="0" w:lastRow="0" w:firstColumn="0" w:lastColumn="0" w:oddVBand="0" w:evenVBand="0" w:oddHBand="1" w:evenHBand="0" w:firstRowFirstColumn="0" w:firstRowLastColumn="0" w:lastRowFirstColumn="0" w:lastRowLastColumn="0"/>
            </w:pPr>
            <w:r>
              <w:t>Couteau</w:t>
            </w:r>
          </w:p>
          <w:p w14:paraId="78CA2982" w14:textId="56BB6D08" w:rsidR="00510D74" w:rsidRDefault="00F115CF" w:rsidP="00F115CF">
            <w:pPr>
              <w:cnfStyle w:val="000000100000" w:firstRow="0" w:lastRow="0" w:firstColumn="0" w:lastColumn="0" w:oddVBand="0" w:evenVBand="0" w:oddHBand="1" w:evenHBand="0" w:firstRowFirstColumn="0" w:firstRowLastColumn="0" w:lastRowFirstColumn="0" w:lastRowLastColumn="0"/>
            </w:pPr>
            <w:r>
              <w:t>Couteau de cueilleur</w:t>
            </w:r>
          </w:p>
        </w:tc>
      </w:tr>
      <w:tr w:rsidR="00510D74" w14:paraId="4ECAAFF3"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0EE942ED" w14:textId="1AD698A6" w:rsidR="00510D74" w:rsidRDefault="00510D74" w:rsidP="00C866E0">
            <w:r>
              <w:t>Couper de l’Aloe</w:t>
            </w:r>
          </w:p>
        </w:tc>
        <w:tc>
          <w:tcPr>
            <w:tcW w:w="2265" w:type="dxa"/>
          </w:tcPr>
          <w:p w14:paraId="25B93925" w14:textId="79B6BEB3" w:rsidR="00510D74" w:rsidRDefault="00510D74" w:rsidP="00C866E0">
            <w:pPr>
              <w:cnfStyle w:val="000000000000" w:firstRow="0" w:lastRow="0" w:firstColumn="0" w:lastColumn="0" w:oddVBand="0" w:evenVBand="0" w:oddHBand="0" w:evenHBand="0" w:firstRowFirstColumn="0" w:firstRowLastColumn="0" w:lastRowFirstColumn="0" w:lastRowLastColumn="0"/>
            </w:pPr>
            <w:r>
              <w:t>Aloe</w:t>
            </w:r>
          </w:p>
        </w:tc>
        <w:tc>
          <w:tcPr>
            <w:tcW w:w="2266" w:type="dxa"/>
          </w:tcPr>
          <w:p w14:paraId="4DD1F903" w14:textId="1050F235" w:rsidR="00510D74" w:rsidRDefault="00510D74" w:rsidP="00C866E0">
            <w:pPr>
              <w:cnfStyle w:val="000000000000" w:firstRow="0" w:lastRow="0" w:firstColumn="0" w:lastColumn="0" w:oddVBand="0" w:evenVBand="0" w:oddHBand="0" w:evenHBand="0" w:firstRowFirstColumn="0" w:firstRowLastColumn="0" w:lastRowFirstColumn="0" w:lastRowLastColumn="0"/>
            </w:pPr>
            <w:r>
              <w:t>Plant d’Aloe</w:t>
            </w:r>
          </w:p>
        </w:tc>
        <w:tc>
          <w:tcPr>
            <w:tcW w:w="2266" w:type="dxa"/>
            <w:vMerge/>
            <w:vAlign w:val="center"/>
          </w:tcPr>
          <w:p w14:paraId="0B4AC741" w14:textId="77777777" w:rsidR="00510D74" w:rsidRDefault="00510D74" w:rsidP="00C866E0">
            <w:pPr>
              <w:cnfStyle w:val="000000000000" w:firstRow="0" w:lastRow="0" w:firstColumn="0" w:lastColumn="0" w:oddVBand="0" w:evenVBand="0" w:oddHBand="0" w:evenHBand="0" w:firstRowFirstColumn="0" w:firstRowLastColumn="0" w:lastRowFirstColumn="0" w:lastRowLastColumn="0"/>
            </w:pPr>
          </w:p>
        </w:tc>
      </w:tr>
      <w:tr w:rsidR="00510D74" w14:paraId="1AEF6EE4"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18A375" w14:textId="35AADE4A" w:rsidR="00510D74" w:rsidRDefault="00510D74" w:rsidP="00C866E0">
            <w:r>
              <w:t>Couper du Bromelio</w:t>
            </w:r>
          </w:p>
        </w:tc>
        <w:tc>
          <w:tcPr>
            <w:tcW w:w="2265" w:type="dxa"/>
          </w:tcPr>
          <w:p w14:paraId="3F437D78" w14:textId="72BEE36B" w:rsidR="00510D74" w:rsidRDefault="00510D74" w:rsidP="00C866E0">
            <w:pPr>
              <w:cnfStyle w:val="000000100000" w:firstRow="0" w:lastRow="0" w:firstColumn="0" w:lastColumn="0" w:oddVBand="0" w:evenVBand="0" w:oddHBand="1" w:evenHBand="0" w:firstRowFirstColumn="0" w:firstRowLastColumn="0" w:lastRowFirstColumn="0" w:lastRowLastColumn="0"/>
            </w:pPr>
            <w:r>
              <w:t>Bromelio</w:t>
            </w:r>
          </w:p>
        </w:tc>
        <w:tc>
          <w:tcPr>
            <w:tcW w:w="2266" w:type="dxa"/>
          </w:tcPr>
          <w:p w14:paraId="1B3146C1" w14:textId="5B43B8DD" w:rsidR="00510D74" w:rsidRDefault="00510D74" w:rsidP="00C866E0">
            <w:pPr>
              <w:cnfStyle w:val="000000100000" w:firstRow="0" w:lastRow="0" w:firstColumn="0" w:lastColumn="0" w:oddVBand="0" w:evenVBand="0" w:oddHBand="1" w:evenHBand="0" w:firstRowFirstColumn="0" w:firstRowLastColumn="0" w:lastRowFirstColumn="0" w:lastRowLastColumn="0"/>
            </w:pPr>
            <w:r>
              <w:t>Plant de Bromelio</w:t>
            </w:r>
          </w:p>
        </w:tc>
        <w:tc>
          <w:tcPr>
            <w:tcW w:w="2266" w:type="dxa"/>
            <w:vMerge/>
            <w:vAlign w:val="center"/>
          </w:tcPr>
          <w:p w14:paraId="4C740BA4" w14:textId="77777777" w:rsidR="00510D74" w:rsidRDefault="00510D74" w:rsidP="00C866E0">
            <w:pPr>
              <w:cnfStyle w:val="000000100000" w:firstRow="0" w:lastRow="0" w:firstColumn="0" w:lastColumn="0" w:oddVBand="0" w:evenVBand="0" w:oddHBand="1" w:evenHBand="0" w:firstRowFirstColumn="0" w:firstRowLastColumn="0" w:lastRowFirstColumn="0" w:lastRowLastColumn="0"/>
            </w:pPr>
          </w:p>
        </w:tc>
      </w:tr>
      <w:tr w:rsidR="00510D74" w14:paraId="3251AE63"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17E2287F" w14:textId="4EF4E325" w:rsidR="00510D74" w:rsidRDefault="00510D74" w:rsidP="00510D74">
            <w:r>
              <w:t>Couper du Squo</w:t>
            </w:r>
          </w:p>
        </w:tc>
        <w:tc>
          <w:tcPr>
            <w:tcW w:w="2265" w:type="dxa"/>
          </w:tcPr>
          <w:p w14:paraId="5A3846D5" w14:textId="23BAD218" w:rsidR="00510D74" w:rsidRDefault="00510D74" w:rsidP="00510D74">
            <w:pPr>
              <w:cnfStyle w:val="000000000000" w:firstRow="0" w:lastRow="0" w:firstColumn="0" w:lastColumn="0" w:oddVBand="0" w:evenVBand="0" w:oddHBand="0" w:evenHBand="0" w:firstRowFirstColumn="0" w:firstRowLastColumn="0" w:lastRowFirstColumn="0" w:lastRowLastColumn="0"/>
            </w:pPr>
            <w:r>
              <w:t>Squo</w:t>
            </w:r>
          </w:p>
        </w:tc>
        <w:tc>
          <w:tcPr>
            <w:tcW w:w="2266" w:type="dxa"/>
          </w:tcPr>
          <w:p w14:paraId="3C024A26" w14:textId="3117C269" w:rsidR="00510D74" w:rsidRDefault="00EA503A" w:rsidP="00510D74">
            <w:pPr>
              <w:cnfStyle w:val="000000000000" w:firstRow="0" w:lastRow="0" w:firstColumn="0" w:lastColumn="0" w:oddVBand="0" w:evenVBand="0" w:oddHBand="0" w:evenHBand="0" w:firstRowFirstColumn="0" w:firstRowLastColumn="0" w:lastRowFirstColumn="0" w:lastRowLastColumn="0"/>
            </w:pPr>
            <w:r>
              <w:t xml:space="preserve">Plant de </w:t>
            </w:r>
            <w:r w:rsidR="00510D74">
              <w:t>Squo</w:t>
            </w:r>
          </w:p>
        </w:tc>
        <w:tc>
          <w:tcPr>
            <w:tcW w:w="2266" w:type="dxa"/>
            <w:vMerge/>
            <w:vAlign w:val="center"/>
          </w:tcPr>
          <w:p w14:paraId="3EE35571" w14:textId="77777777" w:rsidR="00510D74" w:rsidRDefault="00510D74" w:rsidP="00510D74">
            <w:pPr>
              <w:cnfStyle w:val="000000000000" w:firstRow="0" w:lastRow="0" w:firstColumn="0" w:lastColumn="0" w:oddVBand="0" w:evenVBand="0" w:oddHBand="0" w:evenHBand="0" w:firstRowFirstColumn="0" w:firstRowLastColumn="0" w:lastRowFirstColumn="0" w:lastRowLastColumn="0"/>
            </w:pPr>
          </w:p>
        </w:tc>
      </w:tr>
      <w:tr w:rsidR="00510D74" w14:paraId="2723EBD4"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E1A3BA1" w14:textId="5C8F6545" w:rsidR="00510D74" w:rsidRDefault="00510D74" w:rsidP="00510D74">
            <w:r>
              <w:t>Cueillir de l’Echevo</w:t>
            </w:r>
          </w:p>
        </w:tc>
        <w:tc>
          <w:tcPr>
            <w:tcW w:w="2265" w:type="dxa"/>
          </w:tcPr>
          <w:p w14:paraId="3F6E5E17" w14:textId="20276C98" w:rsidR="00510D74" w:rsidRDefault="00510D74" w:rsidP="00510D74">
            <w:pPr>
              <w:cnfStyle w:val="000000100000" w:firstRow="0" w:lastRow="0" w:firstColumn="0" w:lastColumn="0" w:oddVBand="0" w:evenVBand="0" w:oddHBand="1" w:evenHBand="0" w:firstRowFirstColumn="0" w:firstRowLastColumn="0" w:lastRowFirstColumn="0" w:lastRowLastColumn="0"/>
            </w:pPr>
            <w:r>
              <w:t>Echevo</w:t>
            </w:r>
          </w:p>
        </w:tc>
        <w:tc>
          <w:tcPr>
            <w:tcW w:w="2266" w:type="dxa"/>
          </w:tcPr>
          <w:p w14:paraId="081C6097" w14:textId="61C95C00" w:rsidR="00510D74" w:rsidRDefault="00510D74" w:rsidP="00510D74">
            <w:pPr>
              <w:cnfStyle w:val="000000100000" w:firstRow="0" w:lastRow="0" w:firstColumn="0" w:lastColumn="0" w:oddVBand="0" w:evenVBand="0" w:oddHBand="1" w:evenHBand="0" w:firstRowFirstColumn="0" w:firstRowLastColumn="0" w:lastRowFirstColumn="0" w:lastRowLastColumn="0"/>
            </w:pPr>
            <w:r>
              <w:t>Fleur d’Echevo</w:t>
            </w:r>
          </w:p>
        </w:tc>
        <w:tc>
          <w:tcPr>
            <w:tcW w:w="2266" w:type="dxa"/>
            <w:vMerge w:val="restart"/>
            <w:vAlign w:val="center"/>
          </w:tcPr>
          <w:p w14:paraId="416635CE" w14:textId="22162CD9" w:rsidR="00510D74" w:rsidRDefault="00510D74" w:rsidP="00510D74">
            <w:pPr>
              <w:cnfStyle w:val="000000100000" w:firstRow="0" w:lastRow="0" w:firstColumn="0" w:lastColumn="0" w:oddVBand="0" w:evenVBand="0" w:oddHBand="1" w:evenHBand="0" w:firstRowFirstColumn="0" w:firstRowLastColumn="0" w:lastRowFirstColumn="0" w:lastRowLastColumn="0"/>
            </w:pPr>
            <w:r>
              <w:t>Serpe</w:t>
            </w:r>
          </w:p>
          <w:p w14:paraId="43B2383A" w14:textId="6F52B481" w:rsidR="00510D74" w:rsidRDefault="00510D74" w:rsidP="00510D74">
            <w:pPr>
              <w:cnfStyle w:val="000000100000" w:firstRow="0" w:lastRow="0" w:firstColumn="0" w:lastColumn="0" w:oddVBand="0" w:evenVBand="0" w:oddHBand="1" w:evenHBand="0" w:firstRowFirstColumn="0" w:firstRowLastColumn="0" w:lastRowFirstColumn="0" w:lastRowLastColumn="0"/>
            </w:pPr>
            <w:r>
              <w:t>Sécateur</w:t>
            </w:r>
          </w:p>
        </w:tc>
      </w:tr>
      <w:tr w:rsidR="00510D74" w14:paraId="6B3B5106"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6C63D361" w14:textId="092AFABA" w:rsidR="00510D74" w:rsidRDefault="00510D74" w:rsidP="00510D74">
            <w:r>
              <w:t>Cueillir du Fangsorxo</w:t>
            </w:r>
          </w:p>
        </w:tc>
        <w:tc>
          <w:tcPr>
            <w:tcW w:w="2265" w:type="dxa"/>
          </w:tcPr>
          <w:p w14:paraId="4CB1135E" w14:textId="237DCC47" w:rsidR="00510D74" w:rsidRDefault="00510D74" w:rsidP="00510D74">
            <w:pPr>
              <w:cnfStyle w:val="000000000000" w:firstRow="0" w:lastRow="0" w:firstColumn="0" w:lastColumn="0" w:oddVBand="0" w:evenVBand="0" w:oddHBand="0" w:evenHBand="0" w:firstRowFirstColumn="0" w:firstRowLastColumn="0" w:lastRowFirstColumn="0" w:lastRowLastColumn="0"/>
            </w:pPr>
            <w:r>
              <w:t>Fangsorxo</w:t>
            </w:r>
          </w:p>
        </w:tc>
        <w:tc>
          <w:tcPr>
            <w:tcW w:w="2266" w:type="dxa"/>
          </w:tcPr>
          <w:p w14:paraId="4040E2FA" w14:textId="60ED1779" w:rsidR="00510D74" w:rsidRDefault="00510D74" w:rsidP="00510D74">
            <w:pPr>
              <w:cnfStyle w:val="000000000000" w:firstRow="0" w:lastRow="0" w:firstColumn="0" w:lastColumn="0" w:oddVBand="0" w:evenVBand="0" w:oddHBand="0" w:evenHBand="0" w:firstRowFirstColumn="0" w:firstRowLastColumn="0" w:lastRowFirstColumn="0" w:lastRowLastColumn="0"/>
            </w:pPr>
            <w:r>
              <w:t>Fruit de Fangsorxo</w:t>
            </w:r>
          </w:p>
        </w:tc>
        <w:tc>
          <w:tcPr>
            <w:tcW w:w="2266" w:type="dxa"/>
            <w:vMerge/>
            <w:vAlign w:val="center"/>
          </w:tcPr>
          <w:p w14:paraId="145064E5" w14:textId="77777777" w:rsidR="00510D74" w:rsidRDefault="00510D74" w:rsidP="00510D74">
            <w:pPr>
              <w:cnfStyle w:val="000000000000" w:firstRow="0" w:lastRow="0" w:firstColumn="0" w:lastColumn="0" w:oddVBand="0" w:evenVBand="0" w:oddHBand="0" w:evenHBand="0" w:firstRowFirstColumn="0" w:firstRowLastColumn="0" w:lastRowFirstColumn="0" w:lastRowLastColumn="0"/>
            </w:pPr>
          </w:p>
        </w:tc>
      </w:tr>
    </w:tbl>
    <w:p w14:paraId="2EBE2429" w14:textId="72FA614A" w:rsidR="00510D74" w:rsidRDefault="00510D74" w:rsidP="00510D74">
      <w:pPr>
        <w:pStyle w:val="Titre2"/>
      </w:pPr>
      <w:bookmarkStart w:id="16" w:name="_Toc391365916"/>
      <w:r>
        <w:t>Carrière</w:t>
      </w:r>
      <w:bookmarkEnd w:id="16"/>
    </w:p>
    <w:p w14:paraId="0A517B78" w14:textId="5AEFE7DA" w:rsidR="00510D74" w:rsidRDefault="00510D74" w:rsidP="00510D74">
      <w:r>
        <w:t>La carrière permet d’extraire des ressources du sol.</w:t>
      </w:r>
    </w:p>
    <w:tbl>
      <w:tblPr>
        <w:tblStyle w:val="TableauGrille3-Accentuation5"/>
        <w:tblW w:w="0" w:type="auto"/>
        <w:tblInd w:w="-5" w:type="dxa"/>
        <w:tblLook w:val="04A0" w:firstRow="1" w:lastRow="0" w:firstColumn="1" w:lastColumn="0" w:noHBand="0" w:noVBand="1"/>
      </w:tblPr>
      <w:tblGrid>
        <w:gridCol w:w="2265"/>
        <w:gridCol w:w="2265"/>
        <w:gridCol w:w="2266"/>
        <w:gridCol w:w="2266"/>
      </w:tblGrid>
      <w:tr w:rsidR="00510D74" w14:paraId="51B5A708"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F6F3117" w14:textId="77777777" w:rsidR="00510D74" w:rsidRDefault="00510D74" w:rsidP="00C866E0">
            <w:r>
              <w:t>Compétence</w:t>
            </w:r>
          </w:p>
        </w:tc>
        <w:tc>
          <w:tcPr>
            <w:tcW w:w="2265" w:type="dxa"/>
          </w:tcPr>
          <w:p w14:paraId="77BB1E36"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6082FC2B"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1C10F5E2" w14:textId="77777777" w:rsidR="00510D74" w:rsidRDefault="00510D74" w:rsidP="00C866E0">
            <w:pPr>
              <w:cnfStyle w:val="100000000000" w:firstRow="1" w:lastRow="0" w:firstColumn="0" w:lastColumn="0" w:oddVBand="0" w:evenVBand="0" w:oddHBand="0" w:evenHBand="0" w:firstRowFirstColumn="0" w:firstRowLastColumn="0" w:lastRowFirstColumn="0" w:lastRowLastColumn="0"/>
            </w:pPr>
            <w:r>
              <w:t>Outils (coef)</w:t>
            </w:r>
          </w:p>
        </w:tc>
      </w:tr>
      <w:tr w:rsidR="00490BEC" w14:paraId="4FF05EFA"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5F6AC2" w14:textId="3FE3B373" w:rsidR="00490BEC" w:rsidRDefault="00490BEC" w:rsidP="00C866E0">
            <w:r>
              <w:t>Extraire du sable</w:t>
            </w:r>
          </w:p>
        </w:tc>
        <w:tc>
          <w:tcPr>
            <w:tcW w:w="2265" w:type="dxa"/>
          </w:tcPr>
          <w:p w14:paraId="338F5DFB" w14:textId="78E6C917" w:rsidR="00490BEC" w:rsidRDefault="00490BEC" w:rsidP="00C866E0">
            <w:pPr>
              <w:cnfStyle w:val="000000100000" w:firstRow="0" w:lastRow="0" w:firstColumn="0" w:lastColumn="0" w:oddVBand="0" w:evenVBand="0" w:oddHBand="1" w:evenHBand="0" w:firstRowFirstColumn="0" w:firstRowLastColumn="0" w:lastRowFirstColumn="0" w:lastRowLastColumn="0"/>
            </w:pPr>
            <w:r>
              <w:t>Sable</w:t>
            </w:r>
          </w:p>
        </w:tc>
        <w:tc>
          <w:tcPr>
            <w:tcW w:w="2266" w:type="dxa"/>
          </w:tcPr>
          <w:p w14:paraId="1E15474B" w14:textId="609913FA" w:rsidR="00490BEC" w:rsidRDefault="00D35E46" w:rsidP="00C866E0">
            <w:pPr>
              <w:cnfStyle w:val="000000100000" w:firstRow="0" w:lastRow="0" w:firstColumn="0" w:lastColumn="0" w:oddVBand="0" w:evenVBand="0" w:oddHBand="1" w:evenHBand="0" w:firstRowFirstColumn="0" w:firstRowLastColumn="0" w:lastRowFirstColumn="0" w:lastRowLastColumn="0"/>
            </w:pPr>
            <w:r>
              <w:t xml:space="preserve">2 </w:t>
            </w:r>
            <w:r w:rsidR="00490BEC">
              <w:t>Sable</w:t>
            </w:r>
          </w:p>
        </w:tc>
        <w:tc>
          <w:tcPr>
            <w:tcW w:w="2266" w:type="dxa"/>
            <w:vMerge w:val="restart"/>
            <w:vAlign w:val="center"/>
          </w:tcPr>
          <w:p w14:paraId="315CCB4F" w14:textId="52E3A895" w:rsidR="00490BEC" w:rsidRDefault="00490BEC" w:rsidP="00C866E0">
            <w:pPr>
              <w:cnfStyle w:val="000000100000" w:firstRow="0" w:lastRow="0" w:firstColumn="0" w:lastColumn="0" w:oddVBand="0" w:evenVBand="0" w:oddHBand="1" w:evenHBand="0" w:firstRowFirstColumn="0" w:firstRowLastColumn="0" w:lastRowFirstColumn="0" w:lastRowLastColumn="0"/>
            </w:pPr>
            <w:r>
              <w:t>Pelle</w:t>
            </w:r>
          </w:p>
        </w:tc>
      </w:tr>
      <w:tr w:rsidR="00490BEC" w14:paraId="307015DD"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4A60CD70" w14:textId="4A99AC92" w:rsidR="00490BEC" w:rsidRDefault="00490BEC" w:rsidP="00510D74">
            <w:r>
              <w:t>Extraire de l’argile</w:t>
            </w:r>
          </w:p>
        </w:tc>
        <w:tc>
          <w:tcPr>
            <w:tcW w:w="2265" w:type="dxa"/>
          </w:tcPr>
          <w:p w14:paraId="7EB62A95" w14:textId="48BD5FF5" w:rsidR="00490BEC" w:rsidRDefault="00490BEC" w:rsidP="00C866E0">
            <w:pPr>
              <w:cnfStyle w:val="000000000000" w:firstRow="0" w:lastRow="0" w:firstColumn="0" w:lastColumn="0" w:oddVBand="0" w:evenVBand="0" w:oddHBand="0" w:evenHBand="0" w:firstRowFirstColumn="0" w:firstRowLastColumn="0" w:lastRowFirstColumn="0" w:lastRowLastColumn="0"/>
            </w:pPr>
            <w:r>
              <w:t>Argile</w:t>
            </w:r>
          </w:p>
        </w:tc>
        <w:tc>
          <w:tcPr>
            <w:tcW w:w="2266" w:type="dxa"/>
          </w:tcPr>
          <w:p w14:paraId="2D8CA1B9" w14:textId="6BA0351C" w:rsidR="00490BEC" w:rsidRDefault="00D35E46" w:rsidP="00C97589">
            <w:pPr>
              <w:cnfStyle w:val="000000000000" w:firstRow="0" w:lastRow="0" w:firstColumn="0" w:lastColumn="0" w:oddVBand="0" w:evenVBand="0" w:oddHBand="0" w:evenHBand="0" w:firstRowFirstColumn="0" w:firstRowLastColumn="0" w:lastRowFirstColumn="0" w:lastRowLastColumn="0"/>
            </w:pPr>
            <w:r>
              <w:t xml:space="preserve">2 </w:t>
            </w:r>
            <w:r w:rsidR="00490BEC">
              <w:t>Argile</w:t>
            </w:r>
          </w:p>
        </w:tc>
        <w:tc>
          <w:tcPr>
            <w:tcW w:w="2266" w:type="dxa"/>
            <w:vMerge/>
            <w:vAlign w:val="center"/>
          </w:tcPr>
          <w:p w14:paraId="0724F8F9" w14:textId="77777777" w:rsidR="00490BEC" w:rsidRDefault="00490BEC" w:rsidP="00C866E0">
            <w:pPr>
              <w:cnfStyle w:val="000000000000" w:firstRow="0" w:lastRow="0" w:firstColumn="0" w:lastColumn="0" w:oddVBand="0" w:evenVBand="0" w:oddHBand="0" w:evenHBand="0" w:firstRowFirstColumn="0" w:firstRowLastColumn="0" w:lastRowFirstColumn="0" w:lastRowLastColumn="0"/>
            </w:pPr>
          </w:p>
        </w:tc>
      </w:tr>
      <w:tr w:rsidR="00510D74" w14:paraId="6A6B44DE"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C029D8" w14:textId="047E35E8" w:rsidR="00510D74" w:rsidRDefault="00510D74" w:rsidP="00C866E0">
            <w:r>
              <w:t>Extraire du calcaire</w:t>
            </w:r>
          </w:p>
        </w:tc>
        <w:tc>
          <w:tcPr>
            <w:tcW w:w="2265" w:type="dxa"/>
          </w:tcPr>
          <w:p w14:paraId="03122614" w14:textId="2417035C" w:rsidR="00510D74" w:rsidRDefault="00510D74" w:rsidP="00C866E0">
            <w:pPr>
              <w:cnfStyle w:val="000000100000" w:firstRow="0" w:lastRow="0" w:firstColumn="0" w:lastColumn="0" w:oddVBand="0" w:evenVBand="0" w:oddHBand="1" w:evenHBand="0" w:firstRowFirstColumn="0" w:firstRowLastColumn="0" w:lastRowFirstColumn="0" w:lastRowLastColumn="0"/>
            </w:pPr>
            <w:r>
              <w:t>Calcaire</w:t>
            </w:r>
          </w:p>
        </w:tc>
        <w:tc>
          <w:tcPr>
            <w:tcW w:w="2266" w:type="dxa"/>
          </w:tcPr>
          <w:p w14:paraId="6A4B823D" w14:textId="5DE9E454" w:rsidR="00510D74" w:rsidRDefault="00510D74" w:rsidP="00C866E0">
            <w:pPr>
              <w:cnfStyle w:val="000000100000" w:firstRow="0" w:lastRow="0" w:firstColumn="0" w:lastColumn="0" w:oddVBand="0" w:evenVBand="0" w:oddHBand="1" w:evenHBand="0" w:firstRowFirstColumn="0" w:firstRowLastColumn="0" w:lastRowFirstColumn="0" w:lastRowLastColumn="0"/>
            </w:pPr>
            <w:r>
              <w:t>Pierre</w:t>
            </w:r>
          </w:p>
        </w:tc>
        <w:tc>
          <w:tcPr>
            <w:tcW w:w="2266" w:type="dxa"/>
            <w:vAlign w:val="center"/>
          </w:tcPr>
          <w:p w14:paraId="482A0A61" w14:textId="02C72F61" w:rsidR="00510D74" w:rsidRDefault="00490BEC" w:rsidP="00C866E0">
            <w:pPr>
              <w:cnfStyle w:val="000000100000" w:firstRow="0" w:lastRow="0" w:firstColumn="0" w:lastColumn="0" w:oddVBand="0" w:evenVBand="0" w:oddHBand="1" w:evenHBand="0" w:firstRowFirstColumn="0" w:firstRowLastColumn="0" w:lastRowFirstColumn="0" w:lastRowLastColumn="0"/>
            </w:pPr>
            <w:r>
              <w:t>Pioche</w:t>
            </w:r>
          </w:p>
          <w:p w14:paraId="6DD0481C" w14:textId="0B2D5795" w:rsidR="00490BEC" w:rsidRDefault="00C03BF9" w:rsidP="00490BEC">
            <w:pPr>
              <w:cnfStyle w:val="000000100000" w:firstRow="0" w:lastRow="0" w:firstColumn="0" w:lastColumn="0" w:oddVBand="0" w:evenVBand="0" w:oddHBand="1" w:evenHBand="0" w:firstRowFirstColumn="0" w:firstRowLastColumn="0" w:lastRowFirstColumn="0" w:lastRowLastColumn="0"/>
            </w:pPr>
            <w:r>
              <w:t>Dynamite</w:t>
            </w:r>
          </w:p>
        </w:tc>
      </w:tr>
    </w:tbl>
    <w:p w14:paraId="4E84B34B" w14:textId="45D1E83A" w:rsidR="00490BEC" w:rsidRDefault="00490BEC" w:rsidP="00490BEC">
      <w:pPr>
        <w:pStyle w:val="Titre2"/>
      </w:pPr>
      <w:bookmarkStart w:id="17" w:name="_Toc391365917"/>
      <w:r>
        <w:t>Mine</w:t>
      </w:r>
      <w:bookmarkEnd w:id="17"/>
    </w:p>
    <w:p w14:paraId="6E441B22" w14:textId="22D7F5A0" w:rsidR="00490BEC" w:rsidRDefault="00490BEC" w:rsidP="00490BEC">
      <w:r>
        <w:t>La mine permet d’extraire les ressources du sous-sol.</w:t>
      </w:r>
    </w:p>
    <w:tbl>
      <w:tblPr>
        <w:tblStyle w:val="TableauGrille3-Accentuation5"/>
        <w:tblW w:w="0" w:type="auto"/>
        <w:tblInd w:w="-5" w:type="dxa"/>
        <w:tblLook w:val="04A0" w:firstRow="1" w:lastRow="0" w:firstColumn="1" w:lastColumn="0" w:noHBand="0" w:noVBand="1"/>
      </w:tblPr>
      <w:tblGrid>
        <w:gridCol w:w="2265"/>
        <w:gridCol w:w="2265"/>
        <w:gridCol w:w="2266"/>
        <w:gridCol w:w="2266"/>
      </w:tblGrid>
      <w:tr w:rsidR="00490BEC" w14:paraId="2F39F6CF"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1C1CD82F" w14:textId="77777777" w:rsidR="00490BEC" w:rsidRDefault="00490BEC" w:rsidP="00C866E0">
            <w:r>
              <w:t>Compétence</w:t>
            </w:r>
          </w:p>
        </w:tc>
        <w:tc>
          <w:tcPr>
            <w:tcW w:w="2265" w:type="dxa"/>
          </w:tcPr>
          <w:p w14:paraId="199E3D5F" w14:textId="77777777" w:rsidR="00490BEC" w:rsidRDefault="00490BEC" w:rsidP="00C866E0">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66A52520" w14:textId="77777777" w:rsidR="00490BEC" w:rsidRDefault="00490BEC" w:rsidP="00C866E0">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688E1EA1" w14:textId="77777777" w:rsidR="00490BEC" w:rsidRDefault="00490BEC" w:rsidP="00C866E0">
            <w:pPr>
              <w:cnfStyle w:val="100000000000" w:firstRow="1" w:lastRow="0" w:firstColumn="0" w:lastColumn="0" w:oddVBand="0" w:evenVBand="0" w:oddHBand="0" w:evenHBand="0" w:firstRowFirstColumn="0" w:firstRowLastColumn="0" w:lastRowFirstColumn="0" w:lastRowLastColumn="0"/>
            </w:pPr>
            <w:r>
              <w:t>Outils (coef)</w:t>
            </w:r>
          </w:p>
        </w:tc>
      </w:tr>
      <w:tr w:rsidR="00490BEC" w14:paraId="0B18AE36"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D5773D5" w14:textId="7F58F0D8" w:rsidR="00490BEC" w:rsidRDefault="00490BEC" w:rsidP="00C866E0">
            <w:r>
              <w:t>Extraire de la houille</w:t>
            </w:r>
          </w:p>
        </w:tc>
        <w:tc>
          <w:tcPr>
            <w:tcW w:w="2265" w:type="dxa"/>
          </w:tcPr>
          <w:p w14:paraId="5F039A14" w14:textId="70E94FF7" w:rsidR="00490BEC" w:rsidRDefault="00C97589" w:rsidP="00C866E0">
            <w:pPr>
              <w:cnfStyle w:val="000000100000" w:firstRow="0" w:lastRow="0" w:firstColumn="0" w:lastColumn="0" w:oddVBand="0" w:evenVBand="0" w:oddHBand="1" w:evenHBand="0" w:firstRowFirstColumn="0" w:firstRowLastColumn="0" w:lastRowFirstColumn="0" w:lastRowLastColumn="0"/>
            </w:pPr>
            <w:r>
              <w:t>Charbon</w:t>
            </w:r>
          </w:p>
        </w:tc>
        <w:tc>
          <w:tcPr>
            <w:tcW w:w="2266" w:type="dxa"/>
          </w:tcPr>
          <w:p w14:paraId="283ADA18" w14:textId="6601700C" w:rsidR="00490BEC" w:rsidRDefault="00D35E46" w:rsidP="00C866E0">
            <w:pPr>
              <w:cnfStyle w:val="000000100000" w:firstRow="0" w:lastRow="0" w:firstColumn="0" w:lastColumn="0" w:oddVBand="0" w:evenVBand="0" w:oddHBand="1" w:evenHBand="0" w:firstRowFirstColumn="0" w:firstRowLastColumn="0" w:lastRowFirstColumn="0" w:lastRowLastColumn="0"/>
            </w:pPr>
            <w:r>
              <w:t xml:space="preserve">2 </w:t>
            </w:r>
            <w:r w:rsidR="007D18CC">
              <w:t>Charbon</w:t>
            </w:r>
          </w:p>
        </w:tc>
        <w:tc>
          <w:tcPr>
            <w:tcW w:w="2266" w:type="dxa"/>
            <w:vMerge w:val="restart"/>
            <w:vAlign w:val="center"/>
          </w:tcPr>
          <w:p w14:paraId="2121F887" w14:textId="2E714826" w:rsidR="00490BEC" w:rsidRDefault="00490BEC" w:rsidP="00C866E0">
            <w:pPr>
              <w:cnfStyle w:val="000000100000" w:firstRow="0" w:lastRow="0" w:firstColumn="0" w:lastColumn="0" w:oddVBand="0" w:evenVBand="0" w:oddHBand="1" w:evenHBand="0" w:firstRowFirstColumn="0" w:firstRowLastColumn="0" w:lastRowFirstColumn="0" w:lastRowLastColumn="0"/>
            </w:pPr>
            <w:r>
              <w:t>Pioche</w:t>
            </w:r>
          </w:p>
          <w:p w14:paraId="74CD829D" w14:textId="4AE99E37" w:rsidR="00490BEC" w:rsidRDefault="00490BEC" w:rsidP="00C03BF9">
            <w:pPr>
              <w:cnfStyle w:val="000000100000" w:firstRow="0" w:lastRow="0" w:firstColumn="0" w:lastColumn="0" w:oddVBand="0" w:evenVBand="0" w:oddHBand="1" w:evenHBand="0" w:firstRowFirstColumn="0" w:firstRowLastColumn="0" w:lastRowFirstColumn="0" w:lastRowLastColumn="0"/>
            </w:pPr>
            <w:r>
              <w:t>Dynamite</w:t>
            </w:r>
          </w:p>
        </w:tc>
      </w:tr>
      <w:tr w:rsidR="00490BEC" w14:paraId="2097EC82"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56D01B9C" w14:textId="2F480F10" w:rsidR="00490BEC" w:rsidRDefault="00490BEC" w:rsidP="00C866E0">
            <w:r>
              <w:t>Extraire du minerai de fer</w:t>
            </w:r>
          </w:p>
        </w:tc>
        <w:tc>
          <w:tcPr>
            <w:tcW w:w="2265" w:type="dxa"/>
          </w:tcPr>
          <w:p w14:paraId="08C012E1" w14:textId="7A289BB6" w:rsidR="00490BEC" w:rsidRDefault="00490BEC" w:rsidP="00C866E0">
            <w:pPr>
              <w:cnfStyle w:val="000000000000" w:firstRow="0" w:lastRow="0" w:firstColumn="0" w:lastColumn="0" w:oddVBand="0" w:evenVBand="0" w:oddHBand="0" w:evenHBand="0" w:firstRowFirstColumn="0" w:firstRowLastColumn="0" w:lastRowFirstColumn="0" w:lastRowLastColumn="0"/>
            </w:pPr>
            <w:r>
              <w:t>Minerai de fer</w:t>
            </w:r>
          </w:p>
        </w:tc>
        <w:tc>
          <w:tcPr>
            <w:tcW w:w="2266" w:type="dxa"/>
          </w:tcPr>
          <w:p w14:paraId="4BA10818" w14:textId="7C226476" w:rsidR="00490BEC" w:rsidRDefault="00D35E46" w:rsidP="00C866E0">
            <w:pPr>
              <w:cnfStyle w:val="000000000000" w:firstRow="0" w:lastRow="0" w:firstColumn="0" w:lastColumn="0" w:oddVBand="0" w:evenVBand="0" w:oddHBand="0" w:evenHBand="0" w:firstRowFirstColumn="0" w:firstRowLastColumn="0" w:lastRowFirstColumn="0" w:lastRowLastColumn="0"/>
            </w:pPr>
            <w:r>
              <w:t xml:space="preserve">2 </w:t>
            </w:r>
            <w:r w:rsidR="00490BEC">
              <w:t>Minerai de fer</w:t>
            </w:r>
          </w:p>
        </w:tc>
        <w:tc>
          <w:tcPr>
            <w:tcW w:w="2266" w:type="dxa"/>
            <w:vMerge/>
            <w:vAlign w:val="center"/>
          </w:tcPr>
          <w:p w14:paraId="7BC0700F" w14:textId="77777777" w:rsidR="00490BEC" w:rsidRDefault="00490BEC" w:rsidP="00C866E0">
            <w:pPr>
              <w:cnfStyle w:val="000000000000" w:firstRow="0" w:lastRow="0" w:firstColumn="0" w:lastColumn="0" w:oddVBand="0" w:evenVBand="0" w:oddHBand="0" w:evenHBand="0" w:firstRowFirstColumn="0" w:firstRowLastColumn="0" w:lastRowFirstColumn="0" w:lastRowLastColumn="0"/>
            </w:pPr>
          </w:p>
        </w:tc>
      </w:tr>
    </w:tbl>
    <w:p w14:paraId="59440DF2" w14:textId="7B9BFB9B" w:rsidR="00490BEC" w:rsidRDefault="00110998" w:rsidP="00110998">
      <w:pPr>
        <w:pStyle w:val="Titre2"/>
      </w:pPr>
      <w:bookmarkStart w:id="18" w:name="_Toc391365918"/>
      <w:r>
        <w:t>Puits</w:t>
      </w:r>
      <w:bookmarkEnd w:id="18"/>
    </w:p>
    <w:p w14:paraId="444A90A6" w14:textId="1C0A4452" w:rsidR="00110998" w:rsidRDefault="00110998" w:rsidP="00490BEC">
      <w:r>
        <w:t>Les puits permettent de puiser l’eau.</w:t>
      </w:r>
    </w:p>
    <w:tbl>
      <w:tblPr>
        <w:tblStyle w:val="TableauGrille3-Accentuation5"/>
        <w:tblW w:w="0" w:type="auto"/>
        <w:tblInd w:w="-5" w:type="dxa"/>
        <w:tblLook w:val="04A0" w:firstRow="1" w:lastRow="0" w:firstColumn="1" w:lastColumn="0" w:noHBand="0" w:noVBand="1"/>
      </w:tblPr>
      <w:tblGrid>
        <w:gridCol w:w="2265"/>
        <w:gridCol w:w="2265"/>
        <w:gridCol w:w="2266"/>
        <w:gridCol w:w="2266"/>
      </w:tblGrid>
      <w:tr w:rsidR="00110998" w14:paraId="350ED30C" w14:textId="77777777" w:rsidTr="004328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28E1FFE6" w14:textId="77777777" w:rsidR="00110998" w:rsidRDefault="00110998" w:rsidP="004328D7">
            <w:r>
              <w:t>Compétence</w:t>
            </w:r>
          </w:p>
        </w:tc>
        <w:tc>
          <w:tcPr>
            <w:tcW w:w="2265" w:type="dxa"/>
          </w:tcPr>
          <w:p w14:paraId="0122F3A6" w14:textId="77777777" w:rsidR="00110998" w:rsidRDefault="00110998" w:rsidP="004328D7">
            <w:pPr>
              <w:cnfStyle w:val="100000000000" w:firstRow="1" w:lastRow="0" w:firstColumn="0" w:lastColumn="0" w:oddVBand="0" w:evenVBand="0" w:oddHBand="0" w:evenHBand="0" w:firstRowFirstColumn="0" w:firstRowLastColumn="0" w:lastRowFirstColumn="0" w:lastRowLastColumn="0"/>
            </w:pPr>
            <w:r>
              <w:t>Ressource</w:t>
            </w:r>
          </w:p>
        </w:tc>
        <w:tc>
          <w:tcPr>
            <w:tcW w:w="2266" w:type="dxa"/>
          </w:tcPr>
          <w:p w14:paraId="34E9D9A8" w14:textId="77777777" w:rsidR="00110998" w:rsidRDefault="00110998" w:rsidP="004328D7">
            <w:pPr>
              <w:cnfStyle w:val="100000000000" w:firstRow="1" w:lastRow="0" w:firstColumn="0" w:lastColumn="0" w:oddVBand="0" w:evenVBand="0" w:oddHBand="0" w:evenHBand="0" w:firstRowFirstColumn="0" w:firstRowLastColumn="0" w:lastRowFirstColumn="0" w:lastRowLastColumn="0"/>
            </w:pPr>
            <w:r>
              <w:t>Objet</w:t>
            </w:r>
          </w:p>
        </w:tc>
        <w:tc>
          <w:tcPr>
            <w:tcW w:w="2266" w:type="dxa"/>
          </w:tcPr>
          <w:p w14:paraId="0A4FDE46" w14:textId="77777777" w:rsidR="00110998" w:rsidRDefault="00110998" w:rsidP="004328D7">
            <w:pPr>
              <w:cnfStyle w:val="100000000000" w:firstRow="1" w:lastRow="0" w:firstColumn="0" w:lastColumn="0" w:oddVBand="0" w:evenVBand="0" w:oddHBand="0" w:evenHBand="0" w:firstRowFirstColumn="0" w:firstRowLastColumn="0" w:lastRowFirstColumn="0" w:lastRowLastColumn="0"/>
            </w:pPr>
            <w:r>
              <w:t>Outils (coef)</w:t>
            </w:r>
          </w:p>
        </w:tc>
      </w:tr>
      <w:tr w:rsidR="00110998" w14:paraId="2CBDDCF3" w14:textId="77777777" w:rsidTr="0043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4C34A9E" w14:textId="0DF78B65" w:rsidR="00110998" w:rsidRDefault="00110998" w:rsidP="004328D7">
            <w:r>
              <w:t>Puiser l’eau</w:t>
            </w:r>
          </w:p>
        </w:tc>
        <w:tc>
          <w:tcPr>
            <w:tcW w:w="2265" w:type="dxa"/>
          </w:tcPr>
          <w:p w14:paraId="231243AA" w14:textId="53EC6885" w:rsidR="00110998" w:rsidRDefault="00110998" w:rsidP="00110998">
            <w:pPr>
              <w:cnfStyle w:val="000000100000" w:firstRow="0" w:lastRow="0" w:firstColumn="0" w:lastColumn="0" w:oddVBand="0" w:evenVBand="0" w:oddHBand="1" w:evenHBand="0" w:firstRowFirstColumn="0" w:firstRowLastColumn="0" w:lastRowFirstColumn="0" w:lastRowLastColumn="0"/>
            </w:pPr>
            <w:r>
              <w:t>Eau</w:t>
            </w:r>
          </w:p>
        </w:tc>
        <w:tc>
          <w:tcPr>
            <w:tcW w:w="2266" w:type="dxa"/>
          </w:tcPr>
          <w:p w14:paraId="0EBA8BB1" w14:textId="5C707082" w:rsidR="00110998" w:rsidRDefault="00D35E46" w:rsidP="00110998">
            <w:pPr>
              <w:cnfStyle w:val="000000100000" w:firstRow="0" w:lastRow="0" w:firstColumn="0" w:lastColumn="0" w:oddVBand="0" w:evenVBand="0" w:oddHBand="1" w:evenHBand="0" w:firstRowFirstColumn="0" w:firstRowLastColumn="0" w:lastRowFirstColumn="0" w:lastRowLastColumn="0"/>
            </w:pPr>
            <w:r>
              <w:t xml:space="preserve">10 </w:t>
            </w:r>
            <w:r w:rsidR="00110998">
              <w:t>Eau</w:t>
            </w:r>
          </w:p>
        </w:tc>
        <w:tc>
          <w:tcPr>
            <w:tcW w:w="2266" w:type="dxa"/>
            <w:vAlign w:val="center"/>
          </w:tcPr>
          <w:p w14:paraId="19C8A334" w14:textId="51F5A785" w:rsidR="00001E9B" w:rsidRDefault="00110998" w:rsidP="004328D7">
            <w:pPr>
              <w:cnfStyle w:val="000000100000" w:firstRow="0" w:lastRow="0" w:firstColumn="0" w:lastColumn="0" w:oddVBand="0" w:evenVBand="0" w:oddHBand="1" w:evenHBand="0" w:firstRowFirstColumn="0" w:firstRowLastColumn="0" w:lastRowFirstColumn="0" w:lastRowLastColumn="0"/>
            </w:pPr>
            <w:r>
              <w:t>Seau</w:t>
            </w:r>
          </w:p>
          <w:p w14:paraId="4B08D41B" w14:textId="6E59FB5C" w:rsidR="00110998" w:rsidRDefault="00C03BF9" w:rsidP="004328D7">
            <w:pPr>
              <w:cnfStyle w:val="000000100000" w:firstRow="0" w:lastRow="0" w:firstColumn="0" w:lastColumn="0" w:oddVBand="0" w:evenVBand="0" w:oddHBand="1" w:evenHBand="0" w:firstRowFirstColumn="0" w:firstRowLastColumn="0" w:lastRowFirstColumn="0" w:lastRowLastColumn="0"/>
            </w:pPr>
            <w:r>
              <w:t>Gourde</w:t>
            </w:r>
          </w:p>
        </w:tc>
      </w:tr>
    </w:tbl>
    <w:p w14:paraId="411EF027" w14:textId="4129B152" w:rsidR="00510D74" w:rsidRDefault="00490BEC" w:rsidP="00490BEC">
      <w:pPr>
        <w:pStyle w:val="Titre2"/>
      </w:pPr>
      <w:bookmarkStart w:id="19" w:name="_Toc391365919"/>
      <w:commentRangeStart w:id="20"/>
      <w:r>
        <w:lastRenderedPageBreak/>
        <w:t>Champ</w:t>
      </w:r>
      <w:commentRangeEnd w:id="20"/>
      <w:r w:rsidR="00A15C97">
        <w:rPr>
          <w:rStyle w:val="Marquedecommentaire"/>
          <w:rFonts w:asciiTheme="minorHAnsi" w:eastAsiaTheme="minorHAnsi" w:hAnsiTheme="minorHAnsi" w:cstheme="minorBidi"/>
          <w:color w:val="auto"/>
        </w:rPr>
        <w:commentReference w:id="20"/>
      </w:r>
      <w:bookmarkEnd w:id="19"/>
    </w:p>
    <w:p w14:paraId="09C96FD7" w14:textId="4901A0B0" w:rsidR="002B530C" w:rsidRDefault="002B530C" w:rsidP="00AB7988">
      <w:pPr>
        <w:rPr>
          <w:i/>
        </w:rPr>
      </w:pPr>
      <w:r>
        <w:rPr>
          <w:i/>
        </w:rPr>
        <w:t>Chaque compétence du bucheron et du cueilleur a son équivalent dans le champ. Par contre, il s’agit de compétences « différentes », car un paysan est capable de cultiver un champ sans pour autant être capable de ramasser efficacement dans la nature, et inversement.</w:t>
      </w:r>
    </w:p>
    <w:p w14:paraId="38FE24D6" w14:textId="08156F5C" w:rsidR="001133C8" w:rsidRDefault="001133C8" w:rsidP="001133C8">
      <w:pPr>
        <w:pStyle w:val="Titre1"/>
      </w:pPr>
      <w:bookmarkStart w:id="21" w:name="_Toc391365920"/>
      <w:r>
        <w:lastRenderedPageBreak/>
        <w:t>Compétences secteur secondaire</w:t>
      </w:r>
      <w:bookmarkEnd w:id="21"/>
    </w:p>
    <w:p w14:paraId="664F379D" w14:textId="14121E57" w:rsidR="001133C8" w:rsidRDefault="001133C8" w:rsidP="001133C8">
      <w:r>
        <w:t>Les compétences suivantes permettent de transformer des objets ou ressources en d’autres objets ou ressources. Par rapport au secteur primaire, ou on prenait des ressources au sol et au sous-sol, ici on prend les ressources dans l’inventaire du personnage.</w:t>
      </w:r>
    </w:p>
    <w:p w14:paraId="7EA91DFB" w14:textId="77777777" w:rsidR="00F5766C" w:rsidRDefault="00F5766C" w:rsidP="001133C8">
      <w:r>
        <w:t>Pour ces compétences, l’utilisation d’outils permet de réduire le temps nécessaire pour effectuer les compétences. Concrètement, le temps fournis par l’équation générale est divisé par le coefficient de l’outil utilisé.</w:t>
      </w:r>
    </w:p>
    <w:p w14:paraId="4399A5D9" w14:textId="77777777" w:rsidR="00CD7351" w:rsidRDefault="004328D7" w:rsidP="00C866E0">
      <w:pPr>
        <w:pStyle w:val="Titre2"/>
      </w:pPr>
      <w:bookmarkStart w:id="22" w:name="_Toc391365921"/>
      <w:r>
        <w:t>D</w:t>
      </w:r>
      <w:r w:rsidR="001133C8">
        <w:t>ruide</w:t>
      </w:r>
      <w:bookmarkEnd w:id="22"/>
    </w:p>
    <w:p w14:paraId="4749E670" w14:textId="77777777" w:rsidR="009059B8" w:rsidRDefault="00C766F8" w:rsidP="009059B8">
      <w:r>
        <w:t xml:space="preserve">Les </w:t>
      </w:r>
      <w:r w:rsidR="00742339">
        <w:t xml:space="preserve">médicaments </w:t>
      </w:r>
      <w:r>
        <w:t xml:space="preserve">sont des « objets à usage unique ». Le personnage peut, à tout moment, utiliser </w:t>
      </w:r>
      <w:r w:rsidR="00742339">
        <w:t xml:space="preserve">le médicament </w:t>
      </w:r>
      <w:r>
        <w:t>pour en obtenir les effets ; ceux-ci se cumulent.</w:t>
      </w:r>
    </w:p>
    <w:p w14:paraId="34B6DDF6" w14:textId="695CCF4F" w:rsidR="00772E59" w:rsidRDefault="003060D9" w:rsidP="00772E59">
      <w:r>
        <w:t xml:space="preserve">Plus une potion est « avancée », plus elle nécessite d’ingrédients et plus les biomes de ces ingrédients sont distants. L’idée est que pour faire une « super potion de la mort qui tue », il faut soit se balader beaucoup sur la Lune, soit faire du commerce. </w:t>
      </w:r>
      <w:r w:rsidR="00772E59">
        <w:t>Liste des principes actifs</w:t>
      </w:r>
      <w:r>
        <w:t>.</w:t>
      </w:r>
      <w:r w:rsidR="00772E59">
        <w:t> :</w:t>
      </w:r>
    </w:p>
    <w:p w14:paraId="27D1AA06" w14:textId="7F9C17C7" w:rsidR="00772E59" w:rsidRDefault="00772E59" w:rsidP="004D2673">
      <w:pPr>
        <w:pStyle w:val="Paragraphedeliste"/>
        <w:numPr>
          <w:ilvl w:val="0"/>
          <w:numId w:val="5"/>
        </w:numPr>
      </w:pPr>
      <w:r w:rsidRPr="00772E59">
        <w:rPr>
          <w:b/>
        </w:rPr>
        <w:t>Bourgeons d’Abi :</w:t>
      </w:r>
      <w:r>
        <w:t xml:space="preserve"> antiseptique</w:t>
      </w:r>
    </w:p>
    <w:p w14:paraId="64969341" w14:textId="5BF0DD2E" w:rsidR="00772E59" w:rsidRDefault="00772E59" w:rsidP="004D2673">
      <w:pPr>
        <w:pStyle w:val="Paragraphedeliste"/>
        <w:numPr>
          <w:ilvl w:val="0"/>
          <w:numId w:val="5"/>
        </w:numPr>
      </w:pPr>
      <w:r w:rsidRPr="00772E59">
        <w:rPr>
          <w:b/>
        </w:rPr>
        <w:t>Bourgeons de Pin :</w:t>
      </w:r>
      <w:r>
        <w:t xml:space="preserve"> sirop</w:t>
      </w:r>
    </w:p>
    <w:p w14:paraId="1BCAB07B" w14:textId="445F631D" w:rsidR="00772E59" w:rsidRDefault="00772E59" w:rsidP="004D2673">
      <w:pPr>
        <w:pStyle w:val="Paragraphedeliste"/>
        <w:numPr>
          <w:ilvl w:val="0"/>
          <w:numId w:val="5"/>
        </w:numPr>
      </w:pPr>
      <w:r w:rsidRPr="00772E59">
        <w:rPr>
          <w:b/>
        </w:rPr>
        <w:t>Fleur de Flento :</w:t>
      </w:r>
      <w:r>
        <w:t xml:space="preserve"> calmant</w:t>
      </w:r>
    </w:p>
    <w:p w14:paraId="114FFB11" w14:textId="09DAB554" w:rsidR="00772E59" w:rsidRDefault="00772E59" w:rsidP="004D2673">
      <w:pPr>
        <w:pStyle w:val="Paragraphedeliste"/>
        <w:numPr>
          <w:ilvl w:val="0"/>
          <w:numId w:val="5"/>
        </w:numPr>
      </w:pPr>
      <w:r w:rsidRPr="00772E59">
        <w:rPr>
          <w:b/>
        </w:rPr>
        <w:t>Suc de Ligio :</w:t>
      </w:r>
      <w:r>
        <w:t xml:space="preserve"> hallucinogène</w:t>
      </w:r>
    </w:p>
    <w:p w14:paraId="5A94645A" w14:textId="4E8FCCAE" w:rsidR="00772E59" w:rsidRDefault="00772E59" w:rsidP="004D2673">
      <w:pPr>
        <w:pStyle w:val="Paragraphedeliste"/>
        <w:numPr>
          <w:ilvl w:val="0"/>
          <w:numId w:val="5"/>
        </w:numPr>
      </w:pPr>
      <w:r w:rsidRPr="00772E59">
        <w:rPr>
          <w:b/>
        </w:rPr>
        <w:t>Plant de Lavo :</w:t>
      </w:r>
      <w:r>
        <w:t xml:space="preserve"> antiseptique, bactéricide, désinfectant, calmant</w:t>
      </w:r>
    </w:p>
    <w:p w14:paraId="3285B57A" w14:textId="3482C0BC" w:rsidR="00772E59" w:rsidRDefault="00772E59" w:rsidP="004D2673">
      <w:pPr>
        <w:pStyle w:val="Paragraphedeliste"/>
        <w:numPr>
          <w:ilvl w:val="0"/>
          <w:numId w:val="5"/>
        </w:numPr>
      </w:pPr>
      <w:r w:rsidRPr="00772E59">
        <w:rPr>
          <w:b/>
        </w:rPr>
        <w:t>Plant d’Eiko :</w:t>
      </w:r>
      <w:r>
        <w:t xml:space="preserve"> cataplasmes, engelures, antiseptique, désintoxiquant</w:t>
      </w:r>
    </w:p>
    <w:p w14:paraId="2CD2FBFB" w14:textId="4D446611" w:rsidR="00772E59" w:rsidRDefault="00772E59" w:rsidP="004D2673">
      <w:pPr>
        <w:pStyle w:val="Paragraphedeliste"/>
        <w:numPr>
          <w:ilvl w:val="0"/>
          <w:numId w:val="5"/>
        </w:numPr>
      </w:pPr>
      <w:r w:rsidRPr="00772E59">
        <w:rPr>
          <w:b/>
        </w:rPr>
        <w:t>Baies de Thorno :</w:t>
      </w:r>
      <w:r>
        <w:t xml:space="preserve"> Vitamines, tonique, anti-brûlures</w:t>
      </w:r>
    </w:p>
    <w:p w14:paraId="540C779C" w14:textId="3241421C" w:rsidR="00772E59" w:rsidRDefault="00772E59" w:rsidP="004D2673">
      <w:pPr>
        <w:pStyle w:val="Paragraphedeliste"/>
        <w:numPr>
          <w:ilvl w:val="0"/>
          <w:numId w:val="5"/>
        </w:numPr>
      </w:pPr>
      <w:r w:rsidRPr="00772E59">
        <w:rPr>
          <w:b/>
        </w:rPr>
        <w:t>Plant de Bailo :</w:t>
      </w:r>
      <w:r>
        <w:t> ?</w:t>
      </w:r>
    </w:p>
    <w:p w14:paraId="0C91F442" w14:textId="740ED214" w:rsidR="00772E59" w:rsidRDefault="00772E59" w:rsidP="004D2673">
      <w:pPr>
        <w:pStyle w:val="Paragraphedeliste"/>
        <w:numPr>
          <w:ilvl w:val="0"/>
          <w:numId w:val="5"/>
        </w:numPr>
      </w:pPr>
      <w:r w:rsidRPr="00772E59">
        <w:rPr>
          <w:b/>
        </w:rPr>
        <w:t>Lichoj :</w:t>
      </w:r>
      <w:r>
        <w:t xml:space="preserve"> tout et n’importe quoi</w:t>
      </w:r>
    </w:p>
    <w:p w14:paraId="0A9793D4" w14:textId="15BE077A" w:rsidR="00772E59" w:rsidRDefault="00772E59" w:rsidP="004D2673">
      <w:pPr>
        <w:pStyle w:val="Paragraphedeliste"/>
        <w:numPr>
          <w:ilvl w:val="0"/>
          <w:numId w:val="5"/>
        </w:numPr>
      </w:pPr>
      <w:r w:rsidRPr="00772E59">
        <w:rPr>
          <w:b/>
        </w:rPr>
        <w:t>Suc d’Aloe :</w:t>
      </w:r>
      <w:r>
        <w:t xml:space="preserve"> laxatif, accélère la guérison</w:t>
      </w:r>
    </w:p>
    <w:p w14:paraId="638529B9" w14:textId="77777777" w:rsidR="00384A87" w:rsidRDefault="00384A87" w:rsidP="00384A87">
      <w:r>
        <w:t>Il existe diverses formes pouvant être prises par les différents médicaments faisables par le druide :</w:t>
      </w:r>
    </w:p>
    <w:p w14:paraId="069E9B6B" w14:textId="77777777" w:rsidR="00384A87" w:rsidRDefault="00384A87" w:rsidP="004D2673">
      <w:pPr>
        <w:pStyle w:val="Paragraphedeliste"/>
        <w:numPr>
          <w:ilvl w:val="0"/>
          <w:numId w:val="5"/>
        </w:numPr>
      </w:pPr>
      <w:r>
        <w:t>Baumes/Cataplasmes : il s’agit de crèmes à appliquer,</w:t>
      </w:r>
    </w:p>
    <w:p w14:paraId="0DBD0FFF" w14:textId="77777777" w:rsidR="00384A87" w:rsidRDefault="00384A87" w:rsidP="004D2673">
      <w:pPr>
        <w:pStyle w:val="Paragraphedeliste"/>
        <w:numPr>
          <w:ilvl w:val="0"/>
          <w:numId w:val="5"/>
        </w:numPr>
      </w:pPr>
      <w:r>
        <w:t>Sirops/Potions : il s’agit de liquides à boire,</w:t>
      </w:r>
    </w:p>
    <w:p w14:paraId="291B5EFD" w14:textId="77777777" w:rsidR="00384A87" w:rsidRDefault="00384A87" w:rsidP="004D2673">
      <w:pPr>
        <w:pStyle w:val="Paragraphedeliste"/>
        <w:numPr>
          <w:ilvl w:val="0"/>
          <w:numId w:val="5"/>
        </w:numPr>
      </w:pPr>
      <w:r>
        <w:t>Pilules : Il s’agit de gélules à avaler.</w:t>
      </w:r>
    </w:p>
    <w:p w14:paraId="1A17CFFA" w14:textId="1949D091" w:rsidR="00384A87" w:rsidRDefault="00384A87" w:rsidP="00384A87">
      <w:pPr>
        <w:rPr>
          <w:ins w:id="23" w:author="Corinne" w:date="2015-01-27T10:04:00Z"/>
        </w:rPr>
      </w:pPr>
      <w:r>
        <w:t xml:space="preserve">Chaque forme nécessite tout d’abord la création d’une base, à laquelle </w:t>
      </w:r>
      <w:r w:rsidR="00016EAD">
        <w:t>seront</w:t>
      </w:r>
      <w:r>
        <w:t xml:space="preserve"> </w:t>
      </w:r>
      <w:r w:rsidR="00016EAD">
        <w:t>ajoutés</w:t>
      </w:r>
      <w:r>
        <w:t xml:space="preserve"> le</w:t>
      </w:r>
      <w:r w:rsidR="009059B8">
        <w:t xml:space="preserve"> ou les</w:t>
      </w:r>
      <w:r>
        <w:t xml:space="preserve"> principes actifs nécessaires pour la création du remède.</w:t>
      </w:r>
    </w:p>
    <w:p w14:paraId="660F5A07" w14:textId="0EB439F1" w:rsidR="0078124B" w:rsidRDefault="0078124B" w:rsidP="00384A87">
      <w:ins w:id="24" w:author="Corinne" w:date="2015-01-27T10:04:00Z">
        <w:r>
          <w:t xml:space="preserve">Toutes les compétences </w:t>
        </w:r>
      </w:ins>
      <w:ins w:id="25" w:author="Corinne" w:date="2015-01-28T09:24:00Z">
        <w:r w:rsidR="00B442BD">
          <w:t>nécessitent</w:t>
        </w:r>
      </w:ins>
      <w:ins w:id="26" w:author="Corinne" w:date="2015-01-27T10:04:00Z">
        <w:r>
          <w:t xml:space="preserve"> l’utilisation d’outils de pharmacien (outils pour les 3 métiers…)</w:t>
        </w:r>
      </w:ins>
    </w:p>
    <w:p w14:paraId="1E9268EA" w14:textId="77777777" w:rsidR="00384A87" w:rsidRDefault="00384A87" w:rsidP="00384A87">
      <w:pPr>
        <w:pStyle w:val="Titre3"/>
      </w:pPr>
      <w:r>
        <w:t>Création des bases</w:t>
      </w:r>
    </w:p>
    <w:p w14:paraId="71CF8A3C" w14:textId="77777777" w:rsidR="00384A87" w:rsidRDefault="00384A87" w:rsidP="00384A87">
      <w:pPr>
        <w:pStyle w:val="Titre4"/>
      </w:pPr>
      <w:r>
        <w:t>Baume de soin/Cataplasme</w:t>
      </w:r>
    </w:p>
    <w:p w14:paraId="41F70699" w14:textId="77777777" w:rsidR="00384A87" w:rsidRDefault="00384A87" w:rsidP="00384A87">
      <w:r>
        <w:t>Les baumes de soin ont une base de vaseline ou de paraffine. Dans Luchronia, nous n’avons pas fait de raffineries, donc pas de dérivés du pétrole. Dans l’état actuel des choses, nous utiliserons donc des matières grasses végétales comme base, une raffinerie et ses produits pouvant être fait en add-on.</w:t>
      </w:r>
    </w:p>
    <w:tbl>
      <w:tblPr>
        <w:tblStyle w:val="TableauGrille3-Accentuation1"/>
        <w:tblW w:w="5000" w:type="pct"/>
        <w:tblLook w:val="04A0" w:firstRow="1" w:lastRow="0" w:firstColumn="1" w:lastColumn="0" w:noHBand="0" w:noVBand="1"/>
      </w:tblPr>
      <w:tblGrid>
        <w:gridCol w:w="3020"/>
        <w:gridCol w:w="3020"/>
        <w:gridCol w:w="3022"/>
      </w:tblGrid>
      <w:tr w:rsidR="0078124B" w14:paraId="57073800" w14:textId="77777777" w:rsidTr="007812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14:paraId="3721900F" w14:textId="6757C58B" w:rsidR="0078124B" w:rsidRDefault="0078124B" w:rsidP="00562CF5">
            <w:r>
              <w:t>Compétences</w:t>
            </w:r>
          </w:p>
        </w:tc>
        <w:tc>
          <w:tcPr>
            <w:tcW w:w="1666" w:type="pct"/>
          </w:tcPr>
          <w:p w14:paraId="1DA0629F" w14:textId="62A40AFB" w:rsidR="0078124B" w:rsidRDefault="0078124B" w:rsidP="00562CF5">
            <w:pPr>
              <w:cnfStyle w:val="100000000000" w:firstRow="1" w:lastRow="0" w:firstColumn="0" w:lastColumn="0" w:oddVBand="0" w:evenVBand="0" w:oddHBand="0" w:evenHBand="0" w:firstRowFirstColumn="0" w:firstRowLastColumn="0" w:lastRowFirstColumn="0" w:lastRowLastColumn="0"/>
            </w:pPr>
            <w:r>
              <w:t>Entrée</w:t>
            </w:r>
          </w:p>
        </w:tc>
        <w:tc>
          <w:tcPr>
            <w:tcW w:w="1667" w:type="pct"/>
          </w:tcPr>
          <w:p w14:paraId="2CF43911" w14:textId="7FA4FC8E" w:rsidR="0078124B" w:rsidRDefault="0078124B" w:rsidP="00562CF5">
            <w:pPr>
              <w:cnfStyle w:val="100000000000" w:firstRow="1" w:lastRow="0" w:firstColumn="0" w:lastColumn="0" w:oddVBand="0" w:evenVBand="0" w:oddHBand="0" w:evenHBand="0" w:firstRowFirstColumn="0" w:firstRowLastColumn="0" w:lastRowFirstColumn="0" w:lastRowLastColumn="0"/>
            </w:pPr>
            <w:r>
              <w:t>Sortie</w:t>
            </w:r>
          </w:p>
        </w:tc>
      </w:tr>
      <w:tr w:rsidR="0078124B" w14:paraId="013187F6" w14:textId="7777777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AFC2A45" w14:textId="1A349B48" w:rsidR="0078124B" w:rsidRDefault="0078124B" w:rsidP="00384A87">
            <w:r>
              <w:t>Préparer une base graisseuse d’Oli</w:t>
            </w:r>
          </w:p>
        </w:tc>
        <w:tc>
          <w:tcPr>
            <w:tcW w:w="1666" w:type="pct"/>
          </w:tcPr>
          <w:p w14:paraId="46EE83D7" w14:textId="1F8A9391" w:rsidR="0078124B" w:rsidRDefault="0078124B" w:rsidP="0078124B">
            <w:pPr>
              <w:cnfStyle w:val="000000100000" w:firstRow="0" w:lastRow="0" w:firstColumn="0" w:lastColumn="0" w:oddVBand="0" w:evenVBand="0" w:oddHBand="1" w:evenHBand="0" w:firstRowFirstColumn="0" w:firstRowLastColumn="0" w:lastRowFirstColumn="0" w:lastRowLastColumn="0"/>
            </w:pPr>
            <w:r>
              <w:t>1</w:t>
            </w:r>
            <w:ins w:id="27" w:author="Corinne" w:date="2015-01-27T10:11:00Z">
              <w:r>
                <w:t>,5</w:t>
              </w:r>
            </w:ins>
            <w:r>
              <w:t xml:space="preserve"> Beurre d’Oli</w:t>
            </w:r>
            <w:ins w:id="28" w:author="Corinne" w:date="2015-01-27T10:12:00Z">
              <w:r>
                <w:t xml:space="preserve"> </w:t>
              </w:r>
            </w:ins>
            <w:ins w:id="29" w:author="Corinne" w:date="2015-01-27T10:13:00Z">
              <w:r>
                <w:t>(OliButter)</w:t>
              </w:r>
            </w:ins>
          </w:p>
        </w:tc>
        <w:tc>
          <w:tcPr>
            <w:tcW w:w="1667" w:type="pct"/>
          </w:tcPr>
          <w:p w14:paraId="4744A2BA" w14:textId="224BE377" w:rsidR="0078124B" w:rsidRDefault="0078124B" w:rsidP="0078124B">
            <w:pPr>
              <w:cnfStyle w:val="000000100000" w:firstRow="0" w:lastRow="0" w:firstColumn="0" w:lastColumn="0" w:oddVBand="0" w:evenVBand="0" w:oddHBand="1" w:evenHBand="0" w:firstRowFirstColumn="0" w:firstRowLastColumn="0" w:lastRowFirstColumn="0" w:lastRowLastColumn="0"/>
            </w:pPr>
            <w:r>
              <w:t>1 Base graisseuse</w:t>
            </w:r>
            <w:ins w:id="30" w:author="Corinne" w:date="2015-01-27T10:13:00Z">
              <w:r>
                <w:t xml:space="preserve"> (FatBasis)</w:t>
              </w:r>
            </w:ins>
          </w:p>
        </w:tc>
      </w:tr>
      <w:tr w:rsidR="0078124B" w14:paraId="2FB4EFEA" w14:textId="77777777" w:rsidTr="0078124B">
        <w:tc>
          <w:tcPr>
            <w:cnfStyle w:val="001000000000" w:firstRow="0" w:lastRow="0" w:firstColumn="1" w:lastColumn="0" w:oddVBand="0" w:evenVBand="0" w:oddHBand="0" w:evenHBand="0" w:firstRowFirstColumn="0" w:firstRowLastColumn="0" w:lastRowFirstColumn="0" w:lastRowLastColumn="0"/>
            <w:tcW w:w="1666" w:type="pct"/>
          </w:tcPr>
          <w:p w14:paraId="6439977F" w14:textId="4D20CC84" w:rsidR="0078124B" w:rsidRDefault="0078124B" w:rsidP="00384A87">
            <w:r>
              <w:lastRenderedPageBreak/>
              <w:t>Préparer une base graisseuse d’Arido</w:t>
            </w:r>
          </w:p>
        </w:tc>
        <w:tc>
          <w:tcPr>
            <w:tcW w:w="1666" w:type="pct"/>
          </w:tcPr>
          <w:p w14:paraId="1075C6A5" w14:textId="54621223" w:rsidR="0078124B" w:rsidRDefault="0078124B" w:rsidP="00384A87">
            <w:pPr>
              <w:cnfStyle w:val="000000000000" w:firstRow="0" w:lastRow="0" w:firstColumn="0" w:lastColumn="0" w:oddVBand="0" w:evenVBand="0" w:oddHBand="0" w:evenHBand="0" w:firstRowFirstColumn="0" w:firstRowLastColumn="0" w:lastRowFirstColumn="0" w:lastRowLastColumn="0"/>
            </w:pPr>
            <w:r>
              <w:t>1</w:t>
            </w:r>
            <w:ins w:id="31" w:author="Corinne" w:date="2015-01-27T10:13:00Z">
              <w:r>
                <w:t>,5</w:t>
              </w:r>
            </w:ins>
            <w:r>
              <w:t xml:space="preserve"> Beurre d’Arido</w:t>
            </w:r>
            <w:ins w:id="32" w:author="Corinne" w:date="2015-01-27T10:14:00Z">
              <w:r>
                <w:t xml:space="preserve"> (AridoButter)</w:t>
              </w:r>
            </w:ins>
          </w:p>
        </w:tc>
        <w:tc>
          <w:tcPr>
            <w:tcW w:w="1667" w:type="pct"/>
          </w:tcPr>
          <w:p w14:paraId="11526F47" w14:textId="19E6D93E" w:rsidR="0078124B" w:rsidRDefault="0078124B" w:rsidP="00384A87">
            <w:pPr>
              <w:cnfStyle w:val="000000000000" w:firstRow="0" w:lastRow="0" w:firstColumn="0" w:lastColumn="0" w:oddVBand="0" w:evenVBand="0" w:oddHBand="0" w:evenHBand="0" w:firstRowFirstColumn="0" w:firstRowLastColumn="0" w:lastRowFirstColumn="0" w:lastRowLastColumn="0"/>
            </w:pPr>
            <w:r>
              <w:t>1 Base graisseuse</w:t>
            </w:r>
            <w:ins w:id="33" w:author="Corinne" w:date="2015-01-27T10:14:00Z">
              <w:r>
                <w:t>(FatBasis)</w:t>
              </w:r>
            </w:ins>
          </w:p>
        </w:tc>
      </w:tr>
      <w:tr w:rsidR="0078124B" w14:paraId="61D8CA35" w14:textId="7777777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8E6DB5E" w14:textId="3F565847" w:rsidR="0078124B" w:rsidRDefault="0078124B" w:rsidP="00384A87">
            <w:r>
              <w:t>Préparer une base graisseuse d’Aloe</w:t>
            </w:r>
          </w:p>
        </w:tc>
        <w:tc>
          <w:tcPr>
            <w:tcW w:w="1666" w:type="pct"/>
          </w:tcPr>
          <w:p w14:paraId="3B7A65BD" w14:textId="564E7E4B" w:rsidR="0078124B" w:rsidRDefault="0078124B" w:rsidP="00384A87">
            <w:pPr>
              <w:cnfStyle w:val="000000100000" w:firstRow="0" w:lastRow="0" w:firstColumn="0" w:lastColumn="0" w:oddVBand="0" w:evenVBand="0" w:oddHBand="1" w:evenHBand="0" w:firstRowFirstColumn="0" w:firstRowLastColumn="0" w:lastRowFirstColumn="0" w:lastRowLastColumn="0"/>
            </w:pPr>
            <w:ins w:id="34" w:author="Corinne" w:date="2015-01-27T10:13:00Z">
              <w:r>
                <w:t>0.5</w:t>
              </w:r>
            </w:ins>
            <w:r>
              <w:t xml:space="preserve"> Gel d’Aloe</w:t>
            </w:r>
            <w:ins w:id="35" w:author="Corinne" w:date="2015-01-27T10:14:00Z">
              <w:r>
                <w:t xml:space="preserve"> (AloeGel)</w:t>
              </w:r>
            </w:ins>
          </w:p>
        </w:tc>
        <w:tc>
          <w:tcPr>
            <w:tcW w:w="1667" w:type="pct"/>
          </w:tcPr>
          <w:p w14:paraId="619DCD2A" w14:textId="4828E6A1" w:rsidR="0078124B" w:rsidRDefault="0078124B" w:rsidP="00384A87">
            <w:pPr>
              <w:cnfStyle w:val="000000100000" w:firstRow="0" w:lastRow="0" w:firstColumn="0" w:lastColumn="0" w:oddVBand="0" w:evenVBand="0" w:oddHBand="1" w:evenHBand="0" w:firstRowFirstColumn="0" w:firstRowLastColumn="0" w:lastRowFirstColumn="0" w:lastRowLastColumn="0"/>
            </w:pPr>
            <w:r>
              <w:t>1 Base graisseuse</w:t>
            </w:r>
            <w:ins w:id="36" w:author="Corinne" w:date="2015-01-27T10:14:00Z">
              <w:r>
                <w:t>(FatBasis)</w:t>
              </w:r>
            </w:ins>
          </w:p>
        </w:tc>
      </w:tr>
      <w:tr w:rsidR="0078124B" w14:paraId="07841579" w14:textId="77777777" w:rsidTr="0078124B">
        <w:tc>
          <w:tcPr>
            <w:cnfStyle w:val="001000000000" w:firstRow="0" w:lastRow="0" w:firstColumn="1" w:lastColumn="0" w:oddVBand="0" w:evenVBand="0" w:oddHBand="0" w:evenHBand="0" w:firstRowFirstColumn="0" w:firstRowLastColumn="0" w:lastRowFirstColumn="0" w:lastRowLastColumn="0"/>
            <w:tcW w:w="1666" w:type="pct"/>
          </w:tcPr>
          <w:p w14:paraId="7242A0BA" w14:textId="275B3174" w:rsidR="0078124B" w:rsidRDefault="0078124B">
            <w:r>
              <w:t>Préparer une base graisseuse de Thorno</w:t>
            </w:r>
          </w:p>
        </w:tc>
        <w:tc>
          <w:tcPr>
            <w:tcW w:w="1666" w:type="pct"/>
          </w:tcPr>
          <w:p w14:paraId="011CEDDE" w14:textId="6CEB6FB9" w:rsidR="0078124B" w:rsidRDefault="0078124B" w:rsidP="00384A87">
            <w:pPr>
              <w:cnfStyle w:val="000000000000" w:firstRow="0" w:lastRow="0" w:firstColumn="0" w:lastColumn="0" w:oddVBand="0" w:evenVBand="0" w:oddHBand="0" w:evenHBand="0" w:firstRowFirstColumn="0" w:firstRowLastColumn="0" w:lastRowFirstColumn="0" w:lastRowLastColumn="0"/>
            </w:pPr>
            <w:r>
              <w:t>1</w:t>
            </w:r>
            <w:ins w:id="37" w:author="Corinne" w:date="2015-01-27T10:13:00Z">
              <w:r>
                <w:t>.5</w:t>
              </w:r>
            </w:ins>
            <w:r>
              <w:t xml:space="preserve"> Beurre de Thorno</w:t>
            </w:r>
            <w:ins w:id="38" w:author="Corinne" w:date="2015-01-27T10:14:00Z">
              <w:r>
                <w:t xml:space="preserve"> (ThornoButter)</w:t>
              </w:r>
            </w:ins>
          </w:p>
        </w:tc>
        <w:tc>
          <w:tcPr>
            <w:tcW w:w="1667" w:type="pct"/>
          </w:tcPr>
          <w:p w14:paraId="4DDE1F83" w14:textId="642496C9" w:rsidR="0078124B" w:rsidRDefault="0078124B" w:rsidP="00384A87">
            <w:pPr>
              <w:cnfStyle w:val="000000000000" w:firstRow="0" w:lastRow="0" w:firstColumn="0" w:lastColumn="0" w:oddVBand="0" w:evenVBand="0" w:oddHBand="0" w:evenHBand="0" w:firstRowFirstColumn="0" w:firstRowLastColumn="0" w:lastRowFirstColumn="0" w:lastRowLastColumn="0"/>
            </w:pPr>
            <w:r>
              <w:t>1 Base graisseuse</w:t>
            </w:r>
            <w:ins w:id="39" w:author="Corinne" w:date="2015-01-27T10:14:00Z">
              <w:r>
                <w:t>(FatBasis)</w:t>
              </w:r>
            </w:ins>
          </w:p>
        </w:tc>
      </w:tr>
    </w:tbl>
    <w:p w14:paraId="1C4DB20B" w14:textId="77777777" w:rsidR="00562CF5" w:rsidRDefault="00562CF5" w:rsidP="00384A87"/>
    <w:p w14:paraId="21F83CAF" w14:textId="77777777" w:rsidR="00384A87" w:rsidRDefault="00384A87" w:rsidP="00384A87">
      <w:pPr>
        <w:pStyle w:val="Titre4"/>
      </w:pPr>
      <w:r>
        <w:t>Sirop/potion</w:t>
      </w:r>
    </w:p>
    <w:p w14:paraId="4B3CDB97" w14:textId="426211D1" w:rsidR="00384A87" w:rsidRDefault="00384A87" w:rsidP="00384A87">
      <w:r>
        <w:t>Les potions ont une base d’eau sucrée.</w:t>
      </w:r>
    </w:p>
    <w:tbl>
      <w:tblPr>
        <w:tblStyle w:val="TableauGrille3-Accentuation1"/>
        <w:tblW w:w="5000" w:type="pct"/>
        <w:tblLook w:val="04A0" w:firstRow="1" w:lastRow="0" w:firstColumn="1" w:lastColumn="0" w:noHBand="0" w:noVBand="1"/>
      </w:tblPr>
      <w:tblGrid>
        <w:gridCol w:w="3020"/>
        <w:gridCol w:w="3020"/>
        <w:gridCol w:w="3022"/>
      </w:tblGrid>
      <w:tr w:rsidR="0078124B" w14:paraId="24A3B007" w14:textId="77777777" w:rsidTr="007812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14:paraId="44E7D911" w14:textId="77777777" w:rsidR="0078124B" w:rsidRDefault="0078124B" w:rsidP="0047179C">
            <w:r>
              <w:t>Compétences</w:t>
            </w:r>
          </w:p>
        </w:tc>
        <w:tc>
          <w:tcPr>
            <w:tcW w:w="1666" w:type="pct"/>
          </w:tcPr>
          <w:p w14:paraId="0D7F3420" w14:textId="77777777" w:rsidR="0078124B" w:rsidRDefault="0078124B" w:rsidP="0047179C">
            <w:pPr>
              <w:cnfStyle w:val="100000000000" w:firstRow="1" w:lastRow="0" w:firstColumn="0" w:lastColumn="0" w:oddVBand="0" w:evenVBand="0" w:oddHBand="0" w:evenHBand="0" w:firstRowFirstColumn="0" w:firstRowLastColumn="0" w:lastRowFirstColumn="0" w:lastRowLastColumn="0"/>
            </w:pPr>
            <w:r>
              <w:t>Entrée</w:t>
            </w:r>
          </w:p>
        </w:tc>
        <w:tc>
          <w:tcPr>
            <w:tcW w:w="1667" w:type="pct"/>
          </w:tcPr>
          <w:p w14:paraId="63FF6605" w14:textId="77777777" w:rsidR="0078124B" w:rsidRDefault="0078124B" w:rsidP="0047179C">
            <w:pPr>
              <w:cnfStyle w:val="100000000000" w:firstRow="1" w:lastRow="0" w:firstColumn="0" w:lastColumn="0" w:oddVBand="0" w:evenVBand="0" w:oddHBand="0" w:evenHBand="0" w:firstRowFirstColumn="0" w:firstRowLastColumn="0" w:lastRowFirstColumn="0" w:lastRowLastColumn="0"/>
            </w:pPr>
            <w:r>
              <w:t>Sortie</w:t>
            </w:r>
          </w:p>
        </w:tc>
      </w:tr>
      <w:tr w:rsidR="0078124B" w14:paraId="03DBAC8B" w14:textId="7777777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6A4B304" w14:textId="1AD71887" w:rsidR="0078124B" w:rsidRDefault="0078124B" w:rsidP="0047179C">
            <w:r>
              <w:t>Préparer une base sucrée à base de sucre</w:t>
            </w:r>
          </w:p>
        </w:tc>
        <w:tc>
          <w:tcPr>
            <w:tcW w:w="1666" w:type="pct"/>
          </w:tcPr>
          <w:p w14:paraId="48D4A924" w14:textId="47524C2D" w:rsidR="0078124B" w:rsidRDefault="0078124B" w:rsidP="0047179C">
            <w:pPr>
              <w:cnfStyle w:val="000000100000" w:firstRow="0" w:lastRow="0" w:firstColumn="0" w:lastColumn="0" w:oddVBand="0" w:evenVBand="0" w:oddHBand="1" w:evenHBand="0" w:firstRowFirstColumn="0" w:firstRowLastColumn="0" w:lastRowFirstColumn="0" w:lastRowLastColumn="0"/>
            </w:pPr>
            <w:r>
              <w:t>1 eau</w:t>
            </w:r>
          </w:p>
          <w:p w14:paraId="67747C50" w14:textId="131F7BD4" w:rsidR="0078124B" w:rsidRDefault="0078124B" w:rsidP="0047179C">
            <w:pPr>
              <w:cnfStyle w:val="000000100000" w:firstRow="0" w:lastRow="0" w:firstColumn="0" w:lastColumn="0" w:oddVBand="0" w:evenVBand="0" w:oddHBand="1" w:evenHBand="0" w:firstRowFirstColumn="0" w:firstRowLastColumn="0" w:lastRowFirstColumn="0" w:lastRowLastColumn="0"/>
            </w:pPr>
            <w:ins w:id="40" w:author="Corinne" w:date="2015-01-27T10:14:00Z">
              <w:r>
                <w:t xml:space="preserve">0.5 </w:t>
              </w:r>
            </w:ins>
            <w:r>
              <w:t>sucre</w:t>
            </w:r>
          </w:p>
        </w:tc>
        <w:tc>
          <w:tcPr>
            <w:tcW w:w="1667" w:type="pct"/>
          </w:tcPr>
          <w:p w14:paraId="7AD1FD6C" w14:textId="46C72560" w:rsidR="0078124B" w:rsidRDefault="0078124B" w:rsidP="0047179C">
            <w:pPr>
              <w:cnfStyle w:val="000000100000" w:firstRow="0" w:lastRow="0" w:firstColumn="0" w:lastColumn="0" w:oddVBand="0" w:evenVBand="0" w:oddHBand="1" w:evenHBand="0" w:firstRowFirstColumn="0" w:firstRowLastColumn="0" w:lastRowFirstColumn="0" w:lastRowLastColumn="0"/>
            </w:pPr>
            <w:r>
              <w:t>1 base sucrée</w:t>
            </w:r>
            <w:ins w:id="41" w:author="Corinne" w:date="2015-01-27T10:14:00Z">
              <w:r>
                <w:t xml:space="preserve"> (SugarBasis)</w:t>
              </w:r>
            </w:ins>
          </w:p>
        </w:tc>
      </w:tr>
      <w:tr w:rsidR="0078124B" w14:paraId="705A3222" w14:textId="77777777" w:rsidTr="0078124B">
        <w:tc>
          <w:tcPr>
            <w:cnfStyle w:val="001000000000" w:firstRow="0" w:lastRow="0" w:firstColumn="1" w:lastColumn="0" w:oddVBand="0" w:evenVBand="0" w:oddHBand="0" w:evenHBand="0" w:firstRowFirstColumn="0" w:firstRowLastColumn="0" w:lastRowFirstColumn="0" w:lastRowLastColumn="0"/>
            <w:tcW w:w="1666" w:type="pct"/>
          </w:tcPr>
          <w:p w14:paraId="1D7709E5" w14:textId="52E8E922" w:rsidR="0078124B" w:rsidRDefault="0078124B" w:rsidP="00562CF5">
            <w:r>
              <w:t>Préparer une base sucrée à base d’airelles</w:t>
            </w:r>
          </w:p>
        </w:tc>
        <w:tc>
          <w:tcPr>
            <w:tcW w:w="1666" w:type="pct"/>
          </w:tcPr>
          <w:p w14:paraId="7AC34EE9" w14:textId="39DE222C" w:rsidR="0078124B" w:rsidRDefault="0078124B" w:rsidP="00562CF5">
            <w:pPr>
              <w:cnfStyle w:val="000000000000" w:firstRow="0" w:lastRow="0" w:firstColumn="0" w:lastColumn="0" w:oddVBand="0" w:evenVBand="0" w:oddHBand="0" w:evenHBand="0" w:firstRowFirstColumn="0" w:firstRowLastColumn="0" w:lastRowFirstColumn="0" w:lastRowLastColumn="0"/>
            </w:pPr>
            <w:ins w:id="42" w:author="Corinne" w:date="2015-01-27T10:14:00Z">
              <w:r>
                <w:t xml:space="preserve">4 </w:t>
              </w:r>
            </w:ins>
            <w:r>
              <w:t>jus d’airelles</w:t>
            </w:r>
            <w:ins w:id="43" w:author="Corinne" w:date="2015-01-27T10:15:00Z">
              <w:r w:rsidR="00307DD6">
                <w:t xml:space="preserve"> (BeroJuice)</w:t>
              </w:r>
            </w:ins>
          </w:p>
        </w:tc>
        <w:tc>
          <w:tcPr>
            <w:tcW w:w="1667" w:type="pct"/>
          </w:tcPr>
          <w:p w14:paraId="31B72DBE" w14:textId="0135045E" w:rsidR="0078124B" w:rsidRDefault="0078124B" w:rsidP="00562CF5">
            <w:pPr>
              <w:cnfStyle w:val="000000000000" w:firstRow="0" w:lastRow="0" w:firstColumn="0" w:lastColumn="0" w:oddVBand="0" w:evenVBand="0" w:oddHBand="0" w:evenHBand="0" w:firstRowFirstColumn="0" w:firstRowLastColumn="0" w:lastRowFirstColumn="0" w:lastRowLastColumn="0"/>
            </w:pPr>
            <w:r>
              <w:t>1 base sucrée</w:t>
            </w:r>
            <w:ins w:id="44" w:author="Corinne" w:date="2015-01-27T10:14:00Z">
              <w:r>
                <w:t>(SugarBasis)</w:t>
              </w:r>
            </w:ins>
          </w:p>
        </w:tc>
      </w:tr>
      <w:tr w:rsidR="0078124B" w14:paraId="672A8704" w14:textId="7777777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F422422" w14:textId="1DA03C8F" w:rsidR="0078124B" w:rsidRDefault="0078124B" w:rsidP="00562CF5">
            <w:r>
              <w:t>Préparer une base sucrée à base d’Adano</w:t>
            </w:r>
          </w:p>
        </w:tc>
        <w:tc>
          <w:tcPr>
            <w:tcW w:w="1666" w:type="pct"/>
          </w:tcPr>
          <w:p w14:paraId="377107D7" w14:textId="19D1C7A1" w:rsidR="0078124B" w:rsidRDefault="0078124B" w:rsidP="00562CF5">
            <w:pPr>
              <w:cnfStyle w:val="000000100000" w:firstRow="0" w:lastRow="0" w:firstColumn="0" w:lastColumn="0" w:oddVBand="0" w:evenVBand="0" w:oddHBand="1" w:evenHBand="0" w:firstRowFirstColumn="0" w:firstRowLastColumn="0" w:lastRowFirstColumn="0" w:lastRowLastColumn="0"/>
            </w:pPr>
            <w:ins w:id="45" w:author="Corinne" w:date="2015-01-27T10:14:00Z">
              <w:r>
                <w:t xml:space="preserve">4 </w:t>
              </w:r>
            </w:ins>
            <w:r>
              <w:t>jus d’adano</w:t>
            </w:r>
            <w:ins w:id="46" w:author="Corinne" w:date="2015-01-27T10:15:00Z">
              <w:r w:rsidR="00307DD6">
                <w:t xml:space="preserve"> (BaoJuice)</w:t>
              </w:r>
            </w:ins>
          </w:p>
        </w:tc>
        <w:tc>
          <w:tcPr>
            <w:tcW w:w="1667" w:type="pct"/>
          </w:tcPr>
          <w:p w14:paraId="064694A2" w14:textId="69F53155" w:rsidR="0078124B" w:rsidRDefault="0078124B" w:rsidP="00562CF5">
            <w:pPr>
              <w:cnfStyle w:val="000000100000" w:firstRow="0" w:lastRow="0" w:firstColumn="0" w:lastColumn="0" w:oddVBand="0" w:evenVBand="0" w:oddHBand="1" w:evenHBand="0" w:firstRowFirstColumn="0" w:firstRowLastColumn="0" w:lastRowFirstColumn="0" w:lastRowLastColumn="0"/>
            </w:pPr>
            <w:r>
              <w:t>1 base sucrée</w:t>
            </w:r>
            <w:ins w:id="47" w:author="Corinne" w:date="2015-01-27T10:14:00Z">
              <w:r>
                <w:t>(SugarBasis)</w:t>
              </w:r>
            </w:ins>
          </w:p>
        </w:tc>
      </w:tr>
      <w:tr w:rsidR="0078124B" w14:paraId="69FE284A" w14:textId="77777777" w:rsidTr="0078124B">
        <w:tc>
          <w:tcPr>
            <w:cnfStyle w:val="001000000000" w:firstRow="0" w:lastRow="0" w:firstColumn="1" w:lastColumn="0" w:oddVBand="0" w:evenVBand="0" w:oddHBand="0" w:evenHBand="0" w:firstRowFirstColumn="0" w:firstRowLastColumn="0" w:lastRowFirstColumn="0" w:lastRowLastColumn="0"/>
            <w:tcW w:w="1666" w:type="pct"/>
          </w:tcPr>
          <w:p w14:paraId="0595D858" w14:textId="27E88B99" w:rsidR="0078124B" w:rsidRDefault="0078124B" w:rsidP="00562CF5">
            <w:r>
              <w:t>Préparer une base sucrée à base d’avoro</w:t>
            </w:r>
          </w:p>
        </w:tc>
        <w:tc>
          <w:tcPr>
            <w:tcW w:w="1666" w:type="pct"/>
          </w:tcPr>
          <w:p w14:paraId="60994AF5" w14:textId="1FE43692" w:rsidR="0078124B" w:rsidRDefault="0078124B" w:rsidP="00562CF5">
            <w:pPr>
              <w:cnfStyle w:val="000000000000" w:firstRow="0" w:lastRow="0" w:firstColumn="0" w:lastColumn="0" w:oddVBand="0" w:evenVBand="0" w:oddHBand="0" w:evenHBand="0" w:firstRowFirstColumn="0" w:firstRowLastColumn="0" w:lastRowFirstColumn="0" w:lastRowLastColumn="0"/>
            </w:pPr>
            <w:ins w:id="48" w:author="Corinne" w:date="2015-01-27T10:14:00Z">
              <w:r>
                <w:t xml:space="preserve">4 </w:t>
              </w:r>
            </w:ins>
            <w:r>
              <w:t>jus d’avoro</w:t>
            </w:r>
            <w:ins w:id="49" w:author="Corinne" w:date="2015-01-27T10:15:00Z">
              <w:r w:rsidR="00307DD6">
                <w:t xml:space="preserve"> (AvoroJuice)</w:t>
              </w:r>
            </w:ins>
          </w:p>
        </w:tc>
        <w:tc>
          <w:tcPr>
            <w:tcW w:w="1667" w:type="pct"/>
          </w:tcPr>
          <w:p w14:paraId="73DD9289" w14:textId="7E728A01" w:rsidR="0078124B" w:rsidRDefault="0078124B" w:rsidP="00562CF5">
            <w:pPr>
              <w:cnfStyle w:val="000000000000" w:firstRow="0" w:lastRow="0" w:firstColumn="0" w:lastColumn="0" w:oddVBand="0" w:evenVBand="0" w:oddHBand="0" w:evenHBand="0" w:firstRowFirstColumn="0" w:firstRowLastColumn="0" w:lastRowFirstColumn="0" w:lastRowLastColumn="0"/>
            </w:pPr>
            <w:r>
              <w:t>1 base sucrée</w:t>
            </w:r>
            <w:ins w:id="50" w:author="Corinne" w:date="2015-01-27T10:14:00Z">
              <w:r>
                <w:t>(SugarBasis)</w:t>
              </w:r>
            </w:ins>
          </w:p>
        </w:tc>
      </w:tr>
      <w:tr w:rsidR="0078124B" w14:paraId="04D83E82" w14:textId="7777777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65C9F75" w14:textId="1F40308B" w:rsidR="0078124B" w:rsidRDefault="0078124B" w:rsidP="00562CF5">
            <w:r>
              <w:t>Préparer une base sucrée à base de Thorno</w:t>
            </w:r>
          </w:p>
        </w:tc>
        <w:tc>
          <w:tcPr>
            <w:tcW w:w="1666" w:type="pct"/>
          </w:tcPr>
          <w:p w14:paraId="3A5E4005" w14:textId="110E32AB" w:rsidR="0078124B" w:rsidRDefault="0078124B" w:rsidP="00562CF5">
            <w:pPr>
              <w:cnfStyle w:val="000000100000" w:firstRow="0" w:lastRow="0" w:firstColumn="0" w:lastColumn="0" w:oddVBand="0" w:evenVBand="0" w:oddHBand="1" w:evenHBand="0" w:firstRowFirstColumn="0" w:firstRowLastColumn="0" w:lastRowFirstColumn="0" w:lastRowLastColumn="0"/>
            </w:pPr>
            <w:ins w:id="51" w:author="Corinne" w:date="2015-01-27T10:15:00Z">
              <w:r>
                <w:t xml:space="preserve">4 </w:t>
              </w:r>
            </w:ins>
            <w:r>
              <w:t>jus de Thorno</w:t>
            </w:r>
            <w:ins w:id="52" w:author="Corinne" w:date="2015-01-27T10:15:00Z">
              <w:r w:rsidR="00307DD6">
                <w:t xml:space="preserve"> (ThornoJuice)</w:t>
              </w:r>
            </w:ins>
          </w:p>
        </w:tc>
        <w:tc>
          <w:tcPr>
            <w:tcW w:w="1667" w:type="pct"/>
          </w:tcPr>
          <w:p w14:paraId="4CCAC49A" w14:textId="0B2544E6" w:rsidR="0078124B" w:rsidRDefault="0078124B" w:rsidP="00562CF5">
            <w:pPr>
              <w:cnfStyle w:val="000000100000" w:firstRow="0" w:lastRow="0" w:firstColumn="0" w:lastColumn="0" w:oddVBand="0" w:evenVBand="0" w:oddHBand="1" w:evenHBand="0" w:firstRowFirstColumn="0" w:firstRowLastColumn="0" w:lastRowFirstColumn="0" w:lastRowLastColumn="0"/>
            </w:pPr>
            <w:r>
              <w:t>1 base sucrée</w:t>
            </w:r>
            <w:ins w:id="53" w:author="Corinne" w:date="2015-01-27T10:14:00Z">
              <w:r>
                <w:t>(SugarBasis)</w:t>
              </w:r>
            </w:ins>
          </w:p>
        </w:tc>
      </w:tr>
      <w:tr w:rsidR="0078124B" w14:paraId="057FC69E" w14:textId="77777777" w:rsidTr="0078124B">
        <w:tc>
          <w:tcPr>
            <w:cnfStyle w:val="001000000000" w:firstRow="0" w:lastRow="0" w:firstColumn="1" w:lastColumn="0" w:oddVBand="0" w:evenVBand="0" w:oddHBand="0" w:evenHBand="0" w:firstRowFirstColumn="0" w:firstRowLastColumn="0" w:lastRowFirstColumn="0" w:lastRowLastColumn="0"/>
            <w:tcW w:w="1666" w:type="pct"/>
          </w:tcPr>
          <w:p w14:paraId="6DC88B44" w14:textId="11F35E8A" w:rsidR="0078124B" w:rsidRDefault="0078124B" w:rsidP="00766230">
            <w:r>
              <w:t>Préparer une base sucrée à base de Kakto</w:t>
            </w:r>
          </w:p>
        </w:tc>
        <w:tc>
          <w:tcPr>
            <w:tcW w:w="1666" w:type="pct"/>
          </w:tcPr>
          <w:p w14:paraId="41939C80" w14:textId="68BA835D" w:rsidR="0078124B" w:rsidRDefault="0078124B" w:rsidP="00766230">
            <w:pPr>
              <w:cnfStyle w:val="000000000000" w:firstRow="0" w:lastRow="0" w:firstColumn="0" w:lastColumn="0" w:oddVBand="0" w:evenVBand="0" w:oddHBand="0" w:evenHBand="0" w:firstRowFirstColumn="0" w:firstRowLastColumn="0" w:lastRowFirstColumn="0" w:lastRowLastColumn="0"/>
            </w:pPr>
            <w:ins w:id="54" w:author="Corinne" w:date="2015-01-27T10:15:00Z">
              <w:r>
                <w:t xml:space="preserve">4 </w:t>
              </w:r>
            </w:ins>
            <w:r>
              <w:t>jus de Kakto</w:t>
            </w:r>
            <w:ins w:id="55" w:author="Corinne" w:date="2015-01-27T10:15:00Z">
              <w:r w:rsidR="00307DD6">
                <w:t xml:space="preserve"> (KaktoJuice)</w:t>
              </w:r>
            </w:ins>
          </w:p>
        </w:tc>
        <w:tc>
          <w:tcPr>
            <w:tcW w:w="1667" w:type="pct"/>
          </w:tcPr>
          <w:p w14:paraId="56E7AA73" w14:textId="2FD0DAD6" w:rsidR="0078124B" w:rsidRDefault="0078124B" w:rsidP="00766230">
            <w:pPr>
              <w:cnfStyle w:val="000000000000" w:firstRow="0" w:lastRow="0" w:firstColumn="0" w:lastColumn="0" w:oddVBand="0" w:evenVBand="0" w:oddHBand="0" w:evenHBand="0" w:firstRowFirstColumn="0" w:firstRowLastColumn="0" w:lastRowFirstColumn="0" w:lastRowLastColumn="0"/>
            </w:pPr>
            <w:r>
              <w:t>1 base sucrée</w:t>
            </w:r>
            <w:ins w:id="56" w:author="Corinne" w:date="2015-01-27T10:14:00Z">
              <w:r>
                <w:t>(SugarBasis)</w:t>
              </w:r>
            </w:ins>
          </w:p>
        </w:tc>
      </w:tr>
    </w:tbl>
    <w:p w14:paraId="052C4252" w14:textId="77777777" w:rsidR="00562CF5" w:rsidRDefault="00562CF5" w:rsidP="00384A87"/>
    <w:p w14:paraId="170272C4" w14:textId="77777777" w:rsidR="00384A87" w:rsidRDefault="00384A87" w:rsidP="00384A87">
      <w:pPr>
        <w:pStyle w:val="Titre4"/>
      </w:pPr>
      <w:r>
        <w:t>Pilules</w:t>
      </w:r>
    </w:p>
    <w:p w14:paraId="53F97436" w14:textId="77777777" w:rsidR="00384A87" w:rsidRDefault="00384A87" w:rsidP="00384A87">
      <w:r>
        <w:t>Les pilules sont des médicaments ingérables solides utilisant du sucre comme base solide.</w:t>
      </w:r>
    </w:p>
    <w:tbl>
      <w:tblPr>
        <w:tblStyle w:val="TableauGrille3-Accentuation1"/>
        <w:tblW w:w="5000" w:type="pct"/>
        <w:tblLook w:val="04A0" w:firstRow="1" w:lastRow="0" w:firstColumn="1" w:lastColumn="0" w:noHBand="0" w:noVBand="1"/>
      </w:tblPr>
      <w:tblGrid>
        <w:gridCol w:w="3020"/>
        <w:gridCol w:w="3020"/>
        <w:gridCol w:w="3022"/>
      </w:tblGrid>
      <w:tr w:rsidR="0078124B" w14:paraId="18AC07A1" w14:textId="77777777" w:rsidTr="007812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14:paraId="7A4D40B3" w14:textId="77777777" w:rsidR="0078124B" w:rsidRDefault="0078124B" w:rsidP="0047179C">
            <w:r>
              <w:t>Compétences</w:t>
            </w:r>
          </w:p>
        </w:tc>
        <w:tc>
          <w:tcPr>
            <w:tcW w:w="1666" w:type="pct"/>
          </w:tcPr>
          <w:p w14:paraId="00B819E8" w14:textId="77777777" w:rsidR="0078124B" w:rsidRDefault="0078124B" w:rsidP="0047179C">
            <w:pPr>
              <w:cnfStyle w:val="100000000000" w:firstRow="1" w:lastRow="0" w:firstColumn="0" w:lastColumn="0" w:oddVBand="0" w:evenVBand="0" w:oddHBand="0" w:evenHBand="0" w:firstRowFirstColumn="0" w:firstRowLastColumn="0" w:lastRowFirstColumn="0" w:lastRowLastColumn="0"/>
            </w:pPr>
            <w:r>
              <w:t>Entrée</w:t>
            </w:r>
          </w:p>
        </w:tc>
        <w:tc>
          <w:tcPr>
            <w:tcW w:w="1667" w:type="pct"/>
          </w:tcPr>
          <w:p w14:paraId="31C67BAD" w14:textId="77777777" w:rsidR="0078124B" w:rsidRDefault="0078124B" w:rsidP="0047179C">
            <w:pPr>
              <w:cnfStyle w:val="100000000000" w:firstRow="1" w:lastRow="0" w:firstColumn="0" w:lastColumn="0" w:oddVBand="0" w:evenVBand="0" w:oddHBand="0" w:evenHBand="0" w:firstRowFirstColumn="0" w:firstRowLastColumn="0" w:lastRowFirstColumn="0" w:lastRowLastColumn="0"/>
            </w:pPr>
            <w:r>
              <w:t>Sortie</w:t>
            </w:r>
          </w:p>
        </w:tc>
      </w:tr>
      <w:tr w:rsidR="0078124B" w14:paraId="4A57D81E" w14:textId="7777777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AAD594F" w14:textId="40E661DF" w:rsidR="0078124B" w:rsidRDefault="0078124B" w:rsidP="0047179C">
            <w:r>
              <w:t>Préparer une base de gélule</w:t>
            </w:r>
          </w:p>
        </w:tc>
        <w:tc>
          <w:tcPr>
            <w:tcW w:w="1666" w:type="pct"/>
          </w:tcPr>
          <w:p w14:paraId="6E953D0F" w14:textId="70CB0E55" w:rsidR="0078124B" w:rsidRDefault="00307DD6" w:rsidP="00562CF5">
            <w:pPr>
              <w:cnfStyle w:val="000000100000" w:firstRow="0" w:lastRow="0" w:firstColumn="0" w:lastColumn="0" w:oddVBand="0" w:evenVBand="0" w:oddHBand="1" w:evenHBand="0" w:firstRowFirstColumn="0" w:firstRowLastColumn="0" w:lastRowFirstColumn="0" w:lastRowLastColumn="0"/>
            </w:pPr>
            <w:ins w:id="57" w:author="Corinne" w:date="2015-01-27T10:15:00Z">
              <w:r>
                <w:t xml:space="preserve">0.5 </w:t>
              </w:r>
            </w:ins>
            <w:r w:rsidR="0078124B">
              <w:t>sucre</w:t>
            </w:r>
          </w:p>
        </w:tc>
        <w:tc>
          <w:tcPr>
            <w:tcW w:w="1667" w:type="pct"/>
          </w:tcPr>
          <w:p w14:paraId="6E54671D" w14:textId="1A24E25D" w:rsidR="0078124B" w:rsidRDefault="0078124B" w:rsidP="00562CF5">
            <w:pPr>
              <w:cnfStyle w:val="000000100000" w:firstRow="0" w:lastRow="0" w:firstColumn="0" w:lastColumn="0" w:oddVBand="0" w:evenVBand="0" w:oddHBand="1" w:evenHBand="0" w:firstRowFirstColumn="0" w:firstRowLastColumn="0" w:lastRowFirstColumn="0" w:lastRowLastColumn="0"/>
            </w:pPr>
            <w:r>
              <w:t>1 base de gélule</w:t>
            </w:r>
            <w:ins w:id="58" w:author="Corinne" w:date="2015-01-27T10:15:00Z">
              <w:r w:rsidR="00307DD6">
                <w:t xml:space="preserve"> (PillBasis)</w:t>
              </w:r>
            </w:ins>
          </w:p>
        </w:tc>
      </w:tr>
    </w:tbl>
    <w:p w14:paraId="031C9358" w14:textId="77777777" w:rsidR="00562CF5" w:rsidRDefault="00562CF5" w:rsidP="00384A87"/>
    <w:p w14:paraId="331F8979" w14:textId="3267FA57" w:rsidR="00B442BD" w:rsidRDefault="00B442BD" w:rsidP="00742339">
      <w:pPr>
        <w:pStyle w:val="Titre3"/>
        <w:rPr>
          <w:ins w:id="59" w:author="Corinne" w:date="2015-01-28T09:25:00Z"/>
        </w:rPr>
      </w:pPr>
      <w:ins w:id="60" w:author="Corinne" w:date="2015-01-28T09:25:00Z">
        <w:r>
          <w:t>Equilibrage des potions</w:t>
        </w:r>
      </w:ins>
    </w:p>
    <w:p w14:paraId="5BE9C644" w14:textId="612BE6FD" w:rsidR="00B442BD" w:rsidRDefault="00B442BD" w:rsidP="007E77D4">
      <w:pPr>
        <w:ind w:left="720"/>
        <w:rPr>
          <w:ins w:id="61" w:author="Corinne" w:date="2015-01-28T09:27:00Z"/>
        </w:rPr>
      </w:pPr>
      <w:ins w:id="62" w:author="Corinne" w:date="2015-01-28T09:26:00Z">
        <w:r>
          <w:t>Cette section traite des différentes constantes permettant d’équilibrer une nouvelle potion.</w:t>
        </w:r>
      </w:ins>
    </w:p>
    <w:p w14:paraId="00144188" w14:textId="216B46D4" w:rsidR="00B442BD" w:rsidRDefault="00B442BD" w:rsidP="007E77D4">
      <w:pPr>
        <w:pStyle w:val="Paragraphedeliste"/>
        <w:numPr>
          <w:ilvl w:val="0"/>
          <w:numId w:val="37"/>
        </w:numPr>
        <w:rPr>
          <w:ins w:id="63" w:author="Corinne" w:date="2015-01-28T09:27:00Z"/>
        </w:rPr>
      </w:pPr>
      <w:ins w:id="64" w:author="Corinne" w:date="2015-01-28T09:27:00Z">
        <w:r>
          <w:t xml:space="preserve">+1 dans une caractéristique pour 7 jours équivaut à 700 </w:t>
        </w:r>
      </w:ins>
      <w:ins w:id="65" w:author="Corinne" w:date="2015-01-28T09:28:00Z">
        <w:r>
          <w:t>énergies</w:t>
        </w:r>
      </w:ins>
    </w:p>
    <w:p w14:paraId="55A3DE34" w14:textId="42A26C09" w:rsidR="00B442BD" w:rsidRDefault="00B442BD" w:rsidP="007E77D4">
      <w:pPr>
        <w:pStyle w:val="Paragraphedeliste"/>
        <w:numPr>
          <w:ilvl w:val="0"/>
          <w:numId w:val="37"/>
        </w:numPr>
        <w:rPr>
          <w:ins w:id="66" w:author="Corinne" w:date="2015-01-28T09:28:00Z"/>
        </w:rPr>
      </w:pPr>
      <w:ins w:id="67" w:author="Corinne" w:date="2015-01-28T09:28:00Z">
        <w:r>
          <w:t>+1 dans 2 carac … 1400 énergie</w:t>
        </w:r>
      </w:ins>
    </w:p>
    <w:p w14:paraId="2B890570" w14:textId="57E38FCD" w:rsidR="00B442BD" w:rsidRDefault="00B442BD" w:rsidP="007E77D4">
      <w:pPr>
        <w:pStyle w:val="Paragraphedeliste"/>
        <w:numPr>
          <w:ilvl w:val="0"/>
          <w:numId w:val="37"/>
        </w:numPr>
        <w:rPr>
          <w:ins w:id="68" w:author="Corinne" w:date="2015-01-28T09:28:00Z"/>
        </w:rPr>
      </w:pPr>
      <w:ins w:id="69" w:author="Corinne" w:date="2015-01-28T09:28:00Z">
        <w:r>
          <w:t>+1000 Hydratation = 100 énergie</w:t>
        </w:r>
      </w:ins>
    </w:p>
    <w:p w14:paraId="6C1760A5" w14:textId="28FEAFE3" w:rsidR="00B442BD" w:rsidRDefault="00B442BD" w:rsidP="007E77D4">
      <w:pPr>
        <w:pStyle w:val="Paragraphedeliste"/>
        <w:numPr>
          <w:ilvl w:val="0"/>
          <w:numId w:val="37"/>
        </w:numPr>
        <w:rPr>
          <w:ins w:id="70" w:author="Corinne" w:date="2015-01-28T09:28:00Z"/>
        </w:rPr>
      </w:pPr>
      <w:ins w:id="71" w:author="Corinne" w:date="2015-01-28T09:28:00Z">
        <w:r>
          <w:t>+1000 Faim = 1000 énergie</w:t>
        </w:r>
      </w:ins>
    </w:p>
    <w:p w14:paraId="5010A109" w14:textId="33E24130" w:rsidR="00B442BD" w:rsidRDefault="00B442BD" w:rsidP="007E77D4">
      <w:pPr>
        <w:pStyle w:val="Paragraphedeliste"/>
        <w:numPr>
          <w:ilvl w:val="0"/>
          <w:numId w:val="37"/>
        </w:numPr>
        <w:rPr>
          <w:ins w:id="72" w:author="Corinne" w:date="2015-01-28T09:28:00Z"/>
        </w:rPr>
      </w:pPr>
      <w:ins w:id="73" w:author="Corinne" w:date="2015-01-28T09:28:00Z">
        <w:r>
          <w:t>+10000 temps = 100 énergie</w:t>
        </w:r>
      </w:ins>
    </w:p>
    <w:p w14:paraId="4DAE543B" w14:textId="2EBAD374" w:rsidR="00B442BD" w:rsidRDefault="00B442BD" w:rsidP="007E77D4">
      <w:pPr>
        <w:pStyle w:val="Paragraphedeliste"/>
        <w:numPr>
          <w:ilvl w:val="0"/>
          <w:numId w:val="37"/>
        </w:numPr>
        <w:rPr>
          <w:ins w:id="74" w:author="Corinne" w:date="2015-01-28T09:29:00Z"/>
        </w:rPr>
      </w:pPr>
      <w:ins w:id="75" w:author="Corinne" w:date="2015-01-28T09:29:00Z">
        <w:r>
          <w:t>+1 point de vie = 1 énergie</w:t>
        </w:r>
      </w:ins>
    </w:p>
    <w:p w14:paraId="09EB9B8B" w14:textId="7916BA83" w:rsidR="00B442BD" w:rsidRDefault="00B442BD" w:rsidP="007E77D4">
      <w:pPr>
        <w:pStyle w:val="Paragraphedeliste"/>
        <w:numPr>
          <w:ilvl w:val="0"/>
          <w:numId w:val="37"/>
        </w:numPr>
        <w:rPr>
          <w:ins w:id="76" w:author="Corinne" w:date="2015-01-28T09:29:00Z"/>
        </w:rPr>
      </w:pPr>
      <w:ins w:id="77" w:author="Corinne" w:date="2015-01-28T09:29:00Z">
        <w:r>
          <w:t>+100 expérience = 1 énergie</w:t>
        </w:r>
      </w:ins>
    </w:p>
    <w:p w14:paraId="504EC635" w14:textId="61AE6CDE" w:rsidR="00B442BD" w:rsidRPr="00B442BD" w:rsidRDefault="00B442BD" w:rsidP="007E77D4">
      <w:pPr>
        <w:pStyle w:val="Paragraphedeliste"/>
        <w:numPr>
          <w:ilvl w:val="0"/>
          <w:numId w:val="37"/>
        </w:numPr>
        <w:rPr>
          <w:ins w:id="78" w:author="Corinne" w:date="2015-01-28T09:25:00Z"/>
        </w:rPr>
      </w:pPr>
      <w:ins w:id="79" w:author="Corinne" w:date="2015-01-28T09:29:00Z">
        <w:r>
          <w:t>1 journée à temps vitesse doublé = 864 énergie.</w:t>
        </w:r>
      </w:ins>
    </w:p>
    <w:p w14:paraId="7F4DB430" w14:textId="671D9416" w:rsidR="00742339" w:rsidRDefault="00742339" w:rsidP="00742339">
      <w:pPr>
        <w:pStyle w:val="Titre3"/>
      </w:pPr>
      <w:r>
        <w:t>Les baumes</w:t>
      </w:r>
    </w:p>
    <w:tbl>
      <w:tblPr>
        <w:tblStyle w:val="TableauGrille3-Accentuation5"/>
        <w:tblW w:w="5000" w:type="pct"/>
        <w:tblLook w:val="04A0" w:firstRow="1" w:lastRow="0" w:firstColumn="1" w:lastColumn="0" w:noHBand="0" w:noVBand="1"/>
      </w:tblPr>
      <w:tblGrid>
        <w:gridCol w:w="2925"/>
        <w:gridCol w:w="2726"/>
        <w:gridCol w:w="3411"/>
      </w:tblGrid>
      <w:tr w:rsidR="0078124B" w14:paraId="15D6976B" w14:textId="7D15BD76" w:rsidTr="007812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4" w:type="pct"/>
          </w:tcPr>
          <w:p w14:paraId="57418430" w14:textId="2153B225" w:rsidR="0078124B" w:rsidRDefault="0078124B" w:rsidP="00742339">
            <w:r>
              <w:t>Nom</w:t>
            </w:r>
          </w:p>
        </w:tc>
        <w:tc>
          <w:tcPr>
            <w:tcW w:w="1504" w:type="pct"/>
          </w:tcPr>
          <w:p w14:paraId="07791768" w14:textId="22E604F1" w:rsidR="0078124B" w:rsidRDefault="0078124B" w:rsidP="00742339">
            <w:pPr>
              <w:cnfStyle w:val="100000000000" w:firstRow="1" w:lastRow="0" w:firstColumn="0" w:lastColumn="0" w:oddVBand="0" w:evenVBand="0" w:oddHBand="0" w:evenHBand="0" w:firstRowFirstColumn="0" w:firstRowLastColumn="0" w:lastRowFirstColumn="0" w:lastRowLastColumn="0"/>
            </w:pPr>
            <w:r>
              <w:t>Entrée</w:t>
            </w:r>
          </w:p>
        </w:tc>
        <w:tc>
          <w:tcPr>
            <w:tcW w:w="1882" w:type="pct"/>
          </w:tcPr>
          <w:p w14:paraId="4B83AED2" w14:textId="6D5860AC" w:rsidR="0078124B" w:rsidRDefault="0078124B" w:rsidP="00742339">
            <w:pPr>
              <w:cnfStyle w:val="100000000000" w:firstRow="1" w:lastRow="0" w:firstColumn="0" w:lastColumn="0" w:oddVBand="0" w:evenVBand="0" w:oddHBand="0" w:evenHBand="0" w:firstRowFirstColumn="0" w:firstRowLastColumn="0" w:lastRowFirstColumn="0" w:lastRowLastColumn="0"/>
            </w:pPr>
            <w:r>
              <w:t>Action</w:t>
            </w:r>
          </w:p>
        </w:tc>
      </w:tr>
      <w:tr w:rsidR="0078124B" w14:paraId="3A0A57EA" w14:textId="495C15C4"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14:paraId="1AD6FECE" w14:textId="77777777" w:rsidR="0078124B" w:rsidRPr="00410A9C" w:rsidRDefault="0078124B" w:rsidP="00742339">
            <w:pPr>
              <w:rPr>
                <w:ins w:id="80" w:author="Corinne" w:date="2015-01-27T10:23:00Z"/>
              </w:rPr>
            </w:pPr>
            <w:r w:rsidRPr="00410A9C">
              <w:t>Baume de récupération</w:t>
            </w:r>
          </w:p>
          <w:p w14:paraId="647B9147" w14:textId="44F9DDEE" w:rsidR="000E0604" w:rsidRPr="00410A9C" w:rsidRDefault="000E0604" w:rsidP="00742339">
            <w:ins w:id="81" w:author="Corinne" w:date="2015-01-27T10:23:00Z">
              <w:r w:rsidRPr="00410A9C">
                <w:t>(BalmRecovery)</w:t>
              </w:r>
            </w:ins>
          </w:p>
        </w:tc>
        <w:tc>
          <w:tcPr>
            <w:tcW w:w="1504" w:type="pct"/>
          </w:tcPr>
          <w:p w14:paraId="71D08C19" w14:textId="19ABE1F1" w:rsidR="0078124B" w:rsidRPr="00410A9C" w:rsidRDefault="0078124B" w:rsidP="00742339">
            <w:pPr>
              <w:cnfStyle w:val="000000100000" w:firstRow="0" w:lastRow="0" w:firstColumn="0" w:lastColumn="0" w:oddVBand="0" w:evenVBand="0" w:oddHBand="1" w:evenHBand="0" w:firstRowFirstColumn="0" w:firstRowLastColumn="0" w:lastRowFirstColumn="0" w:lastRowLastColumn="0"/>
            </w:pPr>
            <w:r w:rsidRPr="00410A9C">
              <w:t>1 base graisseuse</w:t>
            </w:r>
          </w:p>
          <w:p w14:paraId="780809F7" w14:textId="759C6BA0" w:rsidR="0078124B" w:rsidRPr="00410A9C" w:rsidRDefault="0078124B" w:rsidP="00742339">
            <w:pPr>
              <w:cnfStyle w:val="000000100000" w:firstRow="0" w:lastRow="0" w:firstColumn="0" w:lastColumn="0" w:oddVBand="0" w:evenVBand="0" w:oddHBand="1" w:evenHBand="0" w:firstRowFirstColumn="0" w:firstRowLastColumn="0" w:lastRowFirstColumn="0" w:lastRowLastColumn="0"/>
            </w:pPr>
            <w:r w:rsidRPr="00410A9C">
              <w:t>1 plant d’Eiko</w:t>
            </w:r>
          </w:p>
          <w:p w14:paraId="15671226" w14:textId="187C8AFE" w:rsidR="0078124B" w:rsidRPr="00410A9C" w:rsidRDefault="0078124B" w:rsidP="00742339">
            <w:pPr>
              <w:cnfStyle w:val="000000100000" w:firstRow="0" w:lastRow="0" w:firstColumn="0" w:lastColumn="0" w:oddVBand="0" w:evenVBand="0" w:oddHBand="1" w:evenHBand="0" w:firstRowFirstColumn="0" w:firstRowLastColumn="0" w:lastRowFirstColumn="0" w:lastRowLastColumn="0"/>
            </w:pPr>
            <w:r w:rsidRPr="00410A9C">
              <w:t>1 baie de Thorno</w:t>
            </w:r>
          </w:p>
          <w:p w14:paraId="73812D7A" w14:textId="50E4BCFA" w:rsidR="0078124B" w:rsidRPr="00410A9C" w:rsidRDefault="00410A9C" w:rsidP="00742339">
            <w:pPr>
              <w:cnfStyle w:val="000000100000" w:firstRow="0" w:lastRow="0" w:firstColumn="0" w:lastColumn="0" w:oddVBand="0" w:evenVBand="0" w:oddHBand="1" w:evenHBand="0" w:firstRowFirstColumn="0" w:firstRowLastColumn="0" w:lastRowFirstColumn="0" w:lastRowLastColumn="0"/>
            </w:pPr>
            <w:ins w:id="82" w:author="Corinne" w:date="2015-01-28T10:02:00Z">
              <w:r w:rsidRPr="00DC255A">
                <w:t xml:space="preserve">7 </w:t>
              </w:r>
            </w:ins>
            <w:r w:rsidR="0078124B" w:rsidRPr="00DC255A">
              <w:t>petit pot en vannerie</w:t>
            </w:r>
          </w:p>
        </w:tc>
        <w:tc>
          <w:tcPr>
            <w:tcW w:w="1882" w:type="pct"/>
          </w:tcPr>
          <w:p w14:paraId="3DBA959C" w14:textId="383B2AC6" w:rsidR="0078124B" w:rsidRPr="00410A9C" w:rsidRDefault="00410A9C" w:rsidP="00742339">
            <w:pPr>
              <w:cnfStyle w:val="000000100000" w:firstRow="0" w:lastRow="0" w:firstColumn="0" w:lastColumn="0" w:oddVBand="0" w:evenVBand="0" w:oddHBand="1" w:evenHBand="0" w:firstRowFirstColumn="0" w:firstRowLastColumn="0" w:lastRowFirstColumn="0" w:lastRowLastColumn="0"/>
            </w:pPr>
            <w:ins w:id="83" w:author="Corinne" w:date="2015-01-28T10:01:00Z">
              <w:r>
                <w:t>+200 pv immédiatement</w:t>
              </w:r>
            </w:ins>
            <w:ins w:id="84" w:author="Corinne" w:date="2015-01-28T10:02:00Z">
              <w:r>
                <w:t xml:space="preserve"> (7 baumes)</w:t>
              </w:r>
            </w:ins>
          </w:p>
        </w:tc>
      </w:tr>
      <w:tr w:rsidR="0078124B" w14:paraId="695257EF" w14:textId="7CEDD212" w:rsidTr="0078124B">
        <w:tc>
          <w:tcPr>
            <w:cnfStyle w:val="001000000000" w:firstRow="0" w:lastRow="0" w:firstColumn="1" w:lastColumn="0" w:oddVBand="0" w:evenVBand="0" w:oddHBand="0" w:evenHBand="0" w:firstRowFirstColumn="0" w:firstRowLastColumn="0" w:lastRowFirstColumn="0" w:lastRowLastColumn="0"/>
            <w:tcW w:w="1614" w:type="pct"/>
          </w:tcPr>
          <w:p w14:paraId="40C3DD09" w14:textId="77777777" w:rsidR="0078124B" w:rsidRPr="00573C57" w:rsidRDefault="0078124B" w:rsidP="00D515B3">
            <w:pPr>
              <w:rPr>
                <w:ins w:id="85" w:author="Corinne" w:date="2015-01-27T10:23:00Z"/>
              </w:rPr>
            </w:pPr>
            <w:r w:rsidRPr="00573C57">
              <w:lastRenderedPageBreak/>
              <w:t>Baume réconfortant</w:t>
            </w:r>
          </w:p>
          <w:p w14:paraId="39DB8878" w14:textId="3503797D" w:rsidR="000E0604" w:rsidRPr="00573C57" w:rsidRDefault="000E0604" w:rsidP="00D515B3">
            <w:ins w:id="86" w:author="Corinne" w:date="2015-01-27T10:23:00Z">
              <w:r w:rsidRPr="00573C57">
                <w:t>(BalmComforting)</w:t>
              </w:r>
            </w:ins>
          </w:p>
        </w:tc>
        <w:tc>
          <w:tcPr>
            <w:tcW w:w="1504" w:type="pct"/>
          </w:tcPr>
          <w:p w14:paraId="692065D4" w14:textId="72078F13" w:rsidR="0078124B" w:rsidRPr="00573C57" w:rsidRDefault="0078124B" w:rsidP="00D515B3">
            <w:pPr>
              <w:cnfStyle w:val="000000000000" w:firstRow="0" w:lastRow="0" w:firstColumn="0" w:lastColumn="0" w:oddVBand="0" w:evenVBand="0" w:oddHBand="0" w:evenHBand="0" w:firstRowFirstColumn="0" w:firstRowLastColumn="0" w:lastRowFirstColumn="0" w:lastRowLastColumn="0"/>
            </w:pPr>
            <w:r w:rsidRPr="00573C57">
              <w:t>1 base  graisseuse</w:t>
            </w:r>
          </w:p>
          <w:p w14:paraId="052CBAC6" w14:textId="1F94F9BF" w:rsidR="0078124B" w:rsidRPr="00573C57" w:rsidRDefault="0078124B" w:rsidP="00D515B3">
            <w:pPr>
              <w:cnfStyle w:val="000000000000" w:firstRow="0" w:lastRow="0" w:firstColumn="0" w:lastColumn="0" w:oddVBand="0" w:evenVBand="0" w:oddHBand="0" w:evenHBand="0" w:firstRowFirstColumn="0" w:firstRowLastColumn="0" w:lastRowFirstColumn="0" w:lastRowLastColumn="0"/>
            </w:pPr>
            <w:r w:rsidRPr="00573C57">
              <w:t>1 petit pot en vannerie</w:t>
            </w:r>
          </w:p>
          <w:p w14:paraId="1E47C3EC" w14:textId="28C65673" w:rsidR="0078124B" w:rsidRPr="00573C57" w:rsidRDefault="0078124B" w:rsidP="00D515B3">
            <w:pPr>
              <w:cnfStyle w:val="000000000000" w:firstRow="0" w:lastRow="0" w:firstColumn="0" w:lastColumn="0" w:oddVBand="0" w:evenVBand="0" w:oddHBand="0" w:evenHBand="0" w:firstRowFirstColumn="0" w:firstRowLastColumn="0" w:lastRowFirstColumn="0" w:lastRowLastColumn="0"/>
            </w:pPr>
            <w:r w:rsidRPr="00573C57">
              <w:t>1 bourgeon d’Abi</w:t>
            </w:r>
          </w:p>
          <w:p w14:paraId="360F42FA" w14:textId="5BEF2F80" w:rsidR="0078124B" w:rsidRPr="00573C57" w:rsidRDefault="0078124B" w:rsidP="00D515B3">
            <w:pPr>
              <w:cnfStyle w:val="000000000000" w:firstRow="0" w:lastRow="0" w:firstColumn="0" w:lastColumn="0" w:oddVBand="0" w:evenVBand="0" w:oddHBand="0" w:evenHBand="0" w:firstRowFirstColumn="0" w:firstRowLastColumn="0" w:lastRowFirstColumn="0" w:lastRowLastColumn="0"/>
            </w:pPr>
            <w:r w:rsidRPr="00573C57">
              <w:t>1 Plant de Lavo</w:t>
            </w:r>
          </w:p>
        </w:tc>
        <w:tc>
          <w:tcPr>
            <w:tcW w:w="1882" w:type="pct"/>
          </w:tcPr>
          <w:p w14:paraId="0289536E" w14:textId="45CD21FB" w:rsidR="0078124B" w:rsidRPr="00573C57" w:rsidRDefault="00573C57" w:rsidP="00573C57">
            <w:pPr>
              <w:cnfStyle w:val="000000000000" w:firstRow="0" w:lastRow="0" w:firstColumn="0" w:lastColumn="0" w:oddVBand="0" w:evenVBand="0" w:oddHBand="0" w:evenHBand="0" w:firstRowFirstColumn="0" w:firstRowLastColumn="0" w:lastRowFirstColumn="0" w:lastRowLastColumn="0"/>
            </w:pPr>
            <w:ins w:id="87" w:author="Corinne" w:date="2015-01-28T10:13:00Z">
              <w:r w:rsidRPr="00573C57">
                <w:t>+</w:t>
              </w:r>
            </w:ins>
            <w:ins w:id="88" w:author="Corinne" w:date="2015-01-28T10:14:00Z">
              <w:r>
                <w:t>3</w:t>
              </w:r>
            </w:ins>
            <w:ins w:id="89" w:author="Corinne" w:date="2015-01-28T10:13:00Z">
              <w:r w:rsidRPr="00573C57">
                <w:t>00 points de vie, +200 hydratation et +200 Faim immédiatement</w:t>
              </w:r>
            </w:ins>
          </w:p>
        </w:tc>
      </w:tr>
      <w:tr w:rsidR="0078124B" w14:paraId="0655BFF4" w14:textId="1CE49895"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14:paraId="170455C7" w14:textId="04F59A16" w:rsidR="0078124B" w:rsidRPr="00F23365" w:rsidRDefault="0078124B" w:rsidP="00D1584A">
            <w:r w:rsidRPr="00F23365">
              <w:t xml:space="preserve">Baume d’aura </w:t>
            </w:r>
          </w:p>
        </w:tc>
        <w:tc>
          <w:tcPr>
            <w:tcW w:w="1504" w:type="pct"/>
          </w:tcPr>
          <w:p w14:paraId="44576276" w14:textId="2708B268" w:rsidR="0078124B" w:rsidRPr="00F23365" w:rsidRDefault="0078124B" w:rsidP="00D515B3">
            <w:pPr>
              <w:cnfStyle w:val="000000100000" w:firstRow="0" w:lastRow="0" w:firstColumn="0" w:lastColumn="0" w:oddVBand="0" w:evenVBand="0" w:oddHBand="1" w:evenHBand="0" w:firstRowFirstColumn="0" w:firstRowLastColumn="0" w:lastRowFirstColumn="0" w:lastRowLastColumn="0"/>
            </w:pPr>
            <w:r w:rsidRPr="00F23365">
              <w:t>1 base graisseuse</w:t>
            </w:r>
          </w:p>
          <w:p w14:paraId="2A3EC9FD" w14:textId="006A2471" w:rsidR="0078124B" w:rsidRPr="00F23365" w:rsidRDefault="0078124B" w:rsidP="00D515B3">
            <w:pPr>
              <w:cnfStyle w:val="000000100000" w:firstRow="0" w:lastRow="0" w:firstColumn="0" w:lastColumn="0" w:oddVBand="0" w:evenVBand="0" w:oddHBand="1" w:evenHBand="0" w:firstRowFirstColumn="0" w:firstRowLastColumn="0" w:lastRowFirstColumn="0" w:lastRowLastColumn="0"/>
            </w:pPr>
            <w:r w:rsidRPr="00F23365">
              <w:t>1 petit pot en vannerie</w:t>
            </w:r>
          </w:p>
          <w:p w14:paraId="4FFCEA1F" w14:textId="2233406A" w:rsidR="0078124B" w:rsidRPr="00F23365" w:rsidRDefault="00F23365" w:rsidP="00D515B3">
            <w:pPr>
              <w:cnfStyle w:val="000000100000" w:firstRow="0" w:lastRow="0" w:firstColumn="0" w:lastColumn="0" w:oddVBand="0" w:evenVBand="0" w:oddHBand="1" w:evenHBand="0" w:firstRowFirstColumn="0" w:firstRowLastColumn="0" w:lastRowFirstColumn="0" w:lastRowLastColumn="0"/>
            </w:pPr>
            <w:ins w:id="90" w:author="Corinne" w:date="2015-01-28T09:50:00Z">
              <w:r>
                <w:t>3</w:t>
              </w:r>
              <w:r w:rsidRPr="00F23365">
                <w:t xml:space="preserve"> </w:t>
              </w:r>
            </w:ins>
            <w:r w:rsidR="0078124B" w:rsidRPr="00F23365">
              <w:t>plant d’Eiko</w:t>
            </w:r>
          </w:p>
          <w:p w14:paraId="1C5B77A1" w14:textId="233AF827" w:rsidR="0078124B" w:rsidRPr="00F23365" w:rsidRDefault="00F23365" w:rsidP="00F820F2">
            <w:pPr>
              <w:cnfStyle w:val="000000100000" w:firstRow="0" w:lastRow="0" w:firstColumn="0" w:lastColumn="0" w:oddVBand="0" w:evenVBand="0" w:oddHBand="1" w:evenHBand="0" w:firstRowFirstColumn="0" w:firstRowLastColumn="0" w:lastRowFirstColumn="0" w:lastRowLastColumn="0"/>
            </w:pPr>
            <w:ins w:id="91" w:author="Corinne" w:date="2015-01-28T09:50:00Z">
              <w:r>
                <w:t>4</w:t>
              </w:r>
              <w:r w:rsidRPr="00F23365">
                <w:t xml:space="preserve"> </w:t>
              </w:r>
            </w:ins>
            <w:r w:rsidR="0078124B" w:rsidRPr="00F23365">
              <w:t>plant de Lavo</w:t>
            </w:r>
          </w:p>
        </w:tc>
        <w:tc>
          <w:tcPr>
            <w:tcW w:w="1882" w:type="pct"/>
          </w:tcPr>
          <w:p w14:paraId="7C092823" w14:textId="4F064AFC" w:rsidR="0078124B" w:rsidRPr="00F23365" w:rsidRDefault="00F23365" w:rsidP="00D515B3">
            <w:pPr>
              <w:cnfStyle w:val="000000100000" w:firstRow="0" w:lastRow="0" w:firstColumn="0" w:lastColumn="0" w:oddVBand="0" w:evenVBand="0" w:oddHBand="1" w:evenHBand="0" w:firstRowFirstColumn="0" w:firstRowLastColumn="0" w:lastRowFirstColumn="0" w:lastRowLastColumn="0"/>
            </w:pPr>
            <w:ins w:id="92" w:author="Corinne" w:date="2015-01-28T09:47:00Z">
              <w:r>
                <w:t>+100000 expérience</w:t>
              </w:r>
            </w:ins>
          </w:p>
        </w:tc>
      </w:tr>
      <w:tr w:rsidR="0078124B" w14:paraId="486EA4A4" w14:textId="097AA25E" w:rsidTr="0078124B">
        <w:tc>
          <w:tcPr>
            <w:cnfStyle w:val="001000000000" w:firstRow="0" w:lastRow="0" w:firstColumn="1" w:lastColumn="0" w:oddVBand="0" w:evenVBand="0" w:oddHBand="0" w:evenHBand="0" w:firstRowFirstColumn="0" w:firstRowLastColumn="0" w:lastRowFirstColumn="0" w:lastRowLastColumn="0"/>
            <w:tcW w:w="1614" w:type="pct"/>
          </w:tcPr>
          <w:p w14:paraId="06361A60" w14:textId="77777777" w:rsidR="0078124B" w:rsidRDefault="0078124B" w:rsidP="00D515B3">
            <w:pPr>
              <w:rPr>
                <w:ins w:id="93" w:author="Corinne" w:date="2015-01-27T10:15:00Z"/>
              </w:rPr>
            </w:pPr>
            <w:r>
              <w:t>Baume d’amélioration physique</w:t>
            </w:r>
          </w:p>
          <w:p w14:paraId="22B1A339" w14:textId="6077C2C8" w:rsidR="000E0604" w:rsidRDefault="000E0604" w:rsidP="00D515B3">
            <w:ins w:id="94" w:author="Corinne" w:date="2015-01-27T10:15:00Z">
              <w:r>
                <w:t>(Bal</w:t>
              </w:r>
            </w:ins>
            <w:ins w:id="95" w:author="Corinne" w:date="2015-01-27T10:16:00Z">
              <w:r>
                <w:t>m</w:t>
              </w:r>
            </w:ins>
            <w:ins w:id="96" w:author="Corinne" w:date="2015-01-27T10:15:00Z">
              <w:r>
                <w:t>Physic)</w:t>
              </w:r>
            </w:ins>
          </w:p>
        </w:tc>
        <w:tc>
          <w:tcPr>
            <w:tcW w:w="1504" w:type="pct"/>
          </w:tcPr>
          <w:p w14:paraId="29CBCA61" w14:textId="13B105D8" w:rsidR="0078124B" w:rsidRDefault="0078124B" w:rsidP="00D515B3">
            <w:pPr>
              <w:cnfStyle w:val="000000000000" w:firstRow="0" w:lastRow="0" w:firstColumn="0" w:lastColumn="0" w:oddVBand="0" w:evenVBand="0" w:oddHBand="0" w:evenHBand="0" w:firstRowFirstColumn="0" w:firstRowLastColumn="0" w:lastRowFirstColumn="0" w:lastRowLastColumn="0"/>
            </w:pPr>
            <w:r>
              <w:t>1 base graisseuse</w:t>
            </w:r>
          </w:p>
          <w:p w14:paraId="0308948B" w14:textId="7B375389" w:rsidR="0078124B" w:rsidRDefault="0078124B" w:rsidP="00D515B3">
            <w:pPr>
              <w:cnfStyle w:val="000000000000" w:firstRow="0" w:lastRow="0" w:firstColumn="0" w:lastColumn="0" w:oddVBand="0" w:evenVBand="0" w:oddHBand="0" w:evenHBand="0" w:firstRowFirstColumn="0" w:firstRowLastColumn="0" w:lastRowFirstColumn="0" w:lastRowLastColumn="0"/>
            </w:pPr>
            <w:r>
              <w:t>1 petit pot en bois</w:t>
            </w:r>
          </w:p>
          <w:p w14:paraId="39121FE6" w14:textId="252C6D46" w:rsidR="0078124B" w:rsidRDefault="0078124B" w:rsidP="00D515B3">
            <w:pPr>
              <w:cnfStyle w:val="000000000000" w:firstRow="0" w:lastRow="0" w:firstColumn="0" w:lastColumn="0" w:oddVBand="0" w:evenVBand="0" w:oddHBand="0" w:evenHBand="0" w:firstRowFirstColumn="0" w:firstRowLastColumn="0" w:lastRowFirstColumn="0" w:lastRowLastColumn="0"/>
            </w:pPr>
            <w:r>
              <w:t>1 bourgeon d’Abi</w:t>
            </w:r>
            <w:ins w:id="97" w:author="Corinne" w:date="2015-01-27T10:29:00Z">
              <w:r w:rsidR="00880CEB">
                <w:t xml:space="preserve"> (AbiFruit)</w:t>
              </w:r>
            </w:ins>
          </w:p>
          <w:p w14:paraId="4FBDD767" w14:textId="3468E195" w:rsidR="0078124B" w:rsidRDefault="0078124B" w:rsidP="00D515B3">
            <w:pPr>
              <w:cnfStyle w:val="000000000000" w:firstRow="0" w:lastRow="0" w:firstColumn="0" w:lastColumn="0" w:oddVBand="0" w:evenVBand="0" w:oddHBand="0" w:evenHBand="0" w:firstRowFirstColumn="0" w:firstRowLastColumn="0" w:lastRowFirstColumn="0" w:lastRowLastColumn="0"/>
            </w:pPr>
            <w:r>
              <w:t>1 Plant de Lichoj</w:t>
            </w:r>
            <w:ins w:id="98" w:author="Corinne" w:date="2015-01-27T10:29:00Z">
              <w:r w:rsidR="00880CEB">
                <w:t xml:space="preserve"> (LichokPlant)</w:t>
              </w:r>
            </w:ins>
          </w:p>
          <w:p w14:paraId="13CF824C" w14:textId="4A6155A5" w:rsidR="0078124B" w:rsidRDefault="000E0604" w:rsidP="00F820F2">
            <w:pPr>
              <w:cnfStyle w:val="000000000000" w:firstRow="0" w:lastRow="0" w:firstColumn="0" w:lastColumn="0" w:oddVBand="0" w:evenVBand="0" w:oddHBand="0" w:evenHBand="0" w:firstRowFirstColumn="0" w:firstRowLastColumn="0" w:lastRowFirstColumn="0" w:lastRowLastColumn="0"/>
            </w:pPr>
            <w:ins w:id="99" w:author="Corinne" w:date="2015-01-27T10:22:00Z">
              <w:r>
                <w:t xml:space="preserve">2 </w:t>
              </w:r>
            </w:ins>
            <w:r w:rsidR="0078124B">
              <w:t>Plant d’Eiko</w:t>
            </w:r>
            <w:ins w:id="100" w:author="Corinne" w:date="2015-01-27T10:29:00Z">
              <w:r w:rsidR="00880CEB">
                <w:t xml:space="preserve"> (EikoPlant)</w:t>
              </w:r>
            </w:ins>
          </w:p>
        </w:tc>
        <w:tc>
          <w:tcPr>
            <w:tcW w:w="1882" w:type="pct"/>
          </w:tcPr>
          <w:p w14:paraId="59C7751F" w14:textId="77777777" w:rsidR="0078124B" w:rsidRDefault="000E0604" w:rsidP="000E0604">
            <w:pPr>
              <w:cnfStyle w:val="000000000000" w:firstRow="0" w:lastRow="0" w:firstColumn="0" w:lastColumn="0" w:oddVBand="0" w:evenVBand="0" w:oddHBand="0" w:evenHBand="0" w:firstRowFirstColumn="0" w:firstRowLastColumn="0" w:lastRowFirstColumn="0" w:lastRowLastColumn="0"/>
              <w:rPr>
                <w:ins w:id="101" w:author="Corinne" w:date="2015-01-27T10:26:00Z"/>
              </w:rPr>
            </w:pPr>
            <w:ins w:id="102" w:author="Corinne" w:date="2015-01-27T10:21:00Z">
              <w:r>
                <w:t xml:space="preserve">+1 en </w:t>
              </w:r>
            </w:ins>
            <w:ins w:id="103" w:author="Corinne" w:date="2015-01-27T10:23:00Z">
              <w:r>
                <w:t>Force</w:t>
              </w:r>
            </w:ins>
            <w:ins w:id="104" w:author="Corinne" w:date="2015-01-27T10:21:00Z">
              <w:r>
                <w:t xml:space="preserve"> pour 7 jour</w:t>
              </w:r>
            </w:ins>
            <w:ins w:id="105" w:author="Corinne" w:date="2015-01-27T10:23:00Z">
              <w:r>
                <w:t>s</w:t>
              </w:r>
            </w:ins>
          </w:p>
          <w:p w14:paraId="1AC6671E" w14:textId="12B7BD54" w:rsidR="00880CEB" w:rsidRDefault="00880CEB" w:rsidP="000E0604">
            <w:pPr>
              <w:cnfStyle w:val="000000000000" w:firstRow="0" w:lastRow="0" w:firstColumn="0" w:lastColumn="0" w:oddVBand="0" w:evenVBand="0" w:oddHBand="0" w:evenHBand="0" w:firstRowFirstColumn="0" w:firstRowLastColumn="0" w:lastRowFirstColumn="0" w:lastRowLastColumn="0"/>
            </w:pPr>
            <w:ins w:id="106" w:author="Corinne" w:date="2015-01-27T10:26:00Z">
              <w:r>
                <w:t>(604800 secondes)</w:t>
              </w:r>
            </w:ins>
          </w:p>
        </w:tc>
      </w:tr>
      <w:tr w:rsidR="0078124B" w14:paraId="2230AD3D" w14:textId="462EA795"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14:paraId="53EA2CD9" w14:textId="77777777" w:rsidR="0078124B" w:rsidRPr="00880CEB" w:rsidRDefault="0078124B" w:rsidP="00D515B3">
            <w:pPr>
              <w:rPr>
                <w:ins w:id="107" w:author="Corinne" w:date="2015-01-27T10:26:00Z"/>
              </w:rPr>
            </w:pPr>
            <w:r w:rsidRPr="00880CEB">
              <w:t>Baume de beauté</w:t>
            </w:r>
          </w:p>
          <w:p w14:paraId="2DE6F88A" w14:textId="10D98261" w:rsidR="00880CEB" w:rsidRPr="00880CEB" w:rsidRDefault="00880CEB" w:rsidP="00D515B3">
            <w:pPr>
              <w:rPr>
                <w:ins w:id="108" w:author="Corinne" w:date="2015-01-27T10:25:00Z"/>
              </w:rPr>
            </w:pPr>
            <w:ins w:id="109" w:author="Corinne" w:date="2015-01-27T10:26:00Z">
              <w:r w:rsidRPr="00880CEB">
                <w:t>(BalmCharisma)</w:t>
              </w:r>
            </w:ins>
          </w:p>
          <w:p w14:paraId="1F18C4DA" w14:textId="4072D07B" w:rsidR="00880CEB" w:rsidRPr="00880CEB" w:rsidRDefault="00880CEB" w:rsidP="00880CEB">
            <w:pPr>
              <w:jc w:val="center"/>
              <w:rPr>
                <w:highlight w:val="yellow"/>
              </w:rPr>
            </w:pPr>
          </w:p>
        </w:tc>
        <w:tc>
          <w:tcPr>
            <w:tcW w:w="1504" w:type="pct"/>
          </w:tcPr>
          <w:p w14:paraId="20938401" w14:textId="0939DC94" w:rsidR="0078124B" w:rsidRDefault="0078124B" w:rsidP="00D515B3">
            <w:pPr>
              <w:cnfStyle w:val="000000100000" w:firstRow="0" w:lastRow="0" w:firstColumn="0" w:lastColumn="0" w:oddVBand="0" w:evenVBand="0" w:oddHBand="1" w:evenHBand="0" w:firstRowFirstColumn="0" w:firstRowLastColumn="0" w:lastRowFirstColumn="0" w:lastRowLastColumn="0"/>
            </w:pPr>
            <w:r>
              <w:t>1 base graisseuse</w:t>
            </w:r>
          </w:p>
          <w:p w14:paraId="74E4E656" w14:textId="279078B0" w:rsidR="0078124B" w:rsidRDefault="0078124B" w:rsidP="00D515B3">
            <w:pPr>
              <w:cnfStyle w:val="000000100000" w:firstRow="0" w:lastRow="0" w:firstColumn="0" w:lastColumn="0" w:oddVBand="0" w:evenVBand="0" w:oddHBand="1" w:evenHBand="0" w:firstRowFirstColumn="0" w:firstRowLastColumn="0" w:lastRowFirstColumn="0" w:lastRowLastColumn="0"/>
            </w:pPr>
            <w:r>
              <w:t>1 petit pot en bois</w:t>
            </w:r>
          </w:p>
          <w:p w14:paraId="563BD4F5" w14:textId="242E117B" w:rsidR="0078124B" w:rsidRDefault="0078124B" w:rsidP="00D515B3">
            <w:pPr>
              <w:cnfStyle w:val="000000100000" w:firstRow="0" w:lastRow="0" w:firstColumn="0" w:lastColumn="0" w:oddVBand="0" w:evenVBand="0" w:oddHBand="1" w:evenHBand="0" w:firstRowFirstColumn="0" w:firstRowLastColumn="0" w:lastRowFirstColumn="0" w:lastRowLastColumn="0"/>
            </w:pPr>
            <w:r>
              <w:t>1 Plant de Lavo</w:t>
            </w:r>
            <w:ins w:id="110" w:author="Corinne" w:date="2015-01-27T10:29:00Z">
              <w:r w:rsidR="00880CEB">
                <w:t xml:space="preserve"> (LavoPlant)</w:t>
              </w:r>
            </w:ins>
          </w:p>
          <w:p w14:paraId="7AF83D28" w14:textId="370B5FA7" w:rsidR="0078124B" w:rsidRDefault="00880CEB" w:rsidP="00D515B3">
            <w:pPr>
              <w:cnfStyle w:val="000000100000" w:firstRow="0" w:lastRow="0" w:firstColumn="0" w:lastColumn="0" w:oddVBand="0" w:evenVBand="0" w:oddHBand="1" w:evenHBand="0" w:firstRowFirstColumn="0" w:firstRowLastColumn="0" w:lastRowFirstColumn="0" w:lastRowLastColumn="0"/>
            </w:pPr>
            <w:ins w:id="111" w:author="Corinne" w:date="2015-01-27T10:29:00Z">
              <w:r>
                <w:t xml:space="preserve">2 </w:t>
              </w:r>
            </w:ins>
            <w:r w:rsidR="0078124B">
              <w:t>Plant d’Eiko</w:t>
            </w:r>
            <w:ins w:id="112" w:author="Corinne" w:date="2015-01-27T10:29:00Z">
              <w:r>
                <w:t xml:space="preserve"> (EikoPlant)</w:t>
              </w:r>
            </w:ins>
          </w:p>
          <w:p w14:paraId="14449B5E" w14:textId="32A755B5" w:rsidR="0078124B" w:rsidRDefault="0078124B" w:rsidP="00F820F2">
            <w:pPr>
              <w:cnfStyle w:val="000000100000" w:firstRow="0" w:lastRow="0" w:firstColumn="0" w:lastColumn="0" w:oddVBand="0" w:evenVBand="0" w:oddHBand="1" w:evenHBand="0" w:firstRowFirstColumn="0" w:firstRowLastColumn="0" w:lastRowFirstColumn="0" w:lastRowLastColumn="0"/>
            </w:pPr>
            <w:r>
              <w:t>1 Plant de Lichoj</w:t>
            </w:r>
            <w:ins w:id="113" w:author="Corinne" w:date="2015-01-27T10:29:00Z">
              <w:r w:rsidR="00880CEB">
                <w:t xml:space="preserve"> (LichojPlant)</w:t>
              </w:r>
            </w:ins>
          </w:p>
        </w:tc>
        <w:tc>
          <w:tcPr>
            <w:tcW w:w="1882" w:type="pct"/>
          </w:tcPr>
          <w:p w14:paraId="27091328" w14:textId="176DE2D1" w:rsidR="0078124B" w:rsidRDefault="00880CEB" w:rsidP="00880CEB">
            <w:pPr>
              <w:cnfStyle w:val="000000100000" w:firstRow="0" w:lastRow="0" w:firstColumn="0" w:lastColumn="0" w:oddVBand="0" w:evenVBand="0" w:oddHBand="1" w:evenHBand="0" w:firstRowFirstColumn="0" w:firstRowLastColumn="0" w:lastRowFirstColumn="0" w:lastRowLastColumn="0"/>
            </w:pPr>
            <w:ins w:id="114" w:author="Corinne" w:date="2015-01-27T10:27:00Z">
              <w:r>
                <w:t>+1 en Charisme pour 7 jours (604800 secondes)</w:t>
              </w:r>
            </w:ins>
          </w:p>
        </w:tc>
      </w:tr>
      <w:tr w:rsidR="0078124B" w14:paraId="0231C5B4" w14:textId="545CD639" w:rsidTr="0078124B">
        <w:tc>
          <w:tcPr>
            <w:cnfStyle w:val="001000000000" w:firstRow="0" w:lastRow="0" w:firstColumn="1" w:lastColumn="0" w:oddVBand="0" w:evenVBand="0" w:oddHBand="0" w:evenHBand="0" w:firstRowFirstColumn="0" w:firstRowLastColumn="0" w:lastRowFirstColumn="0" w:lastRowLastColumn="0"/>
            <w:tcW w:w="1614" w:type="pct"/>
          </w:tcPr>
          <w:p w14:paraId="43005734" w14:textId="77777777" w:rsidR="0078124B" w:rsidRPr="00F275EA" w:rsidRDefault="0078124B" w:rsidP="00D515B3">
            <w:pPr>
              <w:rPr>
                <w:ins w:id="115" w:author="Corinne" w:date="2015-01-27T10:32:00Z"/>
              </w:rPr>
            </w:pPr>
            <w:r w:rsidRPr="00F275EA">
              <w:t>Baume naturel</w:t>
            </w:r>
          </w:p>
          <w:p w14:paraId="0C30040F" w14:textId="7F1E2F04" w:rsidR="00880CEB" w:rsidRPr="00880CEB" w:rsidRDefault="00880CEB" w:rsidP="00D515B3">
            <w:pPr>
              <w:rPr>
                <w:highlight w:val="yellow"/>
              </w:rPr>
            </w:pPr>
            <w:ins w:id="116" w:author="Corinne" w:date="2015-01-27T10:32:00Z">
              <w:r w:rsidRPr="00F275EA">
                <w:t>(BalmNatural)</w:t>
              </w:r>
            </w:ins>
          </w:p>
        </w:tc>
        <w:tc>
          <w:tcPr>
            <w:tcW w:w="1504" w:type="pct"/>
          </w:tcPr>
          <w:p w14:paraId="600BABFB" w14:textId="0BCFDA95" w:rsidR="0078124B" w:rsidRDefault="0078124B" w:rsidP="00D515B3">
            <w:pPr>
              <w:cnfStyle w:val="000000000000" w:firstRow="0" w:lastRow="0" w:firstColumn="0" w:lastColumn="0" w:oddVBand="0" w:evenVBand="0" w:oddHBand="0" w:evenHBand="0" w:firstRowFirstColumn="0" w:firstRowLastColumn="0" w:lastRowFirstColumn="0" w:lastRowLastColumn="0"/>
            </w:pPr>
            <w:r>
              <w:t>1 base graisseuse</w:t>
            </w:r>
          </w:p>
          <w:p w14:paraId="303CD0B9" w14:textId="72D96172" w:rsidR="0078124B" w:rsidRDefault="0078124B" w:rsidP="00D515B3">
            <w:pPr>
              <w:cnfStyle w:val="000000000000" w:firstRow="0" w:lastRow="0" w:firstColumn="0" w:lastColumn="0" w:oddVBand="0" w:evenVBand="0" w:oddHBand="0" w:evenHBand="0" w:firstRowFirstColumn="0" w:firstRowLastColumn="0" w:lastRowFirstColumn="0" w:lastRowLastColumn="0"/>
            </w:pPr>
            <w:r>
              <w:t>1 tube</w:t>
            </w:r>
          </w:p>
          <w:p w14:paraId="290C11A0" w14:textId="00FCC059" w:rsidR="0078124B" w:rsidRDefault="00F275EA" w:rsidP="00D515B3">
            <w:pPr>
              <w:cnfStyle w:val="000000000000" w:firstRow="0" w:lastRow="0" w:firstColumn="0" w:lastColumn="0" w:oddVBand="0" w:evenVBand="0" w:oddHBand="0" w:evenHBand="0" w:firstRowFirstColumn="0" w:firstRowLastColumn="0" w:lastRowFirstColumn="0" w:lastRowLastColumn="0"/>
            </w:pPr>
            <w:ins w:id="117" w:author="Corinne" w:date="2015-01-27T10:38:00Z">
              <w:r>
                <w:t>2</w:t>
              </w:r>
            </w:ins>
            <w:r w:rsidR="0078124B">
              <w:t xml:space="preserve"> bourgeon d’Abi</w:t>
            </w:r>
            <w:ins w:id="118" w:author="Corinne" w:date="2015-01-27T10:38:00Z">
              <w:r>
                <w:t xml:space="preserve"> (AbiFruit)</w:t>
              </w:r>
            </w:ins>
          </w:p>
          <w:p w14:paraId="413871E9" w14:textId="41586BA2" w:rsidR="0078124B" w:rsidRDefault="00F275EA" w:rsidP="00D515B3">
            <w:pPr>
              <w:cnfStyle w:val="000000000000" w:firstRow="0" w:lastRow="0" w:firstColumn="0" w:lastColumn="0" w:oddVBand="0" w:evenVBand="0" w:oddHBand="0" w:evenHBand="0" w:firstRowFirstColumn="0" w:firstRowLastColumn="0" w:lastRowFirstColumn="0" w:lastRowLastColumn="0"/>
            </w:pPr>
            <w:ins w:id="119" w:author="Corinne" w:date="2015-01-27T10:39:00Z">
              <w:r>
                <w:t xml:space="preserve">3 </w:t>
              </w:r>
            </w:ins>
            <w:r w:rsidR="0078124B">
              <w:t>fleur de Flento</w:t>
            </w:r>
            <w:ins w:id="120" w:author="Corinne" w:date="2015-01-27T10:38:00Z">
              <w:r>
                <w:t xml:space="preserve"> (FlentoFlower)</w:t>
              </w:r>
            </w:ins>
          </w:p>
          <w:p w14:paraId="42D0ADE6" w14:textId="2C7BA410" w:rsidR="0078124B" w:rsidRDefault="00F275EA" w:rsidP="00D515B3">
            <w:pPr>
              <w:cnfStyle w:val="000000000000" w:firstRow="0" w:lastRow="0" w:firstColumn="0" w:lastColumn="0" w:oddVBand="0" w:evenVBand="0" w:oddHBand="0" w:evenHBand="0" w:firstRowFirstColumn="0" w:firstRowLastColumn="0" w:lastRowFirstColumn="0" w:lastRowLastColumn="0"/>
            </w:pPr>
            <w:ins w:id="121" w:author="Corinne" w:date="2015-01-27T10:39:00Z">
              <w:r>
                <w:t xml:space="preserve">5 </w:t>
              </w:r>
            </w:ins>
            <w:r w:rsidR="0078124B">
              <w:t>Suc de Ligio</w:t>
            </w:r>
            <w:ins w:id="122" w:author="Corinne" w:date="2015-01-27T10:39:00Z">
              <w:r>
                <w:t xml:space="preserve"> (LigioJuice)</w:t>
              </w:r>
            </w:ins>
          </w:p>
          <w:p w14:paraId="29185C23" w14:textId="62D69973" w:rsidR="0078124B" w:rsidRDefault="00F275EA" w:rsidP="00771218">
            <w:pPr>
              <w:cnfStyle w:val="000000000000" w:firstRow="0" w:lastRow="0" w:firstColumn="0" w:lastColumn="0" w:oddVBand="0" w:evenVBand="0" w:oddHBand="0" w:evenHBand="0" w:firstRowFirstColumn="0" w:firstRowLastColumn="0" w:lastRowFirstColumn="0" w:lastRowLastColumn="0"/>
            </w:pPr>
            <w:ins w:id="123" w:author="Corinne" w:date="2015-01-27T10:39:00Z">
              <w:r>
                <w:t xml:space="preserve">2 </w:t>
              </w:r>
            </w:ins>
            <w:r w:rsidR="0078124B">
              <w:t>Plant de Lichoj</w:t>
            </w:r>
            <w:ins w:id="124" w:author="Corinne" w:date="2015-01-27T10:39:00Z">
              <w:r>
                <w:t xml:space="preserve"> (Licho</w:t>
              </w:r>
            </w:ins>
            <w:ins w:id="125" w:author="Corinne" w:date="2015-01-27T10:40:00Z">
              <w:r w:rsidR="00771218">
                <w:t>j</w:t>
              </w:r>
            </w:ins>
            <w:ins w:id="126" w:author="Corinne" w:date="2015-01-27T10:39:00Z">
              <w:r>
                <w:t>Plant)</w:t>
              </w:r>
            </w:ins>
          </w:p>
        </w:tc>
        <w:tc>
          <w:tcPr>
            <w:tcW w:w="1882" w:type="pct"/>
          </w:tcPr>
          <w:p w14:paraId="1C4FF896" w14:textId="590F62F2" w:rsidR="00880CEB" w:rsidRDefault="00880CEB" w:rsidP="0080126D">
            <w:pPr>
              <w:cnfStyle w:val="000000000000" w:firstRow="0" w:lastRow="0" w:firstColumn="0" w:lastColumn="0" w:oddVBand="0" w:evenVBand="0" w:oddHBand="0" w:evenHBand="0" w:firstRowFirstColumn="0" w:firstRowLastColumn="0" w:lastRowFirstColumn="0" w:lastRowLastColumn="0"/>
              <w:rPr>
                <w:ins w:id="127" w:author="Corinne" w:date="2015-01-27T10:32:00Z"/>
              </w:rPr>
            </w:pPr>
            <w:ins w:id="128" w:author="Corinne" w:date="2015-01-27T10:32:00Z">
              <w:r>
                <w:t>+1 en Force et</w:t>
              </w:r>
            </w:ins>
            <w:ins w:id="129" w:author="Corinne" w:date="2015-01-27T10:41:00Z">
              <w:r w:rsidR="0039704F">
                <w:t xml:space="preserve"> +1</w:t>
              </w:r>
            </w:ins>
            <w:ins w:id="130" w:author="Corinne" w:date="2015-01-27T10:32:00Z">
              <w:r>
                <w:t xml:space="preserve"> en </w:t>
              </w:r>
            </w:ins>
            <w:ins w:id="131" w:author="Corinne" w:date="2015-01-27T10:40:00Z">
              <w:r w:rsidR="00F275EA">
                <w:t>P</w:t>
              </w:r>
            </w:ins>
            <w:ins w:id="132" w:author="Corinne" w:date="2015-01-27T10:32:00Z">
              <w:r>
                <w:t>erception pour 7 jours.</w:t>
              </w:r>
            </w:ins>
          </w:p>
          <w:p w14:paraId="43FEB772" w14:textId="77777777" w:rsidR="00880CEB" w:rsidRDefault="00880CEB" w:rsidP="0080126D">
            <w:pPr>
              <w:cnfStyle w:val="000000000000" w:firstRow="0" w:lastRow="0" w:firstColumn="0" w:lastColumn="0" w:oddVBand="0" w:evenVBand="0" w:oddHBand="0" w:evenHBand="0" w:firstRowFirstColumn="0" w:firstRowLastColumn="0" w:lastRowFirstColumn="0" w:lastRowLastColumn="0"/>
              <w:rPr>
                <w:ins w:id="133" w:author="Corinne" w:date="2015-01-27T10:30:00Z"/>
              </w:rPr>
            </w:pPr>
          </w:p>
          <w:p w14:paraId="26937665" w14:textId="77777777" w:rsidR="0078124B" w:rsidRDefault="0078124B" w:rsidP="00880CEB">
            <w:pPr>
              <w:cnfStyle w:val="000000000000" w:firstRow="0" w:lastRow="0" w:firstColumn="0" w:lastColumn="0" w:oddVBand="0" w:evenVBand="0" w:oddHBand="0" w:evenHBand="0" w:firstRowFirstColumn="0" w:firstRowLastColumn="0" w:lastRowFirstColumn="0" w:lastRowLastColumn="0"/>
            </w:pPr>
          </w:p>
        </w:tc>
      </w:tr>
      <w:tr w:rsidR="0078124B" w14:paraId="48C7F9A8" w14:textId="0FCC4498"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14:paraId="3503E22E" w14:textId="77777777" w:rsidR="0078124B" w:rsidRPr="0039704F" w:rsidRDefault="0078124B" w:rsidP="00D515B3">
            <w:pPr>
              <w:rPr>
                <w:ins w:id="134" w:author="Corinne" w:date="2015-01-27T10:41:00Z"/>
              </w:rPr>
            </w:pPr>
            <w:r w:rsidRPr="0039704F">
              <w:t>Baume d’intellection</w:t>
            </w:r>
          </w:p>
          <w:p w14:paraId="6FEFF2CA" w14:textId="7108D58D" w:rsidR="0039704F" w:rsidRPr="0039704F" w:rsidRDefault="0039704F" w:rsidP="00D515B3">
            <w:pPr>
              <w:rPr>
                <w:highlight w:val="yellow"/>
              </w:rPr>
            </w:pPr>
            <w:ins w:id="135" w:author="Corinne" w:date="2015-01-27T10:41:00Z">
              <w:r w:rsidRPr="0039704F">
                <w:t>(BalmIntellection)</w:t>
              </w:r>
            </w:ins>
          </w:p>
        </w:tc>
        <w:tc>
          <w:tcPr>
            <w:tcW w:w="1504" w:type="pct"/>
          </w:tcPr>
          <w:p w14:paraId="471D10B1" w14:textId="40013E2D" w:rsidR="0078124B" w:rsidRDefault="0078124B" w:rsidP="00D515B3">
            <w:pPr>
              <w:cnfStyle w:val="000000100000" w:firstRow="0" w:lastRow="0" w:firstColumn="0" w:lastColumn="0" w:oddVBand="0" w:evenVBand="0" w:oddHBand="1" w:evenHBand="0" w:firstRowFirstColumn="0" w:firstRowLastColumn="0" w:lastRowFirstColumn="0" w:lastRowLastColumn="0"/>
            </w:pPr>
            <w:r>
              <w:t>1 base graisseuse</w:t>
            </w:r>
          </w:p>
          <w:p w14:paraId="70753771" w14:textId="42EE89FD" w:rsidR="0078124B" w:rsidRDefault="0078124B" w:rsidP="00D515B3">
            <w:pPr>
              <w:cnfStyle w:val="000000100000" w:firstRow="0" w:lastRow="0" w:firstColumn="0" w:lastColumn="0" w:oddVBand="0" w:evenVBand="0" w:oddHBand="1" w:evenHBand="0" w:firstRowFirstColumn="0" w:firstRowLastColumn="0" w:lastRowFirstColumn="0" w:lastRowLastColumn="0"/>
            </w:pPr>
            <w:r>
              <w:t>1 tube</w:t>
            </w:r>
          </w:p>
          <w:p w14:paraId="466F16F1" w14:textId="6375D177" w:rsidR="0078124B" w:rsidRDefault="0039704F" w:rsidP="00D515B3">
            <w:pPr>
              <w:cnfStyle w:val="000000100000" w:firstRow="0" w:lastRow="0" w:firstColumn="0" w:lastColumn="0" w:oddVBand="0" w:evenVBand="0" w:oddHBand="1" w:evenHBand="0" w:firstRowFirstColumn="0" w:firstRowLastColumn="0" w:lastRowFirstColumn="0" w:lastRowLastColumn="0"/>
            </w:pPr>
            <w:ins w:id="136" w:author="Corinne" w:date="2015-01-27T10:47:00Z">
              <w:r>
                <w:t xml:space="preserve">5 </w:t>
              </w:r>
            </w:ins>
            <w:r w:rsidR="0078124B">
              <w:t>Suc d’Aloe</w:t>
            </w:r>
            <w:ins w:id="137" w:author="Corinne" w:date="2015-01-27T10:42:00Z">
              <w:r>
                <w:t xml:space="preserve"> (AloeJuice)</w:t>
              </w:r>
            </w:ins>
          </w:p>
          <w:p w14:paraId="7CF5A8A7" w14:textId="39F1A9B5" w:rsidR="0078124B" w:rsidRDefault="0039704F" w:rsidP="00D515B3">
            <w:pPr>
              <w:cnfStyle w:val="000000100000" w:firstRow="0" w:lastRow="0" w:firstColumn="0" w:lastColumn="0" w:oddVBand="0" w:evenVBand="0" w:oddHBand="1" w:evenHBand="0" w:firstRowFirstColumn="0" w:firstRowLastColumn="0" w:lastRowFirstColumn="0" w:lastRowLastColumn="0"/>
            </w:pPr>
            <w:ins w:id="138" w:author="Corinne" w:date="2015-01-27T10:47:00Z">
              <w:r>
                <w:t xml:space="preserve">4 </w:t>
              </w:r>
            </w:ins>
            <w:r w:rsidR="0078124B">
              <w:t>Bourgeon de Pin</w:t>
            </w:r>
            <w:ins w:id="139" w:author="Corinne" w:date="2015-01-27T10:42:00Z">
              <w:r>
                <w:t xml:space="preserve"> (PinFruit)</w:t>
              </w:r>
            </w:ins>
          </w:p>
          <w:p w14:paraId="6B27FCA8" w14:textId="070858AD" w:rsidR="0078124B" w:rsidRDefault="0039704F" w:rsidP="00D515B3">
            <w:pPr>
              <w:cnfStyle w:val="000000100000" w:firstRow="0" w:lastRow="0" w:firstColumn="0" w:lastColumn="0" w:oddVBand="0" w:evenVBand="0" w:oddHBand="1" w:evenHBand="0" w:firstRowFirstColumn="0" w:firstRowLastColumn="0" w:lastRowFirstColumn="0" w:lastRowLastColumn="0"/>
            </w:pPr>
            <w:ins w:id="140" w:author="Corinne" w:date="2015-01-27T10:47:00Z">
              <w:r>
                <w:t xml:space="preserve">4 </w:t>
              </w:r>
            </w:ins>
            <w:r w:rsidR="0078124B">
              <w:t>Suc de Ligio</w:t>
            </w:r>
            <w:ins w:id="141" w:author="Corinne" w:date="2015-01-27T10:42:00Z">
              <w:r>
                <w:t xml:space="preserve"> (LigioJuice)</w:t>
              </w:r>
            </w:ins>
          </w:p>
          <w:p w14:paraId="074F4E5A" w14:textId="663EA91B" w:rsidR="0078124B" w:rsidRDefault="0039704F" w:rsidP="00D515B3">
            <w:pPr>
              <w:cnfStyle w:val="000000100000" w:firstRow="0" w:lastRow="0" w:firstColumn="0" w:lastColumn="0" w:oddVBand="0" w:evenVBand="0" w:oddHBand="1" w:evenHBand="0" w:firstRowFirstColumn="0" w:firstRowLastColumn="0" w:lastRowFirstColumn="0" w:lastRowLastColumn="0"/>
            </w:pPr>
            <w:ins w:id="142" w:author="Corinne" w:date="2015-01-27T10:47:00Z">
              <w:r>
                <w:t xml:space="preserve">4 </w:t>
              </w:r>
            </w:ins>
            <w:r w:rsidR="0078124B">
              <w:t>Plant d’Eiko</w:t>
            </w:r>
            <w:ins w:id="143" w:author="Corinne" w:date="2015-01-27T10:42:00Z">
              <w:r>
                <w:t xml:space="preserve"> (EikoPlant)</w:t>
              </w:r>
            </w:ins>
          </w:p>
          <w:p w14:paraId="63420FF7" w14:textId="0CEA5CDC" w:rsidR="0078124B" w:rsidRDefault="0039704F" w:rsidP="00F820F2">
            <w:pPr>
              <w:cnfStyle w:val="000000100000" w:firstRow="0" w:lastRow="0" w:firstColumn="0" w:lastColumn="0" w:oddVBand="0" w:evenVBand="0" w:oddHBand="1" w:evenHBand="0" w:firstRowFirstColumn="0" w:firstRowLastColumn="0" w:lastRowFirstColumn="0" w:lastRowLastColumn="0"/>
            </w:pPr>
            <w:ins w:id="144" w:author="Corinne" w:date="2015-01-27T10:47:00Z">
              <w:r>
                <w:t xml:space="preserve">5 </w:t>
              </w:r>
            </w:ins>
            <w:r w:rsidR="0078124B">
              <w:t>Plant de Bailo</w:t>
            </w:r>
            <w:ins w:id="145" w:author="Corinne" w:date="2015-01-27T10:42:00Z">
              <w:r>
                <w:t xml:space="preserve"> (BailoPlant)</w:t>
              </w:r>
            </w:ins>
          </w:p>
        </w:tc>
        <w:tc>
          <w:tcPr>
            <w:tcW w:w="1882" w:type="pct"/>
          </w:tcPr>
          <w:p w14:paraId="4D0BCEF5" w14:textId="2EB44228" w:rsidR="0039704F" w:rsidRDefault="0039704F" w:rsidP="00321573">
            <w:pPr>
              <w:cnfStyle w:val="000000100000" w:firstRow="0" w:lastRow="0" w:firstColumn="0" w:lastColumn="0" w:oddVBand="0" w:evenVBand="0" w:oddHBand="1" w:evenHBand="0" w:firstRowFirstColumn="0" w:firstRowLastColumn="0" w:lastRowFirstColumn="0" w:lastRowLastColumn="0"/>
              <w:rPr>
                <w:ins w:id="146" w:author="Corinne" w:date="2015-01-27T10:41:00Z"/>
              </w:rPr>
            </w:pPr>
            <w:ins w:id="147" w:author="Corinne" w:date="2015-01-27T10:41:00Z">
              <w:r>
                <w:t>+1 en Force, +1 en Mental et +1 en Perception pour 7 jours.</w:t>
              </w:r>
            </w:ins>
          </w:p>
          <w:p w14:paraId="786B55D0" w14:textId="243F18BC" w:rsidR="0039704F" w:rsidRDefault="0039704F" w:rsidP="0039704F">
            <w:pPr>
              <w:cnfStyle w:val="000000100000" w:firstRow="0" w:lastRow="0" w:firstColumn="0" w:lastColumn="0" w:oddVBand="0" w:evenVBand="0" w:oddHBand="1" w:evenHBand="0" w:firstRowFirstColumn="0" w:firstRowLastColumn="0" w:lastRowFirstColumn="0" w:lastRowLastColumn="0"/>
            </w:pPr>
          </w:p>
        </w:tc>
      </w:tr>
      <w:tr w:rsidR="0078124B" w14:paraId="2215CBE3" w14:textId="2EE6FB61" w:rsidTr="0078124B">
        <w:tc>
          <w:tcPr>
            <w:cnfStyle w:val="001000000000" w:firstRow="0" w:lastRow="0" w:firstColumn="1" w:lastColumn="0" w:oddVBand="0" w:evenVBand="0" w:oddHBand="0" w:evenHBand="0" w:firstRowFirstColumn="0" w:firstRowLastColumn="0" w:lastRowFirstColumn="0" w:lastRowLastColumn="0"/>
            <w:tcW w:w="1614" w:type="pct"/>
          </w:tcPr>
          <w:p w14:paraId="7CFA7AF2" w14:textId="77777777" w:rsidR="0078124B" w:rsidRPr="00724C08" w:rsidRDefault="0078124B" w:rsidP="00D515B3">
            <w:pPr>
              <w:rPr>
                <w:ins w:id="148" w:author="Corinne" w:date="2015-01-27T10:47:00Z"/>
              </w:rPr>
            </w:pPr>
            <w:r w:rsidRPr="00724C08">
              <w:t>Baume de Perfection</w:t>
            </w:r>
          </w:p>
          <w:p w14:paraId="4A471346" w14:textId="304B9811" w:rsidR="0039704F" w:rsidRPr="0039704F" w:rsidRDefault="0039704F" w:rsidP="00D515B3">
            <w:pPr>
              <w:rPr>
                <w:highlight w:val="yellow"/>
              </w:rPr>
            </w:pPr>
            <w:ins w:id="149" w:author="Corinne" w:date="2015-01-27T10:47:00Z">
              <w:r w:rsidRPr="00724C08">
                <w:t>(BalmPerfection)</w:t>
              </w:r>
            </w:ins>
          </w:p>
        </w:tc>
        <w:tc>
          <w:tcPr>
            <w:tcW w:w="1504" w:type="pct"/>
          </w:tcPr>
          <w:p w14:paraId="69C44412" w14:textId="0ABB1918" w:rsidR="0078124B" w:rsidRDefault="0078124B" w:rsidP="00D515B3">
            <w:pPr>
              <w:cnfStyle w:val="000000000000" w:firstRow="0" w:lastRow="0" w:firstColumn="0" w:lastColumn="0" w:oddVBand="0" w:evenVBand="0" w:oddHBand="0" w:evenHBand="0" w:firstRowFirstColumn="0" w:firstRowLastColumn="0" w:lastRowFirstColumn="0" w:lastRowLastColumn="0"/>
            </w:pPr>
            <w:r>
              <w:t>1 base graisseuse</w:t>
            </w:r>
          </w:p>
          <w:p w14:paraId="6223C024" w14:textId="59CAA40D" w:rsidR="0078124B" w:rsidRDefault="0078124B" w:rsidP="00D515B3">
            <w:pPr>
              <w:cnfStyle w:val="000000000000" w:firstRow="0" w:lastRow="0" w:firstColumn="0" w:lastColumn="0" w:oddVBand="0" w:evenVBand="0" w:oddHBand="0" w:evenHBand="0" w:firstRowFirstColumn="0" w:firstRowLastColumn="0" w:lastRowFirstColumn="0" w:lastRowLastColumn="0"/>
            </w:pPr>
            <w:r>
              <w:t>1 tube</w:t>
            </w:r>
          </w:p>
          <w:p w14:paraId="3A79975B" w14:textId="67AD95DC" w:rsidR="0078124B" w:rsidRDefault="00724C08" w:rsidP="00D515B3">
            <w:pPr>
              <w:cnfStyle w:val="000000000000" w:firstRow="0" w:lastRow="0" w:firstColumn="0" w:lastColumn="0" w:oddVBand="0" w:evenVBand="0" w:oddHBand="0" w:evenHBand="0" w:firstRowFirstColumn="0" w:firstRowLastColumn="0" w:lastRowFirstColumn="0" w:lastRowLastColumn="0"/>
            </w:pPr>
            <w:ins w:id="150" w:author="Corinne" w:date="2015-01-27T10:56:00Z">
              <w:r>
                <w:t xml:space="preserve">5 </w:t>
              </w:r>
            </w:ins>
            <w:r w:rsidR="0078124B">
              <w:t>Suc d’Aloe</w:t>
            </w:r>
          </w:p>
          <w:p w14:paraId="7C68BF6E" w14:textId="095B080B" w:rsidR="0078124B" w:rsidRDefault="00724C08" w:rsidP="00D515B3">
            <w:pPr>
              <w:cnfStyle w:val="000000000000" w:firstRow="0" w:lastRow="0" w:firstColumn="0" w:lastColumn="0" w:oddVBand="0" w:evenVBand="0" w:oddHBand="0" w:evenHBand="0" w:firstRowFirstColumn="0" w:firstRowLastColumn="0" w:lastRowFirstColumn="0" w:lastRowLastColumn="0"/>
            </w:pPr>
            <w:ins w:id="151" w:author="Corinne" w:date="2015-01-27T10:56:00Z">
              <w:r>
                <w:t xml:space="preserve">4 </w:t>
              </w:r>
            </w:ins>
            <w:r w:rsidR="0078124B">
              <w:t>Bourgeon de Pin</w:t>
            </w:r>
          </w:p>
          <w:p w14:paraId="5805105A" w14:textId="04504FC9" w:rsidR="0078124B" w:rsidRDefault="00724C08" w:rsidP="00D515B3">
            <w:pPr>
              <w:cnfStyle w:val="000000000000" w:firstRow="0" w:lastRow="0" w:firstColumn="0" w:lastColumn="0" w:oddVBand="0" w:evenVBand="0" w:oddHBand="0" w:evenHBand="0" w:firstRowFirstColumn="0" w:firstRowLastColumn="0" w:lastRowFirstColumn="0" w:lastRowLastColumn="0"/>
            </w:pPr>
            <w:ins w:id="152" w:author="Corinne" w:date="2015-01-27T10:56:00Z">
              <w:r>
                <w:t xml:space="preserve">4 </w:t>
              </w:r>
            </w:ins>
            <w:r w:rsidR="0078124B">
              <w:t>Fleurs de Flento</w:t>
            </w:r>
          </w:p>
          <w:p w14:paraId="28E09DAC" w14:textId="181197EE" w:rsidR="0078124B" w:rsidRDefault="00724C08" w:rsidP="00D515B3">
            <w:pPr>
              <w:cnfStyle w:val="000000000000" w:firstRow="0" w:lastRow="0" w:firstColumn="0" w:lastColumn="0" w:oddVBand="0" w:evenVBand="0" w:oddHBand="0" w:evenHBand="0" w:firstRowFirstColumn="0" w:firstRowLastColumn="0" w:lastRowFirstColumn="0" w:lastRowLastColumn="0"/>
            </w:pPr>
            <w:ins w:id="153" w:author="Corinne" w:date="2015-01-27T10:56:00Z">
              <w:r>
                <w:t xml:space="preserve">4 </w:t>
              </w:r>
            </w:ins>
            <w:r w:rsidR="0078124B">
              <w:t>Baies de Thorno</w:t>
            </w:r>
          </w:p>
          <w:p w14:paraId="3F1235C5" w14:textId="75FE4AFE" w:rsidR="0078124B" w:rsidRDefault="00724C08" w:rsidP="00D515B3">
            <w:pPr>
              <w:cnfStyle w:val="000000000000" w:firstRow="0" w:lastRow="0" w:firstColumn="0" w:lastColumn="0" w:oddVBand="0" w:evenVBand="0" w:oddHBand="0" w:evenHBand="0" w:firstRowFirstColumn="0" w:firstRowLastColumn="0" w:lastRowFirstColumn="0" w:lastRowLastColumn="0"/>
            </w:pPr>
            <w:ins w:id="154" w:author="Corinne" w:date="2015-01-27T10:56:00Z">
              <w:r>
                <w:t xml:space="preserve">4 </w:t>
              </w:r>
            </w:ins>
            <w:r w:rsidR="0078124B">
              <w:t>Plant de Bailo</w:t>
            </w:r>
          </w:p>
          <w:p w14:paraId="23BB4ED4" w14:textId="378FE1B1" w:rsidR="0078124B" w:rsidRDefault="00724C08" w:rsidP="00F820F2">
            <w:pPr>
              <w:cnfStyle w:val="000000000000" w:firstRow="0" w:lastRow="0" w:firstColumn="0" w:lastColumn="0" w:oddVBand="0" w:evenVBand="0" w:oddHBand="0" w:evenHBand="0" w:firstRowFirstColumn="0" w:firstRowLastColumn="0" w:lastRowFirstColumn="0" w:lastRowLastColumn="0"/>
            </w:pPr>
            <w:ins w:id="155" w:author="Corinne" w:date="2015-01-27T10:56:00Z">
              <w:r>
                <w:t xml:space="preserve">5 </w:t>
              </w:r>
            </w:ins>
            <w:r w:rsidR="0078124B">
              <w:t>Plant de Lichoj</w:t>
            </w:r>
          </w:p>
        </w:tc>
        <w:tc>
          <w:tcPr>
            <w:tcW w:w="1882" w:type="pct"/>
          </w:tcPr>
          <w:p w14:paraId="78483E4D" w14:textId="18010E65" w:rsidR="00724C08" w:rsidRDefault="00724C08" w:rsidP="00321573">
            <w:pPr>
              <w:cnfStyle w:val="000000000000" w:firstRow="0" w:lastRow="0" w:firstColumn="0" w:lastColumn="0" w:oddVBand="0" w:evenVBand="0" w:oddHBand="0" w:evenHBand="0" w:firstRowFirstColumn="0" w:firstRowLastColumn="0" w:lastRowFirstColumn="0" w:lastRowLastColumn="0"/>
              <w:rPr>
                <w:ins w:id="156" w:author="Corinne" w:date="2015-01-27T10:50:00Z"/>
              </w:rPr>
            </w:pPr>
            <w:ins w:id="157" w:author="Corinne" w:date="2015-01-27T10:50:00Z">
              <w:r>
                <w:t>+1 en Force, +1 en Mental, +1 en Perception et +1 en Charisme pour 7 jours</w:t>
              </w:r>
            </w:ins>
          </w:p>
          <w:p w14:paraId="63CBF228" w14:textId="77777777" w:rsidR="0078124B" w:rsidRDefault="0078124B" w:rsidP="00724C08">
            <w:pPr>
              <w:cnfStyle w:val="000000000000" w:firstRow="0" w:lastRow="0" w:firstColumn="0" w:lastColumn="0" w:oddVBand="0" w:evenVBand="0" w:oddHBand="0" w:evenHBand="0" w:firstRowFirstColumn="0" w:firstRowLastColumn="0" w:lastRowFirstColumn="0" w:lastRowLastColumn="0"/>
            </w:pPr>
          </w:p>
        </w:tc>
      </w:tr>
      <w:tr w:rsidR="0078124B" w14:paraId="612F7500" w14:textId="2017AC3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14:paraId="5F158B48" w14:textId="77777777" w:rsidR="0078124B" w:rsidRPr="000B4C60" w:rsidRDefault="0078124B" w:rsidP="00756341">
            <w:pPr>
              <w:rPr>
                <w:ins w:id="158" w:author="Corinne" w:date="2015-01-27T10:48:00Z"/>
              </w:rPr>
            </w:pPr>
            <w:r w:rsidRPr="000B4C60">
              <w:t>Baume de discrétion</w:t>
            </w:r>
          </w:p>
          <w:p w14:paraId="32A669C1" w14:textId="2A6864EA" w:rsidR="0039704F" w:rsidRPr="000B4C60" w:rsidRDefault="0039704F" w:rsidP="00724C08">
            <w:ins w:id="159" w:author="Corinne" w:date="2015-01-27T10:48:00Z">
              <w:r w:rsidRPr="000B4C60">
                <w:t>(BalmDiscretion</w:t>
              </w:r>
            </w:ins>
            <w:ins w:id="160" w:author="Corinne" w:date="2015-01-27T10:51:00Z">
              <w:r w:rsidR="00724C08" w:rsidRPr="000B4C60">
                <w:t>)</w:t>
              </w:r>
            </w:ins>
          </w:p>
        </w:tc>
        <w:tc>
          <w:tcPr>
            <w:tcW w:w="1504" w:type="pct"/>
          </w:tcPr>
          <w:p w14:paraId="0D1249E8" w14:textId="46BE71E7" w:rsidR="0078124B" w:rsidRPr="000B4C60" w:rsidRDefault="0078124B" w:rsidP="00D515B3">
            <w:pPr>
              <w:cnfStyle w:val="000000100000" w:firstRow="0" w:lastRow="0" w:firstColumn="0" w:lastColumn="0" w:oddVBand="0" w:evenVBand="0" w:oddHBand="1" w:evenHBand="0" w:firstRowFirstColumn="0" w:firstRowLastColumn="0" w:lastRowFirstColumn="0" w:lastRowLastColumn="0"/>
            </w:pPr>
            <w:r w:rsidRPr="000B4C60">
              <w:t>1 base graisseuse</w:t>
            </w:r>
          </w:p>
          <w:p w14:paraId="18276F6E" w14:textId="3BAF2959" w:rsidR="0078124B" w:rsidRPr="000B4C60" w:rsidRDefault="0078124B" w:rsidP="00D515B3">
            <w:pPr>
              <w:cnfStyle w:val="000000100000" w:firstRow="0" w:lastRow="0" w:firstColumn="0" w:lastColumn="0" w:oddVBand="0" w:evenVBand="0" w:oddHBand="1" w:evenHBand="0" w:firstRowFirstColumn="0" w:firstRowLastColumn="0" w:lastRowFirstColumn="0" w:lastRowLastColumn="0"/>
            </w:pPr>
            <w:r w:rsidRPr="000B4C60">
              <w:t>1 petit pot en verre</w:t>
            </w:r>
            <w:ins w:id="161" w:author="Corinne" w:date="2015-01-27T10:48:00Z">
              <w:r w:rsidR="0039704F" w:rsidRPr="000B4C60">
                <w:t xml:space="preserve"> (GlassPot)</w:t>
              </w:r>
            </w:ins>
          </w:p>
          <w:p w14:paraId="474E326A" w14:textId="25D30559" w:rsidR="0078124B" w:rsidRPr="000B4C60" w:rsidRDefault="0078124B" w:rsidP="00D515B3">
            <w:pPr>
              <w:cnfStyle w:val="000000100000" w:firstRow="0" w:lastRow="0" w:firstColumn="0" w:lastColumn="0" w:oddVBand="0" w:evenVBand="0" w:oddHBand="1" w:evenHBand="0" w:firstRowFirstColumn="0" w:firstRowLastColumn="0" w:lastRowFirstColumn="0" w:lastRowLastColumn="0"/>
            </w:pPr>
            <w:r w:rsidRPr="000B4C60">
              <w:t>1 Baie de Thorno</w:t>
            </w:r>
          </w:p>
          <w:p w14:paraId="4093358B" w14:textId="2B80FEC6" w:rsidR="0078124B" w:rsidRPr="000B4C60" w:rsidRDefault="0078124B" w:rsidP="00D515B3">
            <w:pPr>
              <w:cnfStyle w:val="000000100000" w:firstRow="0" w:lastRow="0" w:firstColumn="0" w:lastColumn="0" w:oddVBand="0" w:evenVBand="0" w:oddHBand="1" w:evenHBand="0" w:firstRowFirstColumn="0" w:firstRowLastColumn="0" w:lastRowFirstColumn="0" w:lastRowLastColumn="0"/>
            </w:pPr>
            <w:r w:rsidRPr="000B4C60">
              <w:t>1 Plant de Bailo</w:t>
            </w:r>
          </w:p>
          <w:p w14:paraId="3533D347" w14:textId="3CD84FC2" w:rsidR="0078124B" w:rsidRPr="000B4C60" w:rsidRDefault="000B4C60" w:rsidP="00756341">
            <w:pPr>
              <w:cnfStyle w:val="000000100000" w:firstRow="0" w:lastRow="0" w:firstColumn="0" w:lastColumn="0" w:oddVBand="0" w:evenVBand="0" w:oddHBand="1" w:evenHBand="0" w:firstRowFirstColumn="0" w:firstRowLastColumn="0" w:lastRowFirstColumn="0" w:lastRowLastColumn="0"/>
            </w:pPr>
            <w:ins w:id="162" w:author="Corinne" w:date="2015-01-27T11:11:00Z">
              <w:r>
                <w:t xml:space="preserve">2 </w:t>
              </w:r>
            </w:ins>
            <w:r w:rsidR="0078124B" w:rsidRPr="000B4C60">
              <w:t>Plant de Lichoj</w:t>
            </w:r>
          </w:p>
        </w:tc>
        <w:tc>
          <w:tcPr>
            <w:tcW w:w="1882" w:type="pct"/>
          </w:tcPr>
          <w:p w14:paraId="203D0D2F" w14:textId="2AF27053" w:rsidR="0078124B" w:rsidRPr="000B4C60" w:rsidRDefault="000B4C60" w:rsidP="00321573">
            <w:pPr>
              <w:cnfStyle w:val="000000100000" w:firstRow="0" w:lastRow="0" w:firstColumn="0" w:lastColumn="0" w:oddVBand="0" w:evenVBand="0" w:oddHBand="1" w:evenHBand="0" w:firstRowFirstColumn="0" w:firstRowLastColumn="0" w:lastRowFirstColumn="0" w:lastRowLastColumn="0"/>
            </w:pPr>
            <w:ins w:id="163" w:author="Corinne" w:date="2015-01-27T11:10:00Z">
              <w:r w:rsidRPr="000B4C60">
                <w:t xml:space="preserve">+1 en </w:t>
              </w:r>
            </w:ins>
            <w:ins w:id="164" w:author="Corinne" w:date="2015-01-27T11:22:00Z">
              <w:r w:rsidR="00891628" w:rsidRPr="000B4C60">
                <w:t>Discrétion</w:t>
              </w:r>
            </w:ins>
            <w:ins w:id="165" w:author="Corinne" w:date="2015-01-27T11:10:00Z">
              <w:r w:rsidRPr="000B4C60">
                <w:t xml:space="preserve"> pendant 7 jours</w:t>
              </w:r>
            </w:ins>
            <w:r w:rsidR="0078124B" w:rsidRPr="000B4C60">
              <w:t xml:space="preserve"> </w:t>
            </w:r>
          </w:p>
        </w:tc>
      </w:tr>
      <w:tr w:rsidR="0078124B" w14:paraId="32E41096" w14:textId="0D99389C" w:rsidTr="0078124B">
        <w:tc>
          <w:tcPr>
            <w:cnfStyle w:val="001000000000" w:firstRow="0" w:lastRow="0" w:firstColumn="1" w:lastColumn="0" w:oddVBand="0" w:evenVBand="0" w:oddHBand="0" w:evenHBand="0" w:firstRowFirstColumn="0" w:firstRowLastColumn="0" w:lastRowFirstColumn="0" w:lastRowLastColumn="0"/>
            <w:tcW w:w="1614" w:type="pct"/>
          </w:tcPr>
          <w:p w14:paraId="49D21EFD" w14:textId="77777777" w:rsidR="0078124B" w:rsidRPr="000B4C60" w:rsidRDefault="0078124B" w:rsidP="00D515B3">
            <w:pPr>
              <w:rPr>
                <w:ins w:id="166" w:author="Corinne" w:date="2015-01-27T10:48:00Z"/>
              </w:rPr>
            </w:pPr>
            <w:r w:rsidRPr="000B4C60">
              <w:lastRenderedPageBreak/>
              <w:t>Baume de Survie</w:t>
            </w:r>
          </w:p>
          <w:p w14:paraId="438944CD" w14:textId="1CFB99B8" w:rsidR="0039704F" w:rsidRPr="000B4C60" w:rsidRDefault="0039704F" w:rsidP="00D515B3">
            <w:ins w:id="167" w:author="Corinne" w:date="2015-01-27T10:48:00Z">
              <w:r w:rsidRPr="000B4C60">
                <w:t>(BalmSurvival)</w:t>
              </w:r>
            </w:ins>
          </w:p>
        </w:tc>
        <w:tc>
          <w:tcPr>
            <w:tcW w:w="1504" w:type="pct"/>
          </w:tcPr>
          <w:p w14:paraId="6D062525" w14:textId="13249000" w:rsidR="0078124B" w:rsidRPr="000B4C60" w:rsidRDefault="0078124B" w:rsidP="00D515B3">
            <w:pPr>
              <w:cnfStyle w:val="000000000000" w:firstRow="0" w:lastRow="0" w:firstColumn="0" w:lastColumn="0" w:oddVBand="0" w:evenVBand="0" w:oddHBand="0" w:evenHBand="0" w:firstRowFirstColumn="0" w:firstRowLastColumn="0" w:lastRowFirstColumn="0" w:lastRowLastColumn="0"/>
            </w:pPr>
            <w:r w:rsidRPr="000B4C60">
              <w:t>1 base graisseuse</w:t>
            </w:r>
          </w:p>
          <w:p w14:paraId="5B0A0625" w14:textId="0AA039D6" w:rsidR="0078124B" w:rsidRPr="000B4C60" w:rsidRDefault="0078124B" w:rsidP="00D515B3">
            <w:pPr>
              <w:cnfStyle w:val="000000000000" w:firstRow="0" w:lastRow="0" w:firstColumn="0" w:lastColumn="0" w:oddVBand="0" w:evenVBand="0" w:oddHBand="0" w:evenHBand="0" w:firstRowFirstColumn="0" w:firstRowLastColumn="0" w:lastRowFirstColumn="0" w:lastRowLastColumn="0"/>
            </w:pPr>
            <w:r w:rsidRPr="000B4C60">
              <w:t>1 petit pot en verre</w:t>
            </w:r>
          </w:p>
          <w:p w14:paraId="6F85993D" w14:textId="792DC6E2" w:rsidR="0078124B" w:rsidRPr="000B4C60" w:rsidRDefault="000B4C60" w:rsidP="00D515B3">
            <w:pPr>
              <w:cnfStyle w:val="000000000000" w:firstRow="0" w:lastRow="0" w:firstColumn="0" w:lastColumn="0" w:oddVBand="0" w:evenVBand="0" w:oddHBand="0" w:evenHBand="0" w:firstRowFirstColumn="0" w:firstRowLastColumn="0" w:lastRowFirstColumn="0" w:lastRowLastColumn="0"/>
            </w:pPr>
            <w:ins w:id="168" w:author="Corinne" w:date="2015-01-27T11:18:00Z">
              <w:r>
                <w:t>4</w:t>
              </w:r>
              <w:r w:rsidRPr="000B4C60">
                <w:t xml:space="preserve"> </w:t>
              </w:r>
            </w:ins>
            <w:r w:rsidR="0078124B" w:rsidRPr="000B4C60">
              <w:t>Suc d’Aloe</w:t>
            </w:r>
          </w:p>
          <w:p w14:paraId="36496DE7" w14:textId="6C33B539" w:rsidR="0078124B" w:rsidRPr="000B4C60" w:rsidRDefault="000B4C60" w:rsidP="00D515B3">
            <w:pPr>
              <w:cnfStyle w:val="000000000000" w:firstRow="0" w:lastRow="0" w:firstColumn="0" w:lastColumn="0" w:oddVBand="0" w:evenVBand="0" w:oddHBand="0" w:evenHBand="0" w:firstRowFirstColumn="0" w:firstRowLastColumn="0" w:lastRowFirstColumn="0" w:lastRowLastColumn="0"/>
            </w:pPr>
            <w:ins w:id="169" w:author="Corinne" w:date="2015-01-27T11:18:00Z">
              <w:r>
                <w:t>4</w:t>
              </w:r>
              <w:r w:rsidRPr="000B4C60">
                <w:t xml:space="preserve"> </w:t>
              </w:r>
            </w:ins>
            <w:r w:rsidR="0078124B" w:rsidRPr="000B4C60">
              <w:t>Fleurs de Flento</w:t>
            </w:r>
          </w:p>
          <w:p w14:paraId="2F0975F6" w14:textId="16BC45EB" w:rsidR="0078124B" w:rsidRPr="000B4C60" w:rsidRDefault="000B4C60" w:rsidP="00D515B3">
            <w:pPr>
              <w:cnfStyle w:val="000000000000" w:firstRow="0" w:lastRow="0" w:firstColumn="0" w:lastColumn="0" w:oddVBand="0" w:evenVBand="0" w:oddHBand="0" w:evenHBand="0" w:firstRowFirstColumn="0" w:firstRowLastColumn="0" w:lastRowFirstColumn="0" w:lastRowLastColumn="0"/>
            </w:pPr>
            <w:ins w:id="170" w:author="Corinne" w:date="2015-01-27T11:18:00Z">
              <w:r>
                <w:t>4</w:t>
              </w:r>
              <w:r w:rsidRPr="000B4C60">
                <w:t xml:space="preserve"> </w:t>
              </w:r>
            </w:ins>
            <w:r w:rsidR="0078124B" w:rsidRPr="000B4C60">
              <w:t>Suc de Ligio</w:t>
            </w:r>
          </w:p>
          <w:p w14:paraId="042133E2" w14:textId="4FD305BD" w:rsidR="0078124B" w:rsidRPr="000B4C60" w:rsidRDefault="000B4C60" w:rsidP="00A8594B">
            <w:pPr>
              <w:cnfStyle w:val="000000000000" w:firstRow="0" w:lastRow="0" w:firstColumn="0" w:lastColumn="0" w:oddVBand="0" w:evenVBand="0" w:oddHBand="0" w:evenHBand="0" w:firstRowFirstColumn="0" w:firstRowLastColumn="0" w:lastRowFirstColumn="0" w:lastRowLastColumn="0"/>
            </w:pPr>
            <w:ins w:id="171" w:author="Corinne" w:date="2015-01-27T11:18:00Z">
              <w:r>
                <w:t>5</w:t>
              </w:r>
              <w:r w:rsidRPr="000B4C60">
                <w:t xml:space="preserve"> </w:t>
              </w:r>
            </w:ins>
            <w:r w:rsidR="0078124B" w:rsidRPr="000B4C60">
              <w:t>Plant de Lavo</w:t>
            </w:r>
          </w:p>
        </w:tc>
        <w:tc>
          <w:tcPr>
            <w:tcW w:w="1882" w:type="pct"/>
          </w:tcPr>
          <w:p w14:paraId="5178A888" w14:textId="77CF87A0" w:rsidR="000B4C60" w:rsidRPr="000B4C60" w:rsidRDefault="000B4C60" w:rsidP="00321573">
            <w:pPr>
              <w:cnfStyle w:val="000000000000" w:firstRow="0" w:lastRow="0" w:firstColumn="0" w:lastColumn="0" w:oddVBand="0" w:evenVBand="0" w:oddHBand="0" w:evenHBand="0" w:firstRowFirstColumn="0" w:firstRowLastColumn="0" w:lastRowFirstColumn="0" w:lastRowLastColumn="0"/>
              <w:rPr>
                <w:ins w:id="172" w:author="Corinne" w:date="2015-01-27T11:12:00Z"/>
              </w:rPr>
            </w:pPr>
            <w:ins w:id="173" w:author="Corinne" w:date="2015-01-27T11:12:00Z">
              <w:r w:rsidRPr="000B4C60">
                <w:t xml:space="preserve">+1 en </w:t>
              </w:r>
            </w:ins>
            <w:ins w:id="174" w:author="Corinne" w:date="2015-01-27T11:22:00Z">
              <w:r w:rsidR="00891628" w:rsidRPr="000B4C60">
                <w:t>Discrétion</w:t>
              </w:r>
            </w:ins>
            <w:ins w:id="175" w:author="Corinne" w:date="2015-01-27T11:12:00Z">
              <w:r w:rsidRPr="000B4C60">
                <w:t xml:space="preserve"> et +1 en Défense pour 7 jours.</w:t>
              </w:r>
            </w:ins>
          </w:p>
          <w:p w14:paraId="08D01C8D" w14:textId="5B6D291F" w:rsidR="0078124B" w:rsidRPr="000B4C60" w:rsidRDefault="0078124B" w:rsidP="00321573">
            <w:pPr>
              <w:cnfStyle w:val="000000000000" w:firstRow="0" w:lastRow="0" w:firstColumn="0" w:lastColumn="0" w:oddVBand="0" w:evenVBand="0" w:oddHBand="0" w:evenHBand="0" w:firstRowFirstColumn="0" w:firstRowLastColumn="0" w:lastRowFirstColumn="0" w:lastRowLastColumn="0"/>
            </w:pPr>
          </w:p>
        </w:tc>
      </w:tr>
      <w:tr w:rsidR="0078124B" w14:paraId="4985C794" w14:textId="68AA9E5E"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14:paraId="7B44D818" w14:textId="77777777" w:rsidR="0078124B" w:rsidRPr="000B4C60" w:rsidRDefault="0078124B" w:rsidP="00D515B3">
            <w:pPr>
              <w:rPr>
                <w:ins w:id="176" w:author="Corinne" w:date="2015-01-27T10:49:00Z"/>
              </w:rPr>
            </w:pPr>
            <w:r w:rsidRPr="000B4C60">
              <w:t>Baume de Prudence</w:t>
            </w:r>
          </w:p>
          <w:p w14:paraId="00E20007" w14:textId="1B231006" w:rsidR="0039704F" w:rsidRPr="000B4C60" w:rsidRDefault="0039704F" w:rsidP="00D515B3">
            <w:ins w:id="177" w:author="Corinne" w:date="2015-01-27T10:49:00Z">
              <w:r w:rsidRPr="000B4C60">
                <w:t>(BalmCaution)</w:t>
              </w:r>
            </w:ins>
          </w:p>
        </w:tc>
        <w:tc>
          <w:tcPr>
            <w:tcW w:w="1504" w:type="pct"/>
          </w:tcPr>
          <w:p w14:paraId="35900F62" w14:textId="7CB504BF" w:rsidR="0078124B" w:rsidRPr="000B4C60" w:rsidRDefault="0078124B" w:rsidP="00D515B3">
            <w:pPr>
              <w:cnfStyle w:val="000000100000" w:firstRow="0" w:lastRow="0" w:firstColumn="0" w:lastColumn="0" w:oddVBand="0" w:evenVBand="0" w:oddHBand="1" w:evenHBand="0" w:firstRowFirstColumn="0" w:firstRowLastColumn="0" w:lastRowFirstColumn="0" w:lastRowLastColumn="0"/>
            </w:pPr>
            <w:r w:rsidRPr="000B4C60">
              <w:t>1 base graisseuse</w:t>
            </w:r>
          </w:p>
          <w:p w14:paraId="4819AC48" w14:textId="2A7A9AF0" w:rsidR="0078124B" w:rsidRPr="000B4C60" w:rsidRDefault="0078124B" w:rsidP="00D515B3">
            <w:pPr>
              <w:cnfStyle w:val="000000100000" w:firstRow="0" w:lastRow="0" w:firstColumn="0" w:lastColumn="0" w:oddVBand="0" w:evenVBand="0" w:oddHBand="1" w:evenHBand="0" w:firstRowFirstColumn="0" w:firstRowLastColumn="0" w:lastRowFirstColumn="0" w:lastRowLastColumn="0"/>
            </w:pPr>
            <w:r w:rsidRPr="000B4C60">
              <w:t>1 petit pot en verre</w:t>
            </w:r>
          </w:p>
          <w:p w14:paraId="5740EF98" w14:textId="00C10883" w:rsidR="0078124B" w:rsidRPr="000B4C60" w:rsidRDefault="00891628" w:rsidP="00D515B3">
            <w:pPr>
              <w:cnfStyle w:val="000000100000" w:firstRow="0" w:lastRow="0" w:firstColumn="0" w:lastColumn="0" w:oddVBand="0" w:evenVBand="0" w:oddHBand="1" w:evenHBand="0" w:firstRowFirstColumn="0" w:firstRowLastColumn="0" w:lastRowFirstColumn="0" w:lastRowLastColumn="0"/>
            </w:pPr>
            <w:ins w:id="178" w:author="Corinne" w:date="2015-01-27T11:22:00Z">
              <w:r>
                <w:t>3</w:t>
              </w:r>
              <w:r w:rsidRPr="000B4C60">
                <w:t xml:space="preserve"> </w:t>
              </w:r>
            </w:ins>
            <w:r w:rsidR="0078124B" w:rsidRPr="000B4C60">
              <w:t>Bourgeon d’Abi</w:t>
            </w:r>
          </w:p>
          <w:p w14:paraId="3C4EE795" w14:textId="08703BF2" w:rsidR="0078124B" w:rsidRPr="000B4C60" w:rsidRDefault="00891628" w:rsidP="00D515B3">
            <w:pPr>
              <w:cnfStyle w:val="000000100000" w:firstRow="0" w:lastRow="0" w:firstColumn="0" w:lastColumn="0" w:oddVBand="0" w:evenVBand="0" w:oddHBand="1" w:evenHBand="0" w:firstRowFirstColumn="0" w:firstRowLastColumn="0" w:lastRowFirstColumn="0" w:lastRowLastColumn="0"/>
            </w:pPr>
            <w:ins w:id="179" w:author="Corinne" w:date="2015-01-27T11:22:00Z">
              <w:r>
                <w:t>3</w:t>
              </w:r>
              <w:r w:rsidRPr="000B4C60">
                <w:t xml:space="preserve"> </w:t>
              </w:r>
            </w:ins>
            <w:r w:rsidR="0078124B" w:rsidRPr="000B4C60">
              <w:t>Plant d’Eiko</w:t>
            </w:r>
          </w:p>
          <w:p w14:paraId="224E1D78" w14:textId="54B868CA" w:rsidR="0078124B" w:rsidRPr="000B4C60" w:rsidRDefault="00891628" w:rsidP="00D515B3">
            <w:pPr>
              <w:cnfStyle w:val="000000100000" w:firstRow="0" w:lastRow="0" w:firstColumn="0" w:lastColumn="0" w:oddVBand="0" w:evenVBand="0" w:oddHBand="1" w:evenHBand="0" w:firstRowFirstColumn="0" w:firstRowLastColumn="0" w:lastRowFirstColumn="0" w:lastRowLastColumn="0"/>
            </w:pPr>
            <w:ins w:id="180" w:author="Corinne" w:date="2015-01-27T11:22:00Z">
              <w:r>
                <w:t>3</w:t>
              </w:r>
              <w:r w:rsidRPr="000B4C60">
                <w:t xml:space="preserve"> </w:t>
              </w:r>
            </w:ins>
            <w:r w:rsidR="0078124B" w:rsidRPr="000B4C60">
              <w:t>Baies de Thorno</w:t>
            </w:r>
          </w:p>
          <w:p w14:paraId="7927AE08" w14:textId="4198E35D" w:rsidR="0078124B" w:rsidRPr="000B4C60" w:rsidRDefault="00891628" w:rsidP="00D515B3">
            <w:pPr>
              <w:cnfStyle w:val="000000100000" w:firstRow="0" w:lastRow="0" w:firstColumn="0" w:lastColumn="0" w:oddVBand="0" w:evenVBand="0" w:oddHBand="1" w:evenHBand="0" w:firstRowFirstColumn="0" w:firstRowLastColumn="0" w:lastRowFirstColumn="0" w:lastRowLastColumn="0"/>
            </w:pPr>
            <w:ins w:id="181" w:author="Corinne" w:date="2015-01-27T11:22:00Z">
              <w:r>
                <w:t>2</w:t>
              </w:r>
              <w:r w:rsidRPr="000B4C60">
                <w:t xml:space="preserve"> </w:t>
              </w:r>
            </w:ins>
            <w:r w:rsidR="0078124B" w:rsidRPr="000B4C60">
              <w:t>Plants de Bailo</w:t>
            </w:r>
          </w:p>
        </w:tc>
        <w:tc>
          <w:tcPr>
            <w:tcW w:w="1882" w:type="pct"/>
          </w:tcPr>
          <w:p w14:paraId="024C7088" w14:textId="2FE8162B" w:rsidR="0078124B" w:rsidRPr="000B4C60" w:rsidRDefault="000B4C60" w:rsidP="00321573">
            <w:pPr>
              <w:cnfStyle w:val="000000100000" w:firstRow="0" w:lastRow="0" w:firstColumn="0" w:lastColumn="0" w:oddVBand="0" w:evenVBand="0" w:oddHBand="1" w:evenHBand="0" w:firstRowFirstColumn="0" w:firstRowLastColumn="0" w:lastRowFirstColumn="0" w:lastRowLastColumn="0"/>
            </w:pPr>
            <w:ins w:id="182" w:author="Corinne" w:date="2015-01-27T11:20:00Z">
              <w:r w:rsidRPr="000B4C60">
                <w:t xml:space="preserve">+1 en </w:t>
              </w:r>
            </w:ins>
            <w:ins w:id="183" w:author="Corinne" w:date="2015-01-27T11:22:00Z">
              <w:r w:rsidR="00891628" w:rsidRPr="000B4C60">
                <w:t>Discrétion</w:t>
              </w:r>
            </w:ins>
            <w:ins w:id="184" w:author="Corinne" w:date="2015-01-27T11:20:00Z">
              <w:r w:rsidRPr="000B4C60">
                <w:t xml:space="preserve"> et +1 en </w:t>
              </w:r>
            </w:ins>
            <w:ins w:id="185" w:author="Corinne" w:date="2015-01-27T11:22:00Z">
              <w:r w:rsidR="00891628" w:rsidRPr="000B4C60">
                <w:t>Résistance</w:t>
              </w:r>
            </w:ins>
            <w:ins w:id="186" w:author="Corinne" w:date="2015-01-27T11:20:00Z">
              <w:r w:rsidRPr="000B4C60">
                <w:t xml:space="preserve"> pour 7 jours</w:t>
              </w:r>
            </w:ins>
          </w:p>
        </w:tc>
      </w:tr>
    </w:tbl>
    <w:p w14:paraId="7C83CB5C" w14:textId="1BF33474" w:rsidR="00742339" w:rsidRDefault="00742339" w:rsidP="00742339"/>
    <w:p w14:paraId="3AA302C1" w14:textId="77777777" w:rsidR="001221FB" w:rsidRDefault="001221FB" w:rsidP="001221FB">
      <w:pPr>
        <w:pStyle w:val="Titre3"/>
      </w:pPr>
      <w:r>
        <w:t>Les sirops</w:t>
      </w:r>
    </w:p>
    <w:p w14:paraId="1AAD7A09" w14:textId="77777777" w:rsidR="001221FB" w:rsidRDefault="001221FB" w:rsidP="001221FB">
      <w:pPr>
        <w:ind w:left="720"/>
        <w:rPr>
          <w:rFonts w:eastAsiaTheme="minorEastAsia"/>
        </w:rPr>
      </w:pPr>
    </w:p>
    <w:tbl>
      <w:tblPr>
        <w:tblStyle w:val="TableauGrille3-Accentuation5"/>
        <w:tblW w:w="5000" w:type="pct"/>
        <w:tblLook w:val="04A0" w:firstRow="1" w:lastRow="0" w:firstColumn="1" w:lastColumn="0" w:noHBand="0" w:noVBand="1"/>
      </w:tblPr>
      <w:tblGrid>
        <w:gridCol w:w="2756"/>
        <w:gridCol w:w="2536"/>
        <w:gridCol w:w="3770"/>
      </w:tblGrid>
      <w:tr w:rsidR="0078124B" w14:paraId="03527AC1" w14:textId="059B2C03" w:rsidTr="007812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1" w:type="pct"/>
          </w:tcPr>
          <w:p w14:paraId="0C2F6F88" w14:textId="77777777" w:rsidR="0078124B" w:rsidRDefault="0078124B" w:rsidP="009059B8">
            <w:r>
              <w:t>Nom</w:t>
            </w:r>
          </w:p>
        </w:tc>
        <w:tc>
          <w:tcPr>
            <w:tcW w:w="1399" w:type="pct"/>
          </w:tcPr>
          <w:p w14:paraId="12D67A18" w14:textId="77777777" w:rsidR="0078124B" w:rsidRDefault="0078124B" w:rsidP="009059B8">
            <w:pPr>
              <w:cnfStyle w:val="100000000000" w:firstRow="1" w:lastRow="0" w:firstColumn="0" w:lastColumn="0" w:oddVBand="0" w:evenVBand="0" w:oddHBand="0" w:evenHBand="0" w:firstRowFirstColumn="0" w:firstRowLastColumn="0" w:lastRowFirstColumn="0" w:lastRowLastColumn="0"/>
            </w:pPr>
            <w:r>
              <w:t>Entrée</w:t>
            </w:r>
          </w:p>
        </w:tc>
        <w:tc>
          <w:tcPr>
            <w:tcW w:w="2080" w:type="pct"/>
          </w:tcPr>
          <w:p w14:paraId="49169B59" w14:textId="77777777" w:rsidR="0078124B" w:rsidRDefault="0078124B" w:rsidP="009059B8">
            <w:pPr>
              <w:cnfStyle w:val="100000000000" w:firstRow="1" w:lastRow="0" w:firstColumn="0" w:lastColumn="0" w:oddVBand="0" w:evenVBand="0" w:oddHBand="0" w:evenHBand="0" w:firstRowFirstColumn="0" w:firstRowLastColumn="0" w:lastRowFirstColumn="0" w:lastRowLastColumn="0"/>
            </w:pPr>
            <w:r>
              <w:t>Action</w:t>
            </w:r>
          </w:p>
        </w:tc>
      </w:tr>
      <w:tr w:rsidR="0078124B" w14:paraId="4B7F05B9" w14:textId="2BC2532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78BF4A79" w14:textId="77777777" w:rsidR="0078124B" w:rsidRPr="00776C3A" w:rsidRDefault="0078124B" w:rsidP="009059B8">
            <w:pPr>
              <w:rPr>
                <w:ins w:id="187" w:author="Corinne" w:date="2015-01-27T11:23:00Z"/>
              </w:rPr>
            </w:pPr>
            <w:r w:rsidRPr="00776C3A">
              <w:t>Sirop de soin immédiat</w:t>
            </w:r>
          </w:p>
          <w:p w14:paraId="0E3BF44A" w14:textId="5D98EE47" w:rsidR="00833783" w:rsidRPr="00776C3A" w:rsidRDefault="00833783" w:rsidP="009059B8">
            <w:ins w:id="188" w:author="Corinne" w:date="2015-01-27T11:23:00Z">
              <w:r w:rsidRPr="00776C3A">
                <w:t>(SirupHealth)</w:t>
              </w:r>
            </w:ins>
          </w:p>
        </w:tc>
        <w:tc>
          <w:tcPr>
            <w:tcW w:w="1399" w:type="pct"/>
          </w:tcPr>
          <w:p w14:paraId="2D177AE0" w14:textId="47840ECB" w:rsidR="0078124B" w:rsidRPr="00776C3A" w:rsidRDefault="0078124B" w:rsidP="009059B8">
            <w:pPr>
              <w:cnfStyle w:val="000000100000" w:firstRow="0" w:lastRow="0" w:firstColumn="0" w:lastColumn="0" w:oddVBand="0" w:evenVBand="0" w:oddHBand="1" w:evenHBand="0" w:firstRowFirstColumn="0" w:firstRowLastColumn="0" w:lastRowFirstColumn="0" w:lastRowLastColumn="0"/>
            </w:pPr>
            <w:r w:rsidRPr="00776C3A">
              <w:t>1 base sucrée</w:t>
            </w:r>
          </w:p>
          <w:p w14:paraId="6E115845" w14:textId="49C18B05" w:rsidR="0078124B" w:rsidRPr="00776C3A" w:rsidRDefault="0078124B" w:rsidP="009059B8">
            <w:pPr>
              <w:cnfStyle w:val="000000100000" w:firstRow="0" w:lastRow="0" w:firstColumn="0" w:lastColumn="0" w:oddVBand="0" w:evenVBand="0" w:oddHBand="1" w:evenHBand="0" w:firstRowFirstColumn="0" w:firstRowLastColumn="0" w:lastRowFirstColumn="0" w:lastRowLastColumn="0"/>
            </w:pPr>
            <w:r w:rsidRPr="00776C3A">
              <w:t>1 fiole</w:t>
            </w:r>
          </w:p>
          <w:p w14:paraId="78D1B27F" w14:textId="774FC272" w:rsidR="0078124B" w:rsidRPr="00776C3A" w:rsidRDefault="0078124B" w:rsidP="009059B8">
            <w:pPr>
              <w:cnfStyle w:val="000000100000" w:firstRow="0" w:lastRow="0" w:firstColumn="0" w:lastColumn="0" w:oddVBand="0" w:evenVBand="0" w:oddHBand="1" w:evenHBand="0" w:firstRowFirstColumn="0" w:firstRowLastColumn="0" w:lastRowFirstColumn="0" w:lastRowLastColumn="0"/>
            </w:pPr>
            <w:r w:rsidRPr="00776C3A">
              <w:t>1 bourgeon d’Abi</w:t>
            </w:r>
          </w:p>
          <w:p w14:paraId="1FB9AB26" w14:textId="386E6491" w:rsidR="0078124B" w:rsidRPr="00776C3A" w:rsidRDefault="0078124B" w:rsidP="009059B8">
            <w:pPr>
              <w:cnfStyle w:val="000000100000" w:firstRow="0" w:lastRow="0" w:firstColumn="0" w:lastColumn="0" w:oddVBand="0" w:evenVBand="0" w:oddHBand="1" w:evenHBand="0" w:firstRowFirstColumn="0" w:firstRowLastColumn="0" w:lastRowFirstColumn="0" w:lastRowLastColumn="0"/>
            </w:pPr>
            <w:r w:rsidRPr="00776C3A">
              <w:t>1 fleur de Flento</w:t>
            </w:r>
          </w:p>
          <w:p w14:paraId="30E791C5" w14:textId="60CCD2FF" w:rsidR="0078124B" w:rsidRPr="00776C3A" w:rsidRDefault="0078124B" w:rsidP="00F820F2">
            <w:pPr>
              <w:cnfStyle w:val="000000100000" w:firstRow="0" w:lastRow="0" w:firstColumn="0" w:lastColumn="0" w:oddVBand="0" w:evenVBand="0" w:oddHBand="1" w:evenHBand="0" w:firstRowFirstColumn="0" w:firstRowLastColumn="0" w:lastRowFirstColumn="0" w:lastRowLastColumn="0"/>
            </w:pPr>
            <w:r w:rsidRPr="00776C3A">
              <w:t>1 plant de Lavo</w:t>
            </w:r>
          </w:p>
        </w:tc>
        <w:tc>
          <w:tcPr>
            <w:tcW w:w="2080" w:type="pct"/>
          </w:tcPr>
          <w:p w14:paraId="3ECFF88D" w14:textId="0C4A73DD" w:rsidR="0078124B" w:rsidRPr="00776C3A" w:rsidRDefault="00776C3A" w:rsidP="00776C3A">
            <w:pPr>
              <w:cnfStyle w:val="000000100000" w:firstRow="0" w:lastRow="0" w:firstColumn="0" w:lastColumn="0" w:oddVBand="0" w:evenVBand="0" w:oddHBand="1" w:evenHBand="0" w:firstRowFirstColumn="0" w:firstRowLastColumn="0" w:lastRowFirstColumn="0" w:lastRowLastColumn="0"/>
            </w:pPr>
            <w:ins w:id="189" w:author="Corinne" w:date="2015-01-28T09:31:00Z">
              <w:r>
                <w:t>+</w:t>
              </w:r>
            </w:ins>
            <w:ins w:id="190" w:author="Corinne" w:date="2015-01-28T09:32:00Z">
              <w:r>
                <w:t>6</w:t>
              </w:r>
            </w:ins>
            <w:ins w:id="191" w:author="Corinne" w:date="2015-01-28T09:31:00Z">
              <w:r>
                <w:t>00 points de vie immédiatement</w:t>
              </w:r>
            </w:ins>
          </w:p>
        </w:tc>
      </w:tr>
      <w:tr w:rsidR="0078124B" w14:paraId="3C2DE7E6" w14:textId="5B11E2E9" w:rsidTr="0078124B">
        <w:tc>
          <w:tcPr>
            <w:cnfStyle w:val="001000000000" w:firstRow="0" w:lastRow="0" w:firstColumn="1" w:lastColumn="0" w:oddVBand="0" w:evenVBand="0" w:oddHBand="0" w:evenHBand="0" w:firstRowFirstColumn="0" w:firstRowLastColumn="0" w:lastRowFirstColumn="0" w:lastRowLastColumn="0"/>
            <w:tcW w:w="1521" w:type="pct"/>
          </w:tcPr>
          <w:p w14:paraId="4EFA1067" w14:textId="77777777" w:rsidR="0078124B" w:rsidRPr="00776C3A" w:rsidRDefault="0078124B" w:rsidP="009059B8">
            <w:pPr>
              <w:rPr>
                <w:ins w:id="192" w:author="Corinne" w:date="2015-01-27T11:23:00Z"/>
              </w:rPr>
            </w:pPr>
            <w:r w:rsidRPr="00776C3A">
              <w:t>Sirop réhydratant</w:t>
            </w:r>
          </w:p>
          <w:p w14:paraId="4F6BDDF3" w14:textId="6A542DDC" w:rsidR="00833783" w:rsidRPr="00776C3A" w:rsidRDefault="00833783" w:rsidP="009059B8">
            <w:ins w:id="193" w:author="Corinne" w:date="2015-01-27T11:23:00Z">
              <w:r w:rsidRPr="00776C3A">
                <w:t>(SirupReHydrating)</w:t>
              </w:r>
            </w:ins>
          </w:p>
        </w:tc>
        <w:tc>
          <w:tcPr>
            <w:tcW w:w="1399" w:type="pct"/>
          </w:tcPr>
          <w:p w14:paraId="05970DF5" w14:textId="77777777" w:rsidR="0078124B" w:rsidRPr="00776C3A" w:rsidRDefault="0078124B" w:rsidP="00562CF5">
            <w:pPr>
              <w:cnfStyle w:val="000000000000" w:firstRow="0" w:lastRow="0" w:firstColumn="0" w:lastColumn="0" w:oddVBand="0" w:evenVBand="0" w:oddHBand="0" w:evenHBand="0" w:firstRowFirstColumn="0" w:firstRowLastColumn="0" w:lastRowFirstColumn="0" w:lastRowLastColumn="0"/>
            </w:pPr>
            <w:r w:rsidRPr="00776C3A">
              <w:t>1 base sucrée</w:t>
            </w:r>
          </w:p>
          <w:p w14:paraId="0EFF2462" w14:textId="3923BC4B" w:rsidR="0078124B" w:rsidRPr="00776C3A" w:rsidRDefault="00776C3A" w:rsidP="00562CF5">
            <w:pPr>
              <w:cnfStyle w:val="000000000000" w:firstRow="0" w:lastRow="0" w:firstColumn="0" w:lastColumn="0" w:oddVBand="0" w:evenVBand="0" w:oddHBand="0" w:evenHBand="0" w:firstRowFirstColumn="0" w:firstRowLastColumn="0" w:lastRowFirstColumn="0" w:lastRowLastColumn="0"/>
            </w:pPr>
            <w:ins w:id="194" w:author="Corinne" w:date="2015-01-28T09:36:00Z">
              <w:r>
                <w:t>7</w:t>
              </w:r>
              <w:r w:rsidRPr="00776C3A">
                <w:t xml:space="preserve"> </w:t>
              </w:r>
            </w:ins>
            <w:r w:rsidR="0078124B" w:rsidRPr="00776C3A">
              <w:t>fiole</w:t>
            </w:r>
            <w:ins w:id="195" w:author="Corinne" w:date="2015-01-28T09:36:00Z">
              <w:r>
                <w:t>s</w:t>
              </w:r>
            </w:ins>
          </w:p>
          <w:p w14:paraId="782E90EF" w14:textId="3FB6F277" w:rsidR="0078124B" w:rsidRPr="00776C3A" w:rsidRDefault="0078124B" w:rsidP="009059B8">
            <w:pPr>
              <w:cnfStyle w:val="000000000000" w:firstRow="0" w:lastRow="0" w:firstColumn="0" w:lastColumn="0" w:oddVBand="0" w:evenVBand="0" w:oddHBand="0" w:evenHBand="0" w:firstRowFirstColumn="0" w:firstRowLastColumn="0" w:lastRowFirstColumn="0" w:lastRowLastColumn="0"/>
            </w:pPr>
          </w:p>
          <w:p w14:paraId="2D7B22FA" w14:textId="7A846259" w:rsidR="0078124B" w:rsidRPr="00776C3A" w:rsidRDefault="0078124B" w:rsidP="009059B8">
            <w:pPr>
              <w:cnfStyle w:val="000000000000" w:firstRow="0" w:lastRow="0" w:firstColumn="0" w:lastColumn="0" w:oddVBand="0" w:evenVBand="0" w:oddHBand="0" w:evenHBand="0" w:firstRowFirstColumn="0" w:firstRowLastColumn="0" w:lastRowFirstColumn="0" w:lastRowLastColumn="0"/>
            </w:pPr>
            <w:r w:rsidRPr="00776C3A">
              <w:t>1 plant de Bailo</w:t>
            </w:r>
          </w:p>
          <w:p w14:paraId="67F997ED" w14:textId="654C3159" w:rsidR="0078124B" w:rsidRPr="00776C3A" w:rsidRDefault="0078124B" w:rsidP="00F820F2">
            <w:pPr>
              <w:cnfStyle w:val="000000000000" w:firstRow="0" w:lastRow="0" w:firstColumn="0" w:lastColumn="0" w:oddVBand="0" w:evenVBand="0" w:oddHBand="0" w:evenHBand="0" w:firstRowFirstColumn="0" w:firstRowLastColumn="0" w:lastRowFirstColumn="0" w:lastRowLastColumn="0"/>
            </w:pPr>
            <w:r w:rsidRPr="00776C3A">
              <w:t>1 baie de Thorno</w:t>
            </w:r>
          </w:p>
        </w:tc>
        <w:tc>
          <w:tcPr>
            <w:tcW w:w="2080" w:type="pct"/>
          </w:tcPr>
          <w:p w14:paraId="6D464765" w14:textId="38D6C0F3" w:rsidR="00776C3A" w:rsidRPr="00776C3A" w:rsidRDefault="00776C3A" w:rsidP="009059B8">
            <w:pPr>
              <w:cnfStyle w:val="000000000000" w:firstRow="0" w:lastRow="0" w:firstColumn="0" w:lastColumn="0" w:oddVBand="0" w:evenVBand="0" w:oddHBand="0" w:evenHBand="0" w:firstRowFirstColumn="0" w:firstRowLastColumn="0" w:lastRowFirstColumn="0" w:lastRowLastColumn="0"/>
            </w:pPr>
            <w:ins w:id="196" w:author="Corinne" w:date="2015-01-28T09:33:00Z">
              <w:r>
                <w:t>+1000 Hydratation immédiatement</w:t>
              </w:r>
            </w:ins>
            <w:ins w:id="197" w:author="Corinne" w:date="2015-01-28T09:36:00Z">
              <w:r>
                <w:t xml:space="preserve"> (7 potions)</w:t>
              </w:r>
            </w:ins>
          </w:p>
        </w:tc>
      </w:tr>
      <w:tr w:rsidR="0078124B" w14:paraId="31C2F40D" w14:textId="69D43A69"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3A704716" w14:textId="77777777" w:rsidR="0078124B" w:rsidRPr="00573C57" w:rsidRDefault="0078124B" w:rsidP="00756341">
            <w:pPr>
              <w:rPr>
                <w:ins w:id="198" w:author="Corinne" w:date="2015-01-27T11:24:00Z"/>
              </w:rPr>
            </w:pPr>
            <w:r w:rsidRPr="00573C57">
              <w:t>Sirop de réhydratation</w:t>
            </w:r>
          </w:p>
          <w:p w14:paraId="48264649" w14:textId="0063DBA1" w:rsidR="00833783" w:rsidRPr="00573C57" w:rsidRDefault="00833783" w:rsidP="00756341">
            <w:ins w:id="199" w:author="Corinne" w:date="2015-01-27T11:24:00Z">
              <w:r w:rsidRPr="00573C57">
                <w:t>(SirupReHydration)</w:t>
              </w:r>
            </w:ins>
          </w:p>
        </w:tc>
        <w:tc>
          <w:tcPr>
            <w:tcW w:w="1399" w:type="pct"/>
          </w:tcPr>
          <w:p w14:paraId="046B2E24" w14:textId="77777777" w:rsidR="0078124B" w:rsidRPr="00573C57" w:rsidRDefault="0078124B" w:rsidP="00562CF5">
            <w:pPr>
              <w:cnfStyle w:val="000000100000" w:firstRow="0" w:lastRow="0" w:firstColumn="0" w:lastColumn="0" w:oddVBand="0" w:evenVBand="0" w:oddHBand="1" w:evenHBand="0" w:firstRowFirstColumn="0" w:firstRowLastColumn="0" w:lastRowFirstColumn="0" w:lastRowLastColumn="0"/>
            </w:pPr>
            <w:r w:rsidRPr="00573C57">
              <w:t>1 base sucrée</w:t>
            </w:r>
          </w:p>
          <w:p w14:paraId="1ED5C783" w14:textId="3C37AAB0" w:rsidR="0078124B" w:rsidRPr="00573C57" w:rsidRDefault="00573C57" w:rsidP="00562CF5">
            <w:pPr>
              <w:cnfStyle w:val="000000100000" w:firstRow="0" w:lastRow="0" w:firstColumn="0" w:lastColumn="0" w:oddVBand="0" w:evenVBand="0" w:oddHBand="1" w:evenHBand="0" w:firstRowFirstColumn="0" w:firstRowLastColumn="0" w:lastRowFirstColumn="0" w:lastRowLastColumn="0"/>
            </w:pPr>
            <w:ins w:id="200" w:author="Corinne" w:date="2015-01-28T10:20:00Z">
              <w:r>
                <w:t>20</w:t>
              </w:r>
              <w:r w:rsidRPr="00573C57">
                <w:t xml:space="preserve"> </w:t>
              </w:r>
            </w:ins>
            <w:r w:rsidR="0078124B" w:rsidRPr="00573C57">
              <w:t>fiole</w:t>
            </w:r>
          </w:p>
          <w:p w14:paraId="7F632F4A" w14:textId="688086A3" w:rsidR="0078124B" w:rsidRPr="00573C57" w:rsidRDefault="0078124B" w:rsidP="009059B8">
            <w:pPr>
              <w:cnfStyle w:val="000000100000" w:firstRow="0" w:lastRow="0" w:firstColumn="0" w:lastColumn="0" w:oddVBand="0" w:evenVBand="0" w:oddHBand="1" w:evenHBand="0" w:firstRowFirstColumn="0" w:firstRowLastColumn="0" w:lastRowFirstColumn="0" w:lastRowLastColumn="0"/>
            </w:pPr>
          </w:p>
          <w:p w14:paraId="1B1A22BF" w14:textId="302EE1B7" w:rsidR="0078124B" w:rsidRPr="00573C57" w:rsidRDefault="0078124B" w:rsidP="009059B8">
            <w:pPr>
              <w:cnfStyle w:val="000000100000" w:firstRow="0" w:lastRow="0" w:firstColumn="0" w:lastColumn="0" w:oddVBand="0" w:evenVBand="0" w:oddHBand="1" w:evenHBand="0" w:firstRowFirstColumn="0" w:firstRowLastColumn="0" w:lastRowFirstColumn="0" w:lastRowLastColumn="0"/>
            </w:pPr>
            <w:r w:rsidRPr="00573C57">
              <w:t>1 baie de Thorno</w:t>
            </w:r>
          </w:p>
          <w:p w14:paraId="54B3AC69" w14:textId="1196001A" w:rsidR="0078124B" w:rsidRPr="00573C57" w:rsidRDefault="0078124B" w:rsidP="00F820F2">
            <w:pPr>
              <w:cnfStyle w:val="000000100000" w:firstRow="0" w:lastRow="0" w:firstColumn="0" w:lastColumn="0" w:oddVBand="0" w:evenVBand="0" w:oddHBand="1" w:evenHBand="0" w:firstRowFirstColumn="0" w:firstRowLastColumn="0" w:lastRowFirstColumn="0" w:lastRowLastColumn="0"/>
            </w:pPr>
            <w:r w:rsidRPr="00573C57">
              <w:t>1 suc d’Aloe</w:t>
            </w:r>
          </w:p>
        </w:tc>
        <w:tc>
          <w:tcPr>
            <w:tcW w:w="2080" w:type="pct"/>
          </w:tcPr>
          <w:p w14:paraId="0BEA2CBD" w14:textId="0159BBB9" w:rsidR="0078124B" w:rsidRPr="00573C57" w:rsidRDefault="00573C57" w:rsidP="00573C57">
            <w:pPr>
              <w:cnfStyle w:val="000000100000" w:firstRow="0" w:lastRow="0" w:firstColumn="0" w:lastColumn="0" w:oddVBand="0" w:evenVBand="0" w:oddHBand="1" w:evenHBand="0" w:firstRowFirstColumn="0" w:firstRowLastColumn="0" w:lastRowFirstColumn="0" w:lastRowLastColumn="0"/>
            </w:pPr>
            <w:ins w:id="201" w:author="Corinne" w:date="2015-01-28T10:15:00Z">
              <w:r w:rsidRPr="00573C57">
                <w:t>+</w:t>
              </w:r>
            </w:ins>
            <w:ins w:id="202" w:author="Corinne" w:date="2015-01-28T10:18:00Z">
              <w:r>
                <w:t>5</w:t>
              </w:r>
            </w:ins>
            <w:ins w:id="203" w:author="Corinne" w:date="2015-01-28T10:15:00Z">
              <w:r w:rsidRPr="00573C57">
                <w:t>00 Hydratation (</w:t>
              </w:r>
            </w:ins>
            <w:ins w:id="204" w:author="Corinne" w:date="2015-01-28T10:20:00Z">
              <w:r>
                <w:t>20</w:t>
              </w:r>
            </w:ins>
            <w:ins w:id="205" w:author="Corinne" w:date="2015-01-28T10:15:00Z">
              <w:r w:rsidRPr="00573C57">
                <w:t xml:space="preserve"> potions)</w:t>
              </w:r>
            </w:ins>
          </w:p>
        </w:tc>
      </w:tr>
      <w:tr w:rsidR="0078124B" w14:paraId="7626F8E6" w14:textId="404E52E6" w:rsidTr="0078124B">
        <w:tc>
          <w:tcPr>
            <w:cnfStyle w:val="001000000000" w:firstRow="0" w:lastRow="0" w:firstColumn="1" w:lastColumn="0" w:oddVBand="0" w:evenVBand="0" w:oddHBand="0" w:evenHBand="0" w:firstRowFirstColumn="0" w:firstRowLastColumn="0" w:lastRowFirstColumn="0" w:lastRowLastColumn="0"/>
            <w:tcW w:w="1521" w:type="pct"/>
          </w:tcPr>
          <w:p w14:paraId="11ED71A7" w14:textId="77777777" w:rsidR="00833783" w:rsidRPr="0067373F" w:rsidRDefault="0078124B" w:rsidP="00D515B3">
            <w:pPr>
              <w:rPr>
                <w:ins w:id="206" w:author="Corinne" w:date="2015-01-27T11:24:00Z"/>
              </w:rPr>
            </w:pPr>
            <w:r w:rsidRPr="0067373F">
              <w:t>Additif brûle vite</w:t>
            </w:r>
          </w:p>
          <w:p w14:paraId="1F1962B4" w14:textId="4279BCBF" w:rsidR="0078124B" w:rsidRPr="0067373F" w:rsidRDefault="00833783" w:rsidP="00D515B3">
            <w:ins w:id="207" w:author="Corinne" w:date="2015-01-27T11:24:00Z">
              <w:r w:rsidRPr="0067373F">
                <w:t>(SirupCombustion)</w:t>
              </w:r>
            </w:ins>
            <w:r w:rsidR="0078124B" w:rsidRPr="0067373F">
              <w:t xml:space="preserve"> </w:t>
            </w:r>
          </w:p>
        </w:tc>
        <w:tc>
          <w:tcPr>
            <w:tcW w:w="1399" w:type="pct"/>
          </w:tcPr>
          <w:p w14:paraId="4949AEA5" w14:textId="77777777" w:rsidR="0078124B" w:rsidRPr="0067373F" w:rsidRDefault="0078124B" w:rsidP="00562CF5">
            <w:pPr>
              <w:cnfStyle w:val="000000000000" w:firstRow="0" w:lastRow="0" w:firstColumn="0" w:lastColumn="0" w:oddVBand="0" w:evenVBand="0" w:oddHBand="0" w:evenHBand="0" w:firstRowFirstColumn="0" w:firstRowLastColumn="0" w:lastRowFirstColumn="0" w:lastRowLastColumn="0"/>
            </w:pPr>
            <w:r w:rsidRPr="0067373F">
              <w:t>1 base sucrée</w:t>
            </w:r>
          </w:p>
          <w:p w14:paraId="2ABDC151" w14:textId="77777777" w:rsidR="0078124B" w:rsidRPr="0067373F" w:rsidRDefault="0078124B" w:rsidP="00562CF5">
            <w:pPr>
              <w:cnfStyle w:val="000000000000" w:firstRow="0" w:lastRow="0" w:firstColumn="0" w:lastColumn="0" w:oddVBand="0" w:evenVBand="0" w:oddHBand="0" w:evenHBand="0" w:firstRowFirstColumn="0" w:firstRowLastColumn="0" w:lastRowFirstColumn="0" w:lastRowLastColumn="0"/>
            </w:pPr>
            <w:r w:rsidRPr="0067373F">
              <w:t>1 fiole</w:t>
            </w:r>
          </w:p>
          <w:p w14:paraId="486FA9AE" w14:textId="25B9F907" w:rsidR="0078124B" w:rsidRPr="0067373F" w:rsidRDefault="0078124B" w:rsidP="00D515B3">
            <w:pPr>
              <w:cnfStyle w:val="000000000000" w:firstRow="0" w:lastRow="0" w:firstColumn="0" w:lastColumn="0" w:oddVBand="0" w:evenVBand="0" w:oddHBand="0" w:evenHBand="0" w:firstRowFirstColumn="0" w:firstRowLastColumn="0" w:lastRowFirstColumn="0" w:lastRowLastColumn="0"/>
            </w:pPr>
          </w:p>
          <w:p w14:paraId="00A5AA6B" w14:textId="307FB603" w:rsidR="0078124B" w:rsidRPr="0067373F" w:rsidRDefault="0067373F" w:rsidP="00D515B3">
            <w:pPr>
              <w:cnfStyle w:val="000000000000" w:firstRow="0" w:lastRow="0" w:firstColumn="0" w:lastColumn="0" w:oddVBand="0" w:evenVBand="0" w:oddHBand="0" w:evenHBand="0" w:firstRowFirstColumn="0" w:firstRowLastColumn="0" w:lastRowFirstColumn="0" w:lastRowLastColumn="0"/>
            </w:pPr>
            <w:ins w:id="208" w:author="Corinne" w:date="2015-01-28T10:22:00Z">
              <w:r>
                <w:t>2</w:t>
              </w:r>
              <w:r w:rsidRPr="0067373F">
                <w:t xml:space="preserve"> </w:t>
              </w:r>
            </w:ins>
            <w:r w:rsidR="0078124B" w:rsidRPr="0067373F">
              <w:t>Bourgeon de Pin</w:t>
            </w:r>
          </w:p>
          <w:p w14:paraId="2BEC4DE9" w14:textId="2E7657BB" w:rsidR="0078124B" w:rsidRPr="0067373F" w:rsidRDefault="0067373F" w:rsidP="00F820F2">
            <w:pPr>
              <w:cnfStyle w:val="000000000000" w:firstRow="0" w:lastRow="0" w:firstColumn="0" w:lastColumn="0" w:oddVBand="0" w:evenVBand="0" w:oddHBand="0" w:evenHBand="0" w:firstRowFirstColumn="0" w:firstRowLastColumn="0" w:lastRowFirstColumn="0" w:lastRowLastColumn="0"/>
            </w:pPr>
            <w:ins w:id="209" w:author="Corinne" w:date="2015-01-28T10:22:00Z">
              <w:r>
                <w:t xml:space="preserve">2 </w:t>
              </w:r>
            </w:ins>
            <w:r w:rsidR="0078124B" w:rsidRPr="0067373F">
              <w:t>baie de Thorno</w:t>
            </w:r>
          </w:p>
        </w:tc>
        <w:tc>
          <w:tcPr>
            <w:tcW w:w="2080" w:type="pct"/>
          </w:tcPr>
          <w:p w14:paraId="2375B82A" w14:textId="71D4330A" w:rsidR="0067373F" w:rsidRPr="0067373F" w:rsidRDefault="0067373F" w:rsidP="00D515B3">
            <w:pPr>
              <w:cnfStyle w:val="000000000000" w:firstRow="0" w:lastRow="0" w:firstColumn="0" w:lastColumn="0" w:oddVBand="0" w:evenVBand="0" w:oddHBand="0" w:evenHBand="0" w:firstRowFirstColumn="0" w:firstRowLastColumn="0" w:lastRowFirstColumn="0" w:lastRowLastColumn="0"/>
            </w:pPr>
            <w:ins w:id="210" w:author="Corinne" w:date="2015-01-28T10:21:00Z">
              <w:r w:rsidRPr="0067373F">
                <w:t>+750 Faim</w:t>
              </w:r>
            </w:ins>
          </w:p>
        </w:tc>
      </w:tr>
      <w:tr w:rsidR="0078124B" w14:paraId="1A62EF60" w14:textId="7EEAA867"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534AB963" w14:textId="77777777" w:rsidR="0078124B" w:rsidRPr="0005530E" w:rsidRDefault="0078124B" w:rsidP="00D515B3">
            <w:pPr>
              <w:rPr>
                <w:ins w:id="211" w:author="Corinne" w:date="2015-01-27T11:24:00Z"/>
              </w:rPr>
            </w:pPr>
            <w:r w:rsidRPr="0005530E">
              <w:t>Additif d’amélioration de rendement</w:t>
            </w:r>
          </w:p>
          <w:p w14:paraId="13FF4F58" w14:textId="74B6E82C" w:rsidR="00833783" w:rsidRPr="0005530E" w:rsidRDefault="00833783" w:rsidP="00D515B3">
            <w:ins w:id="212" w:author="Corinne" w:date="2015-01-27T11:24:00Z">
              <w:r w:rsidRPr="0005530E">
                <w:t>(SirupEfficiency)</w:t>
              </w:r>
            </w:ins>
          </w:p>
        </w:tc>
        <w:tc>
          <w:tcPr>
            <w:tcW w:w="1399" w:type="pct"/>
          </w:tcPr>
          <w:p w14:paraId="49F3E543" w14:textId="77777777" w:rsidR="0078124B" w:rsidRPr="0005530E" w:rsidRDefault="0078124B" w:rsidP="00562CF5">
            <w:pPr>
              <w:cnfStyle w:val="000000100000" w:firstRow="0" w:lastRow="0" w:firstColumn="0" w:lastColumn="0" w:oddVBand="0" w:evenVBand="0" w:oddHBand="1" w:evenHBand="0" w:firstRowFirstColumn="0" w:firstRowLastColumn="0" w:lastRowFirstColumn="0" w:lastRowLastColumn="0"/>
            </w:pPr>
            <w:r w:rsidRPr="0005530E">
              <w:t>1 base sucrée</w:t>
            </w:r>
          </w:p>
          <w:p w14:paraId="2CAF0598" w14:textId="77777777" w:rsidR="0078124B" w:rsidRPr="0005530E" w:rsidRDefault="0078124B" w:rsidP="00562CF5">
            <w:pPr>
              <w:cnfStyle w:val="000000100000" w:firstRow="0" w:lastRow="0" w:firstColumn="0" w:lastColumn="0" w:oddVBand="0" w:evenVBand="0" w:oddHBand="1" w:evenHBand="0" w:firstRowFirstColumn="0" w:firstRowLastColumn="0" w:lastRowFirstColumn="0" w:lastRowLastColumn="0"/>
            </w:pPr>
            <w:r w:rsidRPr="0005530E">
              <w:t>1 fiole</w:t>
            </w:r>
          </w:p>
          <w:p w14:paraId="5F4430EB" w14:textId="6A9344E7" w:rsidR="0078124B" w:rsidRPr="0005530E" w:rsidRDefault="0078124B" w:rsidP="00D515B3">
            <w:pPr>
              <w:cnfStyle w:val="000000100000" w:firstRow="0" w:lastRow="0" w:firstColumn="0" w:lastColumn="0" w:oddVBand="0" w:evenVBand="0" w:oddHBand="1" w:evenHBand="0" w:firstRowFirstColumn="0" w:firstRowLastColumn="0" w:lastRowFirstColumn="0" w:lastRowLastColumn="0"/>
            </w:pPr>
          </w:p>
          <w:p w14:paraId="14410CD1" w14:textId="3752F71D" w:rsidR="0078124B" w:rsidRPr="0005530E" w:rsidRDefault="0005530E" w:rsidP="00D515B3">
            <w:pPr>
              <w:cnfStyle w:val="000000100000" w:firstRow="0" w:lastRow="0" w:firstColumn="0" w:lastColumn="0" w:oddVBand="0" w:evenVBand="0" w:oddHBand="1" w:evenHBand="0" w:firstRowFirstColumn="0" w:firstRowLastColumn="0" w:lastRowFirstColumn="0" w:lastRowLastColumn="0"/>
            </w:pPr>
            <w:ins w:id="213" w:author="Corinne" w:date="2015-01-28T09:59:00Z">
              <w:r>
                <w:t>25</w:t>
              </w:r>
              <w:r w:rsidRPr="0005530E">
                <w:t xml:space="preserve"> </w:t>
              </w:r>
            </w:ins>
            <w:r w:rsidR="0078124B" w:rsidRPr="0005530E">
              <w:t>Suc de Ligio</w:t>
            </w:r>
          </w:p>
          <w:p w14:paraId="4493A9AA" w14:textId="04DEDC98" w:rsidR="0078124B" w:rsidRPr="0005530E" w:rsidRDefault="0005530E" w:rsidP="00F820F2">
            <w:pPr>
              <w:cnfStyle w:val="000000100000" w:firstRow="0" w:lastRow="0" w:firstColumn="0" w:lastColumn="0" w:oddVBand="0" w:evenVBand="0" w:oddHBand="1" w:evenHBand="0" w:firstRowFirstColumn="0" w:firstRowLastColumn="0" w:lastRowFirstColumn="0" w:lastRowLastColumn="0"/>
            </w:pPr>
            <w:ins w:id="214" w:author="Corinne" w:date="2015-01-28T09:59:00Z">
              <w:r>
                <w:t>8</w:t>
              </w:r>
              <w:r w:rsidRPr="0005530E">
                <w:t xml:space="preserve"> </w:t>
              </w:r>
            </w:ins>
            <w:r w:rsidR="0078124B" w:rsidRPr="0005530E">
              <w:t>Plant de Bailo</w:t>
            </w:r>
          </w:p>
        </w:tc>
        <w:tc>
          <w:tcPr>
            <w:tcW w:w="2080" w:type="pct"/>
          </w:tcPr>
          <w:p w14:paraId="6FE0B3E9" w14:textId="1ED379A5" w:rsidR="0078124B" w:rsidRPr="0005530E" w:rsidRDefault="0005530E" w:rsidP="0005530E">
            <w:pPr>
              <w:cnfStyle w:val="000000100000" w:firstRow="0" w:lastRow="0" w:firstColumn="0" w:lastColumn="0" w:oddVBand="0" w:evenVBand="0" w:oddHBand="1" w:evenHBand="0" w:firstRowFirstColumn="0" w:firstRowLastColumn="0" w:lastRowFirstColumn="0" w:lastRowLastColumn="0"/>
            </w:pPr>
            <w:ins w:id="215" w:author="Corinne" w:date="2015-01-28T09:58:00Z">
              <w:r>
                <w:t>2</w:t>
              </w:r>
            </w:ins>
            <w:ins w:id="216" w:author="Corinne" w:date="2015-01-28T09:56:00Z">
              <w:r>
                <w:t xml:space="preserve"> jours de récupération de temps doublée</w:t>
              </w:r>
            </w:ins>
          </w:p>
        </w:tc>
      </w:tr>
      <w:tr w:rsidR="0078124B" w14:paraId="6388E12D" w14:textId="6A3E74D0" w:rsidTr="0078124B">
        <w:tc>
          <w:tcPr>
            <w:cnfStyle w:val="001000000000" w:firstRow="0" w:lastRow="0" w:firstColumn="1" w:lastColumn="0" w:oddVBand="0" w:evenVBand="0" w:oddHBand="0" w:evenHBand="0" w:firstRowFirstColumn="0" w:firstRowLastColumn="0" w:lastRowFirstColumn="0" w:lastRowLastColumn="0"/>
            <w:tcW w:w="1521" w:type="pct"/>
          </w:tcPr>
          <w:p w14:paraId="52B79C9E" w14:textId="77777777" w:rsidR="0078124B" w:rsidRPr="00316D66" w:rsidRDefault="0078124B" w:rsidP="00D515B3">
            <w:pPr>
              <w:rPr>
                <w:ins w:id="217" w:author="Corinne" w:date="2015-01-27T11:25:00Z"/>
              </w:rPr>
            </w:pPr>
            <w:r w:rsidRPr="00316D66">
              <w:t>Sirop de Sens Augmentés</w:t>
            </w:r>
          </w:p>
          <w:p w14:paraId="0993D6E1" w14:textId="6900425F" w:rsidR="00833783" w:rsidRPr="00833783" w:rsidRDefault="00833783" w:rsidP="00D515B3">
            <w:pPr>
              <w:rPr>
                <w:highlight w:val="yellow"/>
              </w:rPr>
            </w:pPr>
            <w:ins w:id="218" w:author="Corinne" w:date="2015-01-27T11:25:00Z">
              <w:r w:rsidRPr="00316D66">
                <w:t>(SirupSense)</w:t>
              </w:r>
            </w:ins>
          </w:p>
        </w:tc>
        <w:tc>
          <w:tcPr>
            <w:tcW w:w="1399" w:type="pct"/>
          </w:tcPr>
          <w:p w14:paraId="480B1ABC" w14:textId="77777777" w:rsidR="0078124B" w:rsidRDefault="0078124B" w:rsidP="00562CF5">
            <w:pPr>
              <w:cnfStyle w:val="000000000000" w:firstRow="0" w:lastRow="0" w:firstColumn="0" w:lastColumn="0" w:oddVBand="0" w:evenVBand="0" w:oddHBand="0" w:evenHBand="0" w:firstRowFirstColumn="0" w:firstRowLastColumn="0" w:lastRowFirstColumn="0" w:lastRowLastColumn="0"/>
            </w:pPr>
            <w:r>
              <w:t>1 base sucrée</w:t>
            </w:r>
          </w:p>
          <w:p w14:paraId="6D0D6B52" w14:textId="77777777" w:rsidR="0078124B" w:rsidRDefault="0078124B" w:rsidP="00562CF5">
            <w:pPr>
              <w:cnfStyle w:val="000000000000" w:firstRow="0" w:lastRow="0" w:firstColumn="0" w:lastColumn="0" w:oddVBand="0" w:evenVBand="0" w:oddHBand="0" w:evenHBand="0" w:firstRowFirstColumn="0" w:firstRowLastColumn="0" w:lastRowFirstColumn="0" w:lastRowLastColumn="0"/>
            </w:pPr>
            <w:r>
              <w:t>1 fiole</w:t>
            </w:r>
          </w:p>
          <w:p w14:paraId="08A10E21" w14:textId="2EC73713" w:rsidR="0078124B" w:rsidRDefault="0078124B" w:rsidP="00D515B3">
            <w:pPr>
              <w:cnfStyle w:val="000000000000" w:firstRow="0" w:lastRow="0" w:firstColumn="0" w:lastColumn="0" w:oddVBand="0" w:evenVBand="0" w:oddHBand="0" w:evenHBand="0" w:firstRowFirstColumn="0" w:firstRowLastColumn="0" w:lastRowFirstColumn="0" w:lastRowLastColumn="0"/>
            </w:pPr>
          </w:p>
          <w:p w14:paraId="25A7BBFE" w14:textId="14B8490F" w:rsidR="0078124B" w:rsidRDefault="0078124B" w:rsidP="00D515B3">
            <w:pPr>
              <w:cnfStyle w:val="000000000000" w:firstRow="0" w:lastRow="0" w:firstColumn="0" w:lastColumn="0" w:oddVBand="0" w:evenVBand="0" w:oddHBand="0" w:evenHBand="0" w:firstRowFirstColumn="0" w:firstRowLastColumn="0" w:lastRowFirstColumn="0" w:lastRowLastColumn="0"/>
            </w:pPr>
            <w:r>
              <w:t>1 Bourgeon de Pin</w:t>
            </w:r>
          </w:p>
          <w:p w14:paraId="70A37D8A" w14:textId="5E058A04" w:rsidR="0078124B" w:rsidRDefault="000555E1" w:rsidP="00D515B3">
            <w:pPr>
              <w:cnfStyle w:val="000000000000" w:firstRow="0" w:lastRow="0" w:firstColumn="0" w:lastColumn="0" w:oddVBand="0" w:evenVBand="0" w:oddHBand="0" w:evenHBand="0" w:firstRowFirstColumn="0" w:firstRowLastColumn="0" w:lastRowFirstColumn="0" w:lastRowLastColumn="0"/>
            </w:pPr>
            <w:ins w:id="219" w:author="Corinne" w:date="2015-01-27T16:25:00Z">
              <w:r>
                <w:t xml:space="preserve">4 </w:t>
              </w:r>
            </w:ins>
            <w:r w:rsidR="0078124B">
              <w:t>Suc de Ligio</w:t>
            </w:r>
          </w:p>
          <w:p w14:paraId="07A7203A" w14:textId="158CA04F" w:rsidR="0078124B" w:rsidRDefault="000555E1" w:rsidP="00F820F2">
            <w:pPr>
              <w:cnfStyle w:val="000000000000" w:firstRow="0" w:lastRow="0" w:firstColumn="0" w:lastColumn="0" w:oddVBand="0" w:evenVBand="0" w:oddHBand="0" w:evenHBand="0" w:firstRowFirstColumn="0" w:firstRowLastColumn="0" w:lastRowFirstColumn="0" w:lastRowLastColumn="0"/>
            </w:pPr>
            <w:ins w:id="220" w:author="Corinne" w:date="2015-01-27T16:25:00Z">
              <w:r>
                <w:t xml:space="preserve">2 </w:t>
              </w:r>
            </w:ins>
            <w:r w:rsidR="0078124B">
              <w:t>Plant de Bailo</w:t>
            </w:r>
          </w:p>
        </w:tc>
        <w:tc>
          <w:tcPr>
            <w:tcW w:w="2080" w:type="pct"/>
          </w:tcPr>
          <w:p w14:paraId="69CA5D79" w14:textId="55905F3F" w:rsidR="000555E1" w:rsidRDefault="000555E1" w:rsidP="003F6C3F">
            <w:pPr>
              <w:cnfStyle w:val="000000000000" w:firstRow="0" w:lastRow="0" w:firstColumn="0" w:lastColumn="0" w:oddVBand="0" w:evenVBand="0" w:oddHBand="0" w:evenHBand="0" w:firstRowFirstColumn="0" w:firstRowLastColumn="0" w:lastRowFirstColumn="0" w:lastRowLastColumn="0"/>
              <w:rPr>
                <w:ins w:id="221" w:author="Corinne" w:date="2015-01-27T16:19:00Z"/>
              </w:rPr>
            </w:pPr>
            <w:ins w:id="222" w:author="Corinne" w:date="2015-01-27T16:20:00Z">
              <w:r>
                <w:t>+1 Perception pour 7 jours</w:t>
              </w:r>
            </w:ins>
          </w:p>
          <w:p w14:paraId="318C042C" w14:textId="77777777" w:rsidR="0078124B" w:rsidRDefault="0078124B" w:rsidP="000555E1">
            <w:pPr>
              <w:cnfStyle w:val="000000000000" w:firstRow="0" w:lastRow="0" w:firstColumn="0" w:lastColumn="0" w:oddVBand="0" w:evenVBand="0" w:oddHBand="0" w:evenHBand="0" w:firstRowFirstColumn="0" w:firstRowLastColumn="0" w:lastRowFirstColumn="0" w:lastRowLastColumn="0"/>
            </w:pPr>
          </w:p>
        </w:tc>
      </w:tr>
      <w:tr w:rsidR="0078124B" w14:paraId="30F41D4B" w14:textId="18D51FF1"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49FF22B5" w14:textId="77777777" w:rsidR="0078124B" w:rsidRPr="00AC1EC6" w:rsidRDefault="0078124B" w:rsidP="00D515B3">
            <w:pPr>
              <w:rPr>
                <w:ins w:id="223" w:author="Corinne" w:date="2015-01-27T11:25:00Z"/>
              </w:rPr>
            </w:pPr>
            <w:r w:rsidRPr="00AC1EC6">
              <w:t>Boisson de Prescience</w:t>
            </w:r>
          </w:p>
          <w:p w14:paraId="6FF1E563" w14:textId="5BE35EAE" w:rsidR="00833783" w:rsidRPr="00833783" w:rsidRDefault="00833783" w:rsidP="00D515B3">
            <w:pPr>
              <w:rPr>
                <w:highlight w:val="yellow"/>
              </w:rPr>
            </w:pPr>
            <w:ins w:id="224" w:author="Corinne" w:date="2015-01-27T11:25:00Z">
              <w:r w:rsidRPr="00AC1EC6">
                <w:t>(SirupPrescience)</w:t>
              </w:r>
            </w:ins>
          </w:p>
        </w:tc>
        <w:tc>
          <w:tcPr>
            <w:tcW w:w="1399" w:type="pct"/>
          </w:tcPr>
          <w:p w14:paraId="0F2DFC21" w14:textId="77777777" w:rsidR="0078124B" w:rsidRDefault="0078124B" w:rsidP="00562CF5">
            <w:pPr>
              <w:cnfStyle w:val="000000100000" w:firstRow="0" w:lastRow="0" w:firstColumn="0" w:lastColumn="0" w:oddVBand="0" w:evenVBand="0" w:oddHBand="1" w:evenHBand="0" w:firstRowFirstColumn="0" w:firstRowLastColumn="0" w:lastRowFirstColumn="0" w:lastRowLastColumn="0"/>
            </w:pPr>
            <w:r>
              <w:t>1 base sucrée</w:t>
            </w:r>
          </w:p>
          <w:p w14:paraId="722E397B" w14:textId="77777777" w:rsidR="0078124B" w:rsidRDefault="0078124B" w:rsidP="00562CF5">
            <w:pPr>
              <w:cnfStyle w:val="000000100000" w:firstRow="0" w:lastRow="0" w:firstColumn="0" w:lastColumn="0" w:oddVBand="0" w:evenVBand="0" w:oddHBand="1" w:evenHBand="0" w:firstRowFirstColumn="0" w:firstRowLastColumn="0" w:lastRowFirstColumn="0" w:lastRowLastColumn="0"/>
            </w:pPr>
            <w:r>
              <w:t>1 fiole</w:t>
            </w:r>
          </w:p>
          <w:p w14:paraId="495498B4" w14:textId="2B988F9F" w:rsidR="0078124B" w:rsidRDefault="0078124B" w:rsidP="00D515B3">
            <w:pPr>
              <w:cnfStyle w:val="000000100000" w:firstRow="0" w:lastRow="0" w:firstColumn="0" w:lastColumn="0" w:oddVBand="0" w:evenVBand="0" w:oddHBand="1" w:evenHBand="0" w:firstRowFirstColumn="0" w:firstRowLastColumn="0" w:lastRowFirstColumn="0" w:lastRowLastColumn="0"/>
            </w:pPr>
          </w:p>
          <w:p w14:paraId="60F6B77C" w14:textId="51972F86" w:rsidR="0078124B" w:rsidRDefault="00AC1EC6" w:rsidP="00D515B3">
            <w:pPr>
              <w:cnfStyle w:val="000000100000" w:firstRow="0" w:lastRow="0" w:firstColumn="0" w:lastColumn="0" w:oddVBand="0" w:evenVBand="0" w:oddHBand="1" w:evenHBand="0" w:firstRowFirstColumn="0" w:firstRowLastColumn="0" w:lastRowFirstColumn="0" w:lastRowLastColumn="0"/>
            </w:pPr>
            <w:ins w:id="225" w:author="Corinne" w:date="2015-01-27T16:31:00Z">
              <w:r>
                <w:lastRenderedPageBreak/>
                <w:t xml:space="preserve">4 </w:t>
              </w:r>
            </w:ins>
            <w:r w:rsidR="0078124B">
              <w:t>Suc d’Aloe</w:t>
            </w:r>
          </w:p>
          <w:p w14:paraId="06DDD54D" w14:textId="30070D95" w:rsidR="0078124B" w:rsidRDefault="00AC1EC6" w:rsidP="00D515B3">
            <w:pPr>
              <w:cnfStyle w:val="000000100000" w:firstRow="0" w:lastRow="0" w:firstColumn="0" w:lastColumn="0" w:oddVBand="0" w:evenVBand="0" w:oddHBand="1" w:evenHBand="0" w:firstRowFirstColumn="0" w:firstRowLastColumn="0" w:lastRowFirstColumn="0" w:lastRowLastColumn="0"/>
            </w:pPr>
            <w:ins w:id="226" w:author="Corinne" w:date="2015-01-27T16:32:00Z">
              <w:r>
                <w:t xml:space="preserve">3 </w:t>
              </w:r>
            </w:ins>
            <w:r w:rsidR="0078124B">
              <w:t>Bourgeon d’Abi</w:t>
            </w:r>
          </w:p>
          <w:p w14:paraId="20D1FA2D" w14:textId="3BE4171A" w:rsidR="0078124B" w:rsidRDefault="00AC1EC6" w:rsidP="00D515B3">
            <w:pPr>
              <w:cnfStyle w:val="000000100000" w:firstRow="0" w:lastRow="0" w:firstColumn="0" w:lastColumn="0" w:oddVBand="0" w:evenVBand="0" w:oddHBand="1" w:evenHBand="0" w:firstRowFirstColumn="0" w:firstRowLastColumn="0" w:lastRowFirstColumn="0" w:lastRowLastColumn="0"/>
            </w:pPr>
            <w:ins w:id="227" w:author="Corinne" w:date="2015-01-27T16:32:00Z">
              <w:r>
                <w:t>3 bourgeons</w:t>
              </w:r>
            </w:ins>
            <w:r w:rsidR="0078124B">
              <w:t xml:space="preserve"> de Pin</w:t>
            </w:r>
          </w:p>
          <w:p w14:paraId="2DF9FA35" w14:textId="4CF787B2" w:rsidR="0078124B" w:rsidRDefault="00AC1EC6" w:rsidP="00F820F2">
            <w:pPr>
              <w:cnfStyle w:val="000000100000" w:firstRow="0" w:lastRow="0" w:firstColumn="0" w:lastColumn="0" w:oddVBand="0" w:evenVBand="0" w:oddHBand="1" w:evenHBand="0" w:firstRowFirstColumn="0" w:firstRowLastColumn="0" w:lastRowFirstColumn="0" w:lastRowLastColumn="0"/>
            </w:pPr>
            <w:ins w:id="228" w:author="Corinne" w:date="2015-01-27T16:32:00Z">
              <w:r>
                <w:t xml:space="preserve">4 </w:t>
              </w:r>
            </w:ins>
            <w:r w:rsidR="0078124B">
              <w:t>plant de Lavo</w:t>
            </w:r>
          </w:p>
        </w:tc>
        <w:tc>
          <w:tcPr>
            <w:tcW w:w="2080" w:type="pct"/>
          </w:tcPr>
          <w:p w14:paraId="386D5B8A" w14:textId="4C2D8EE3" w:rsidR="00AC1EC6" w:rsidRDefault="00AC1EC6" w:rsidP="002C30D3">
            <w:pPr>
              <w:cnfStyle w:val="000000100000" w:firstRow="0" w:lastRow="0" w:firstColumn="0" w:lastColumn="0" w:oddVBand="0" w:evenVBand="0" w:oddHBand="1" w:evenHBand="0" w:firstRowFirstColumn="0" w:firstRowLastColumn="0" w:lastRowFirstColumn="0" w:lastRowLastColumn="0"/>
              <w:rPr>
                <w:ins w:id="229" w:author="Corinne" w:date="2015-01-27T16:28:00Z"/>
              </w:rPr>
            </w:pPr>
            <w:ins w:id="230" w:author="Corinne" w:date="2015-01-27T16:28:00Z">
              <w:r>
                <w:lastRenderedPageBreak/>
                <w:t xml:space="preserve">+1 </w:t>
              </w:r>
            </w:ins>
            <w:ins w:id="231" w:author="Corinne" w:date="2015-01-27T16:34:00Z">
              <w:r w:rsidR="000340CC">
                <w:t>Force</w:t>
              </w:r>
            </w:ins>
            <w:ins w:id="232" w:author="Corinne" w:date="2015-01-27T16:28:00Z">
              <w:r>
                <w:t xml:space="preserve"> et +1 Mental pour 7 jours</w:t>
              </w:r>
            </w:ins>
          </w:p>
          <w:p w14:paraId="6A0084D0" w14:textId="77777777" w:rsidR="0078124B" w:rsidRDefault="0078124B" w:rsidP="00AC1EC6">
            <w:pPr>
              <w:cnfStyle w:val="000000100000" w:firstRow="0" w:lastRow="0" w:firstColumn="0" w:lastColumn="0" w:oddVBand="0" w:evenVBand="0" w:oddHBand="1" w:evenHBand="0" w:firstRowFirstColumn="0" w:firstRowLastColumn="0" w:lastRowFirstColumn="0" w:lastRowLastColumn="0"/>
            </w:pPr>
          </w:p>
        </w:tc>
      </w:tr>
      <w:tr w:rsidR="0078124B" w14:paraId="1994A917" w14:textId="34C2CE4D" w:rsidTr="0078124B">
        <w:tc>
          <w:tcPr>
            <w:cnfStyle w:val="001000000000" w:firstRow="0" w:lastRow="0" w:firstColumn="1" w:lastColumn="0" w:oddVBand="0" w:evenVBand="0" w:oddHBand="0" w:evenHBand="0" w:firstRowFirstColumn="0" w:firstRowLastColumn="0" w:lastRowFirstColumn="0" w:lastRowLastColumn="0"/>
            <w:tcW w:w="1521" w:type="pct"/>
          </w:tcPr>
          <w:p w14:paraId="3CB42CC0" w14:textId="77777777" w:rsidR="0078124B" w:rsidRPr="000340CC" w:rsidRDefault="0078124B" w:rsidP="00BF1D61">
            <w:pPr>
              <w:rPr>
                <w:ins w:id="233" w:author="Corinne" w:date="2015-01-27T11:25:00Z"/>
              </w:rPr>
            </w:pPr>
            <w:r w:rsidRPr="000340CC">
              <w:lastRenderedPageBreak/>
              <w:t>Boisson d’autorité</w:t>
            </w:r>
          </w:p>
          <w:p w14:paraId="589BCC33" w14:textId="67259F09" w:rsidR="00833783" w:rsidRPr="00833783" w:rsidRDefault="00833783" w:rsidP="00BF1D61">
            <w:pPr>
              <w:rPr>
                <w:highlight w:val="yellow"/>
              </w:rPr>
            </w:pPr>
            <w:ins w:id="234" w:author="Corinne" w:date="2015-01-27T11:25:00Z">
              <w:r w:rsidRPr="000340CC">
                <w:t>(SirupAuthority)</w:t>
              </w:r>
            </w:ins>
          </w:p>
        </w:tc>
        <w:tc>
          <w:tcPr>
            <w:tcW w:w="1399" w:type="pct"/>
          </w:tcPr>
          <w:p w14:paraId="68D580AE" w14:textId="77777777" w:rsidR="0078124B" w:rsidRDefault="0078124B" w:rsidP="00562CF5">
            <w:pPr>
              <w:cnfStyle w:val="000000000000" w:firstRow="0" w:lastRow="0" w:firstColumn="0" w:lastColumn="0" w:oddVBand="0" w:evenVBand="0" w:oddHBand="0" w:evenHBand="0" w:firstRowFirstColumn="0" w:firstRowLastColumn="0" w:lastRowFirstColumn="0" w:lastRowLastColumn="0"/>
            </w:pPr>
            <w:r>
              <w:t>1 base sucrée</w:t>
            </w:r>
          </w:p>
          <w:p w14:paraId="61B69090" w14:textId="77777777" w:rsidR="0078124B" w:rsidRDefault="0078124B" w:rsidP="00562CF5">
            <w:pPr>
              <w:cnfStyle w:val="000000000000" w:firstRow="0" w:lastRow="0" w:firstColumn="0" w:lastColumn="0" w:oddVBand="0" w:evenVBand="0" w:oddHBand="0" w:evenHBand="0" w:firstRowFirstColumn="0" w:firstRowLastColumn="0" w:lastRowFirstColumn="0" w:lastRowLastColumn="0"/>
            </w:pPr>
            <w:r>
              <w:t>1 fiole</w:t>
            </w:r>
          </w:p>
          <w:p w14:paraId="03D95F81" w14:textId="36F0FB41" w:rsidR="0078124B" w:rsidRDefault="000340CC" w:rsidP="00D515B3">
            <w:pPr>
              <w:cnfStyle w:val="000000000000" w:firstRow="0" w:lastRow="0" w:firstColumn="0" w:lastColumn="0" w:oddVBand="0" w:evenVBand="0" w:oddHBand="0" w:evenHBand="0" w:firstRowFirstColumn="0" w:firstRowLastColumn="0" w:lastRowFirstColumn="0" w:lastRowLastColumn="0"/>
            </w:pPr>
            <w:ins w:id="235" w:author="Corinne" w:date="2015-01-27T16:36:00Z">
              <w:r>
                <w:t xml:space="preserve">4 </w:t>
              </w:r>
            </w:ins>
            <w:r w:rsidR="0078124B">
              <w:t>Suc d’Aloe</w:t>
            </w:r>
          </w:p>
          <w:p w14:paraId="1B104156" w14:textId="55E3CA7F" w:rsidR="0078124B" w:rsidRDefault="000340CC" w:rsidP="00D515B3">
            <w:pPr>
              <w:cnfStyle w:val="000000000000" w:firstRow="0" w:lastRow="0" w:firstColumn="0" w:lastColumn="0" w:oddVBand="0" w:evenVBand="0" w:oddHBand="0" w:evenHBand="0" w:firstRowFirstColumn="0" w:firstRowLastColumn="0" w:lastRowFirstColumn="0" w:lastRowLastColumn="0"/>
            </w:pPr>
            <w:ins w:id="236" w:author="Corinne" w:date="2015-01-27T16:36:00Z">
              <w:r>
                <w:t xml:space="preserve">3 </w:t>
              </w:r>
            </w:ins>
            <w:r w:rsidR="0078124B">
              <w:t>Bourgeon de Pin</w:t>
            </w:r>
          </w:p>
          <w:p w14:paraId="7D8F15FD" w14:textId="1EDC5AD5" w:rsidR="0078124B" w:rsidRDefault="000340CC" w:rsidP="00D515B3">
            <w:pPr>
              <w:cnfStyle w:val="000000000000" w:firstRow="0" w:lastRow="0" w:firstColumn="0" w:lastColumn="0" w:oddVBand="0" w:evenVBand="0" w:oddHBand="0" w:evenHBand="0" w:firstRowFirstColumn="0" w:firstRowLastColumn="0" w:lastRowFirstColumn="0" w:lastRowLastColumn="0"/>
            </w:pPr>
            <w:ins w:id="237" w:author="Corinne" w:date="2015-01-27T16:36:00Z">
              <w:r>
                <w:t xml:space="preserve">3 </w:t>
              </w:r>
            </w:ins>
            <w:r w:rsidR="0078124B">
              <w:t>Fleur de Flento</w:t>
            </w:r>
          </w:p>
          <w:p w14:paraId="6BF5AEBF" w14:textId="0695580D" w:rsidR="0078124B" w:rsidRDefault="000340CC" w:rsidP="00F820F2">
            <w:pPr>
              <w:cnfStyle w:val="000000000000" w:firstRow="0" w:lastRow="0" w:firstColumn="0" w:lastColumn="0" w:oddVBand="0" w:evenVBand="0" w:oddHBand="0" w:evenHBand="0" w:firstRowFirstColumn="0" w:firstRowLastColumn="0" w:lastRowFirstColumn="0" w:lastRowLastColumn="0"/>
            </w:pPr>
            <w:ins w:id="238" w:author="Corinne" w:date="2015-01-27T16:36:00Z">
              <w:r>
                <w:t xml:space="preserve">4 </w:t>
              </w:r>
            </w:ins>
            <w:r w:rsidR="0078124B">
              <w:t>Plant d’Eiko</w:t>
            </w:r>
          </w:p>
        </w:tc>
        <w:tc>
          <w:tcPr>
            <w:tcW w:w="2080" w:type="pct"/>
          </w:tcPr>
          <w:p w14:paraId="76B7E17E" w14:textId="07528B0D" w:rsidR="000340CC" w:rsidRDefault="000340CC" w:rsidP="00DA531A">
            <w:pPr>
              <w:cnfStyle w:val="000000000000" w:firstRow="0" w:lastRow="0" w:firstColumn="0" w:lastColumn="0" w:oddVBand="0" w:evenVBand="0" w:oddHBand="0" w:evenHBand="0" w:firstRowFirstColumn="0" w:firstRowLastColumn="0" w:lastRowFirstColumn="0" w:lastRowLastColumn="0"/>
              <w:rPr>
                <w:ins w:id="239" w:author="Corinne" w:date="2015-01-27T16:34:00Z"/>
              </w:rPr>
            </w:pPr>
            <w:ins w:id="240" w:author="Corinne" w:date="2015-01-27T16:34:00Z">
              <w:r>
                <w:t>+1 Mental et +1 Charisme pour 7 jours</w:t>
              </w:r>
            </w:ins>
          </w:p>
          <w:p w14:paraId="4B3DB6A5" w14:textId="77777777" w:rsidR="0078124B" w:rsidRDefault="0078124B" w:rsidP="000340CC">
            <w:pPr>
              <w:cnfStyle w:val="000000000000" w:firstRow="0" w:lastRow="0" w:firstColumn="0" w:lastColumn="0" w:oddVBand="0" w:evenVBand="0" w:oddHBand="0" w:evenHBand="0" w:firstRowFirstColumn="0" w:firstRowLastColumn="0" w:lastRowFirstColumn="0" w:lastRowLastColumn="0"/>
            </w:pPr>
          </w:p>
        </w:tc>
      </w:tr>
      <w:tr w:rsidR="0078124B" w14:paraId="28313B84" w14:textId="7F9356F6"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2952FB94" w14:textId="77777777" w:rsidR="0078124B" w:rsidRPr="00A90278" w:rsidRDefault="0078124B" w:rsidP="00D515B3">
            <w:pPr>
              <w:rPr>
                <w:ins w:id="241" w:author="Corinne" w:date="2015-01-27T11:26:00Z"/>
              </w:rPr>
            </w:pPr>
            <w:r w:rsidRPr="00A90278">
              <w:t>Boisson du gentleman</w:t>
            </w:r>
          </w:p>
          <w:p w14:paraId="1DE02B9C" w14:textId="6F8A3866" w:rsidR="00833783" w:rsidRPr="00833783" w:rsidRDefault="00833783" w:rsidP="00D515B3">
            <w:pPr>
              <w:rPr>
                <w:highlight w:val="yellow"/>
              </w:rPr>
            </w:pPr>
            <w:ins w:id="242" w:author="Corinne" w:date="2015-01-27T11:26:00Z">
              <w:r w:rsidRPr="00A90278">
                <w:t>(SirupGentle)</w:t>
              </w:r>
            </w:ins>
          </w:p>
        </w:tc>
        <w:tc>
          <w:tcPr>
            <w:tcW w:w="1399" w:type="pct"/>
          </w:tcPr>
          <w:p w14:paraId="08A5D542" w14:textId="77777777" w:rsidR="0078124B" w:rsidRDefault="0078124B" w:rsidP="00562CF5">
            <w:pPr>
              <w:cnfStyle w:val="000000100000" w:firstRow="0" w:lastRow="0" w:firstColumn="0" w:lastColumn="0" w:oddVBand="0" w:evenVBand="0" w:oddHBand="1" w:evenHBand="0" w:firstRowFirstColumn="0" w:firstRowLastColumn="0" w:lastRowFirstColumn="0" w:lastRowLastColumn="0"/>
            </w:pPr>
            <w:r>
              <w:t>1 base sucrée</w:t>
            </w:r>
          </w:p>
          <w:p w14:paraId="5CF304F7" w14:textId="77777777" w:rsidR="0078124B" w:rsidRDefault="0078124B" w:rsidP="00562CF5">
            <w:pPr>
              <w:cnfStyle w:val="000000100000" w:firstRow="0" w:lastRow="0" w:firstColumn="0" w:lastColumn="0" w:oddVBand="0" w:evenVBand="0" w:oddHBand="1" w:evenHBand="0" w:firstRowFirstColumn="0" w:firstRowLastColumn="0" w:lastRowFirstColumn="0" w:lastRowLastColumn="0"/>
            </w:pPr>
            <w:r>
              <w:t>1 fiole</w:t>
            </w:r>
          </w:p>
          <w:p w14:paraId="1D13527F" w14:textId="7529F501" w:rsidR="0078124B" w:rsidRDefault="0078124B" w:rsidP="00D515B3">
            <w:pPr>
              <w:cnfStyle w:val="000000100000" w:firstRow="0" w:lastRow="0" w:firstColumn="0" w:lastColumn="0" w:oddVBand="0" w:evenVBand="0" w:oddHBand="1" w:evenHBand="0" w:firstRowFirstColumn="0" w:firstRowLastColumn="0" w:lastRowFirstColumn="0" w:lastRowLastColumn="0"/>
            </w:pPr>
          </w:p>
          <w:p w14:paraId="116800FA" w14:textId="483357BA" w:rsidR="0078124B" w:rsidRDefault="00A90278" w:rsidP="00D515B3">
            <w:pPr>
              <w:cnfStyle w:val="000000100000" w:firstRow="0" w:lastRow="0" w:firstColumn="0" w:lastColumn="0" w:oddVBand="0" w:evenVBand="0" w:oddHBand="1" w:evenHBand="0" w:firstRowFirstColumn="0" w:firstRowLastColumn="0" w:lastRowFirstColumn="0" w:lastRowLastColumn="0"/>
            </w:pPr>
            <w:ins w:id="243" w:author="Corinne" w:date="2015-01-27T16:42:00Z">
              <w:r>
                <w:t xml:space="preserve">4 </w:t>
              </w:r>
            </w:ins>
            <w:r w:rsidR="0078124B">
              <w:t>Suc d’Aloe</w:t>
            </w:r>
          </w:p>
          <w:p w14:paraId="793FFFAD" w14:textId="74B954C8" w:rsidR="0078124B" w:rsidRDefault="00A90278" w:rsidP="00D515B3">
            <w:pPr>
              <w:cnfStyle w:val="000000100000" w:firstRow="0" w:lastRow="0" w:firstColumn="0" w:lastColumn="0" w:oddVBand="0" w:evenVBand="0" w:oddHBand="1" w:evenHBand="0" w:firstRowFirstColumn="0" w:firstRowLastColumn="0" w:lastRowFirstColumn="0" w:lastRowLastColumn="0"/>
            </w:pPr>
            <w:ins w:id="244" w:author="Corinne" w:date="2015-01-27T16:42:00Z">
              <w:r>
                <w:t xml:space="preserve">4 </w:t>
              </w:r>
            </w:ins>
            <w:r w:rsidR="0078124B">
              <w:t>Bourgeon de Pin</w:t>
            </w:r>
          </w:p>
          <w:p w14:paraId="70DACBF3" w14:textId="04F6712C" w:rsidR="0078124B" w:rsidRDefault="00A90278" w:rsidP="00D515B3">
            <w:pPr>
              <w:cnfStyle w:val="000000100000" w:firstRow="0" w:lastRow="0" w:firstColumn="0" w:lastColumn="0" w:oddVBand="0" w:evenVBand="0" w:oddHBand="1" w:evenHBand="0" w:firstRowFirstColumn="0" w:firstRowLastColumn="0" w:lastRowFirstColumn="0" w:lastRowLastColumn="0"/>
            </w:pPr>
            <w:ins w:id="245" w:author="Corinne" w:date="2015-01-27T16:42:00Z">
              <w:r>
                <w:t xml:space="preserve">4 </w:t>
              </w:r>
            </w:ins>
            <w:r w:rsidR="0078124B">
              <w:t>Plant de Lavo</w:t>
            </w:r>
          </w:p>
          <w:p w14:paraId="69495315" w14:textId="7D6069D7" w:rsidR="0078124B" w:rsidRDefault="00A90278" w:rsidP="00D515B3">
            <w:pPr>
              <w:cnfStyle w:val="000000100000" w:firstRow="0" w:lastRow="0" w:firstColumn="0" w:lastColumn="0" w:oddVBand="0" w:evenVBand="0" w:oddHBand="1" w:evenHBand="0" w:firstRowFirstColumn="0" w:firstRowLastColumn="0" w:lastRowFirstColumn="0" w:lastRowLastColumn="0"/>
            </w:pPr>
            <w:ins w:id="246" w:author="Corinne" w:date="2015-01-27T16:42:00Z">
              <w:r>
                <w:t xml:space="preserve">4 </w:t>
              </w:r>
            </w:ins>
            <w:r w:rsidR="0078124B">
              <w:t>Baies de Thorno</w:t>
            </w:r>
          </w:p>
          <w:p w14:paraId="3BF5C25C" w14:textId="76C95A88" w:rsidR="0078124B" w:rsidRDefault="00A90278" w:rsidP="00F820F2">
            <w:pPr>
              <w:cnfStyle w:val="000000100000" w:firstRow="0" w:lastRow="0" w:firstColumn="0" w:lastColumn="0" w:oddVBand="0" w:evenVBand="0" w:oddHBand="1" w:evenHBand="0" w:firstRowFirstColumn="0" w:firstRowLastColumn="0" w:lastRowFirstColumn="0" w:lastRowLastColumn="0"/>
            </w:pPr>
            <w:ins w:id="247" w:author="Corinne" w:date="2015-01-27T16:42:00Z">
              <w:r>
                <w:t xml:space="preserve">5 </w:t>
              </w:r>
            </w:ins>
            <w:r w:rsidR="0078124B">
              <w:t>Plant de Lichoj</w:t>
            </w:r>
          </w:p>
        </w:tc>
        <w:tc>
          <w:tcPr>
            <w:tcW w:w="2080" w:type="pct"/>
          </w:tcPr>
          <w:p w14:paraId="74BCEFAD" w14:textId="0F43BCD5" w:rsidR="00665025" w:rsidRDefault="00665025" w:rsidP="00321573">
            <w:pPr>
              <w:cnfStyle w:val="000000100000" w:firstRow="0" w:lastRow="0" w:firstColumn="0" w:lastColumn="0" w:oddVBand="0" w:evenVBand="0" w:oddHBand="1" w:evenHBand="0" w:firstRowFirstColumn="0" w:firstRowLastColumn="0" w:lastRowFirstColumn="0" w:lastRowLastColumn="0"/>
              <w:rPr>
                <w:ins w:id="248" w:author="Corinne" w:date="2015-01-27T16:39:00Z"/>
              </w:rPr>
            </w:pPr>
            <w:ins w:id="249" w:author="Corinne" w:date="2015-01-27T16:39:00Z">
              <w:r>
                <w:t>+1 Force, +1 Mental et +1 Charisme pour 7 jours</w:t>
              </w:r>
            </w:ins>
          </w:p>
          <w:p w14:paraId="5E2E1039" w14:textId="77777777" w:rsidR="0078124B" w:rsidRDefault="0078124B" w:rsidP="00665025">
            <w:pPr>
              <w:cnfStyle w:val="000000100000" w:firstRow="0" w:lastRow="0" w:firstColumn="0" w:lastColumn="0" w:oddVBand="0" w:evenVBand="0" w:oddHBand="1" w:evenHBand="0" w:firstRowFirstColumn="0" w:firstRowLastColumn="0" w:lastRowFirstColumn="0" w:lastRowLastColumn="0"/>
            </w:pPr>
          </w:p>
        </w:tc>
      </w:tr>
      <w:tr w:rsidR="0078124B" w14:paraId="18BD2565" w14:textId="7B54E326" w:rsidTr="0078124B">
        <w:tc>
          <w:tcPr>
            <w:cnfStyle w:val="001000000000" w:firstRow="0" w:lastRow="0" w:firstColumn="1" w:lastColumn="0" w:oddVBand="0" w:evenVBand="0" w:oddHBand="0" w:evenHBand="0" w:firstRowFirstColumn="0" w:firstRowLastColumn="0" w:lastRowFirstColumn="0" w:lastRowLastColumn="0"/>
            <w:tcW w:w="1521" w:type="pct"/>
          </w:tcPr>
          <w:p w14:paraId="24A2A6E1" w14:textId="77777777" w:rsidR="0078124B" w:rsidRPr="001A6A14" w:rsidRDefault="0078124B" w:rsidP="00D515B3">
            <w:pPr>
              <w:rPr>
                <w:ins w:id="250" w:author="Corinne" w:date="2015-01-27T11:26:00Z"/>
              </w:rPr>
            </w:pPr>
            <w:r w:rsidRPr="001A6A14">
              <w:t>Sirop de résistance augmentée</w:t>
            </w:r>
          </w:p>
          <w:p w14:paraId="53A6533E" w14:textId="0EE8C91A" w:rsidR="00833783" w:rsidRPr="00833783" w:rsidRDefault="00833783" w:rsidP="00D515B3">
            <w:pPr>
              <w:rPr>
                <w:highlight w:val="yellow"/>
              </w:rPr>
            </w:pPr>
            <w:ins w:id="251" w:author="Corinne" w:date="2015-01-27T11:26:00Z">
              <w:r w:rsidRPr="001A6A14">
                <w:t>(SirupResistance)</w:t>
              </w:r>
            </w:ins>
          </w:p>
        </w:tc>
        <w:tc>
          <w:tcPr>
            <w:tcW w:w="1399" w:type="pct"/>
          </w:tcPr>
          <w:p w14:paraId="448257B1" w14:textId="77777777" w:rsidR="0078124B" w:rsidRDefault="0078124B" w:rsidP="00562CF5">
            <w:pPr>
              <w:cnfStyle w:val="000000000000" w:firstRow="0" w:lastRow="0" w:firstColumn="0" w:lastColumn="0" w:oddVBand="0" w:evenVBand="0" w:oddHBand="0" w:evenHBand="0" w:firstRowFirstColumn="0" w:firstRowLastColumn="0" w:lastRowFirstColumn="0" w:lastRowLastColumn="0"/>
            </w:pPr>
            <w:r>
              <w:t>1 base sucrée</w:t>
            </w:r>
          </w:p>
          <w:p w14:paraId="576B07BA" w14:textId="77777777" w:rsidR="0078124B" w:rsidRDefault="0078124B" w:rsidP="00562CF5">
            <w:pPr>
              <w:cnfStyle w:val="000000000000" w:firstRow="0" w:lastRow="0" w:firstColumn="0" w:lastColumn="0" w:oddVBand="0" w:evenVBand="0" w:oddHBand="0" w:evenHBand="0" w:firstRowFirstColumn="0" w:firstRowLastColumn="0" w:lastRowFirstColumn="0" w:lastRowLastColumn="0"/>
            </w:pPr>
            <w:r>
              <w:t>1 fiole</w:t>
            </w:r>
          </w:p>
          <w:p w14:paraId="3D1F2C18" w14:textId="65A91ECC" w:rsidR="0078124B" w:rsidRDefault="0078124B" w:rsidP="00D515B3">
            <w:pPr>
              <w:cnfStyle w:val="000000000000" w:firstRow="0" w:lastRow="0" w:firstColumn="0" w:lastColumn="0" w:oddVBand="0" w:evenVBand="0" w:oddHBand="0" w:evenHBand="0" w:firstRowFirstColumn="0" w:firstRowLastColumn="0" w:lastRowFirstColumn="0" w:lastRowLastColumn="0"/>
            </w:pPr>
          </w:p>
          <w:p w14:paraId="04B70DA8" w14:textId="2735C530" w:rsidR="0078124B" w:rsidRDefault="0078124B" w:rsidP="00D515B3">
            <w:pPr>
              <w:cnfStyle w:val="000000000000" w:firstRow="0" w:lastRow="0" w:firstColumn="0" w:lastColumn="0" w:oddVBand="0" w:evenVBand="0" w:oddHBand="0" w:evenHBand="0" w:firstRowFirstColumn="0" w:firstRowLastColumn="0" w:lastRowFirstColumn="0" w:lastRowLastColumn="0"/>
            </w:pPr>
            <w:r>
              <w:t>1 Bourgeon d’Abi</w:t>
            </w:r>
          </w:p>
          <w:p w14:paraId="1FDFBFA5" w14:textId="60F7E97B" w:rsidR="0078124B" w:rsidRDefault="0078124B" w:rsidP="00D515B3">
            <w:pPr>
              <w:cnfStyle w:val="000000000000" w:firstRow="0" w:lastRow="0" w:firstColumn="0" w:lastColumn="0" w:oddVBand="0" w:evenVBand="0" w:oddHBand="0" w:evenHBand="0" w:firstRowFirstColumn="0" w:firstRowLastColumn="0" w:lastRowFirstColumn="0" w:lastRowLastColumn="0"/>
            </w:pPr>
            <w:r>
              <w:t>1 Bourgeon de Pin</w:t>
            </w:r>
          </w:p>
          <w:p w14:paraId="2ED448F7" w14:textId="7359392B" w:rsidR="0078124B" w:rsidRDefault="001A6A14" w:rsidP="00F820F2">
            <w:pPr>
              <w:cnfStyle w:val="000000000000" w:firstRow="0" w:lastRow="0" w:firstColumn="0" w:lastColumn="0" w:oddVBand="0" w:evenVBand="0" w:oddHBand="0" w:evenHBand="0" w:firstRowFirstColumn="0" w:firstRowLastColumn="0" w:lastRowFirstColumn="0" w:lastRowLastColumn="0"/>
            </w:pPr>
            <w:ins w:id="252" w:author="Corinne" w:date="2015-01-27T16:50:00Z">
              <w:r>
                <w:t xml:space="preserve">2 </w:t>
              </w:r>
            </w:ins>
            <w:r w:rsidR="0078124B">
              <w:t>Fleur de Flento</w:t>
            </w:r>
          </w:p>
        </w:tc>
        <w:tc>
          <w:tcPr>
            <w:tcW w:w="2080" w:type="pct"/>
          </w:tcPr>
          <w:p w14:paraId="3FA2C7AF" w14:textId="62D34B01" w:rsidR="001A6A14" w:rsidRDefault="001A6A14" w:rsidP="0000392E">
            <w:pPr>
              <w:cnfStyle w:val="000000000000" w:firstRow="0" w:lastRow="0" w:firstColumn="0" w:lastColumn="0" w:oddVBand="0" w:evenVBand="0" w:oddHBand="0" w:evenHBand="0" w:firstRowFirstColumn="0" w:firstRowLastColumn="0" w:lastRowFirstColumn="0" w:lastRowLastColumn="0"/>
              <w:rPr>
                <w:ins w:id="253" w:author="Corinne" w:date="2015-01-27T16:48:00Z"/>
                <w:rFonts w:eastAsiaTheme="minorEastAsia"/>
              </w:rPr>
            </w:pPr>
            <w:ins w:id="254" w:author="Corinne" w:date="2015-01-27T16:48:00Z">
              <w:r>
                <w:rPr>
                  <w:rFonts w:eastAsiaTheme="minorEastAsia"/>
                </w:rPr>
                <w:t>+1 Résistance pendant 7 jours</w:t>
              </w:r>
            </w:ins>
          </w:p>
          <w:p w14:paraId="21000499" w14:textId="176724BF" w:rsidR="0078124B" w:rsidRDefault="0078124B" w:rsidP="0000392E">
            <w:pPr>
              <w:cnfStyle w:val="000000000000" w:firstRow="0" w:lastRow="0" w:firstColumn="0" w:lastColumn="0" w:oddVBand="0" w:evenVBand="0" w:oddHBand="0" w:evenHBand="0" w:firstRowFirstColumn="0" w:firstRowLastColumn="0" w:lastRowFirstColumn="0" w:lastRowLastColumn="0"/>
            </w:pPr>
          </w:p>
        </w:tc>
      </w:tr>
      <w:tr w:rsidR="0078124B" w14:paraId="67D2CE6A" w14:textId="14D76B08" w:rsidTr="0078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1377A93D" w14:textId="77777777" w:rsidR="0078124B" w:rsidRPr="001A6A14" w:rsidRDefault="0078124B" w:rsidP="00D515B3">
            <w:pPr>
              <w:rPr>
                <w:ins w:id="255" w:author="Corinne" w:date="2015-01-27T11:26:00Z"/>
              </w:rPr>
            </w:pPr>
            <w:r w:rsidRPr="001A6A14">
              <w:t>Boisson d’endurance</w:t>
            </w:r>
          </w:p>
          <w:p w14:paraId="463BFBCE" w14:textId="70A444E0" w:rsidR="00833783" w:rsidRPr="00833783" w:rsidRDefault="00833783" w:rsidP="00D515B3">
            <w:pPr>
              <w:rPr>
                <w:highlight w:val="yellow"/>
              </w:rPr>
            </w:pPr>
            <w:ins w:id="256" w:author="Corinne" w:date="2015-01-27T11:26:00Z">
              <w:r w:rsidRPr="001A6A14">
                <w:t>(SirupEndurance)</w:t>
              </w:r>
            </w:ins>
          </w:p>
        </w:tc>
        <w:tc>
          <w:tcPr>
            <w:tcW w:w="1399" w:type="pct"/>
          </w:tcPr>
          <w:p w14:paraId="664ECDC5" w14:textId="77777777" w:rsidR="0078124B" w:rsidRDefault="0078124B" w:rsidP="00562CF5">
            <w:pPr>
              <w:cnfStyle w:val="000000100000" w:firstRow="0" w:lastRow="0" w:firstColumn="0" w:lastColumn="0" w:oddVBand="0" w:evenVBand="0" w:oddHBand="1" w:evenHBand="0" w:firstRowFirstColumn="0" w:firstRowLastColumn="0" w:lastRowFirstColumn="0" w:lastRowLastColumn="0"/>
            </w:pPr>
            <w:r>
              <w:t>1 base sucrée</w:t>
            </w:r>
          </w:p>
          <w:p w14:paraId="7838E55D" w14:textId="77777777" w:rsidR="0078124B" w:rsidRDefault="0078124B" w:rsidP="00562CF5">
            <w:pPr>
              <w:cnfStyle w:val="000000100000" w:firstRow="0" w:lastRow="0" w:firstColumn="0" w:lastColumn="0" w:oddVBand="0" w:evenVBand="0" w:oddHBand="1" w:evenHBand="0" w:firstRowFirstColumn="0" w:firstRowLastColumn="0" w:lastRowFirstColumn="0" w:lastRowLastColumn="0"/>
            </w:pPr>
            <w:r>
              <w:t>1 fiole</w:t>
            </w:r>
          </w:p>
          <w:p w14:paraId="16B5E2EA" w14:textId="240F66A1" w:rsidR="0078124B" w:rsidRDefault="0078124B" w:rsidP="00D515B3">
            <w:pPr>
              <w:cnfStyle w:val="000000100000" w:firstRow="0" w:lastRow="0" w:firstColumn="0" w:lastColumn="0" w:oddVBand="0" w:evenVBand="0" w:oddHBand="1" w:evenHBand="0" w:firstRowFirstColumn="0" w:firstRowLastColumn="0" w:lastRowFirstColumn="0" w:lastRowLastColumn="0"/>
            </w:pPr>
          </w:p>
          <w:p w14:paraId="59AF2524" w14:textId="689C051C" w:rsidR="0078124B" w:rsidRDefault="001A6A14" w:rsidP="00D515B3">
            <w:pPr>
              <w:cnfStyle w:val="000000100000" w:firstRow="0" w:lastRow="0" w:firstColumn="0" w:lastColumn="0" w:oddVBand="0" w:evenVBand="0" w:oddHBand="1" w:evenHBand="0" w:firstRowFirstColumn="0" w:firstRowLastColumn="0" w:lastRowFirstColumn="0" w:lastRowLastColumn="0"/>
            </w:pPr>
            <w:ins w:id="257" w:author="Corinne" w:date="2015-01-27T16:53:00Z">
              <w:r>
                <w:t xml:space="preserve">4 </w:t>
              </w:r>
            </w:ins>
            <w:r w:rsidR="0078124B">
              <w:t>Suc d’Aloe</w:t>
            </w:r>
          </w:p>
          <w:p w14:paraId="7DBC2F4B" w14:textId="447CE7F3" w:rsidR="0078124B" w:rsidRDefault="001A6A14" w:rsidP="00D515B3">
            <w:pPr>
              <w:cnfStyle w:val="000000100000" w:firstRow="0" w:lastRow="0" w:firstColumn="0" w:lastColumn="0" w:oddVBand="0" w:evenVBand="0" w:oddHBand="1" w:evenHBand="0" w:firstRowFirstColumn="0" w:firstRowLastColumn="0" w:lastRowFirstColumn="0" w:lastRowLastColumn="0"/>
            </w:pPr>
            <w:ins w:id="258" w:author="Corinne" w:date="2015-01-27T16:53:00Z">
              <w:r>
                <w:t xml:space="preserve">4 </w:t>
              </w:r>
            </w:ins>
            <w:r w:rsidR="0078124B">
              <w:t>Bourgeon de Pin</w:t>
            </w:r>
          </w:p>
          <w:p w14:paraId="4365A96C" w14:textId="06DB3AE2" w:rsidR="0078124B" w:rsidRDefault="001A6A14" w:rsidP="00D515B3">
            <w:pPr>
              <w:cnfStyle w:val="000000100000" w:firstRow="0" w:lastRow="0" w:firstColumn="0" w:lastColumn="0" w:oddVBand="0" w:evenVBand="0" w:oddHBand="1" w:evenHBand="0" w:firstRowFirstColumn="0" w:firstRowLastColumn="0" w:lastRowFirstColumn="0" w:lastRowLastColumn="0"/>
            </w:pPr>
            <w:ins w:id="259" w:author="Corinne" w:date="2015-01-27T16:53:00Z">
              <w:r>
                <w:t xml:space="preserve">3 </w:t>
              </w:r>
            </w:ins>
            <w:r w:rsidR="0078124B">
              <w:t>Plant de Bailo</w:t>
            </w:r>
          </w:p>
          <w:p w14:paraId="0637F2D8" w14:textId="236EAF45" w:rsidR="0078124B" w:rsidRDefault="001A6A14" w:rsidP="00D515B3">
            <w:pPr>
              <w:cnfStyle w:val="000000100000" w:firstRow="0" w:lastRow="0" w:firstColumn="0" w:lastColumn="0" w:oddVBand="0" w:evenVBand="0" w:oddHBand="1" w:evenHBand="0" w:firstRowFirstColumn="0" w:firstRowLastColumn="0" w:lastRowFirstColumn="0" w:lastRowLastColumn="0"/>
            </w:pPr>
            <w:ins w:id="260" w:author="Corinne" w:date="2015-01-27T16:53:00Z">
              <w:r>
                <w:t xml:space="preserve">3 </w:t>
              </w:r>
            </w:ins>
            <w:r w:rsidR="0078124B">
              <w:t>Plant de Lichoj</w:t>
            </w:r>
          </w:p>
        </w:tc>
        <w:tc>
          <w:tcPr>
            <w:tcW w:w="2080" w:type="pct"/>
          </w:tcPr>
          <w:p w14:paraId="40F316F0" w14:textId="48C3D9D1" w:rsidR="001A6A14" w:rsidRDefault="001A6A14" w:rsidP="0000392E">
            <w:pPr>
              <w:cnfStyle w:val="000000100000" w:firstRow="0" w:lastRow="0" w:firstColumn="0" w:lastColumn="0" w:oddVBand="0" w:evenVBand="0" w:oddHBand="1" w:evenHBand="0" w:firstRowFirstColumn="0" w:firstRowLastColumn="0" w:lastRowFirstColumn="0" w:lastRowLastColumn="0"/>
              <w:rPr>
                <w:ins w:id="261" w:author="Corinne" w:date="2015-01-27T16:51:00Z"/>
                <w:rFonts w:eastAsiaTheme="minorEastAsia"/>
              </w:rPr>
            </w:pPr>
            <w:ins w:id="262" w:author="Corinne" w:date="2015-01-27T16:51:00Z">
              <w:r>
                <w:rPr>
                  <w:rFonts w:eastAsiaTheme="minorEastAsia"/>
                </w:rPr>
                <w:t>+1 Défense et +1 Résistance pendant 7 jours</w:t>
              </w:r>
            </w:ins>
          </w:p>
          <w:p w14:paraId="2B6BF640" w14:textId="283ED4A1" w:rsidR="0078124B" w:rsidRPr="0000392E" w:rsidRDefault="0078124B" w:rsidP="0000392E">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502780FF" w14:textId="2E217019" w:rsidR="001221FB" w:rsidRDefault="001221FB" w:rsidP="001221FB"/>
    <w:p w14:paraId="3C091594" w14:textId="77777777" w:rsidR="00B24C7D" w:rsidRDefault="00B24C7D" w:rsidP="00B24C7D">
      <w:pPr>
        <w:pStyle w:val="Titre3"/>
      </w:pPr>
      <w:r>
        <w:t>Les gélules</w:t>
      </w:r>
    </w:p>
    <w:tbl>
      <w:tblPr>
        <w:tblStyle w:val="TableauGrille3-Accentuation5"/>
        <w:tblW w:w="4994" w:type="pct"/>
        <w:tblInd w:w="5" w:type="dxa"/>
        <w:tblLook w:val="04A0" w:firstRow="1" w:lastRow="0" w:firstColumn="1" w:lastColumn="0" w:noHBand="0" w:noVBand="1"/>
        <w:tblPrChange w:id="263" w:author="Corinne" w:date="2015-01-29T13:40:00Z">
          <w:tblPr>
            <w:tblStyle w:val="TableauGrille3-Accentuation5"/>
            <w:tblW w:w="5000" w:type="pct"/>
            <w:tblLook w:val="04A0" w:firstRow="1" w:lastRow="0" w:firstColumn="1" w:lastColumn="0" w:noHBand="0" w:noVBand="1"/>
          </w:tblPr>
        </w:tblPrChange>
      </w:tblPr>
      <w:tblGrid>
        <w:gridCol w:w="2907"/>
        <w:gridCol w:w="2709"/>
        <w:gridCol w:w="3445"/>
        <w:tblGridChange w:id="264">
          <w:tblGrid>
            <w:gridCol w:w="2907"/>
            <w:gridCol w:w="2710"/>
            <w:gridCol w:w="3445"/>
          </w:tblGrid>
        </w:tblGridChange>
      </w:tblGrid>
      <w:tr w:rsidR="0078124B" w14:paraId="753455AA" w14:textId="37563512" w:rsidTr="00A747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4" w:type="pct"/>
            <w:tcPrChange w:id="265" w:author="Corinne" w:date="2015-01-29T13:40:00Z">
              <w:tcPr>
                <w:tcW w:w="1604" w:type="pct"/>
              </w:tcPr>
            </w:tcPrChange>
          </w:tcPr>
          <w:p w14:paraId="438D9978" w14:textId="77777777" w:rsidR="0078124B" w:rsidRDefault="0078124B" w:rsidP="009059B8">
            <w:pPr>
              <w:cnfStyle w:val="101000000100" w:firstRow="1" w:lastRow="0" w:firstColumn="1" w:lastColumn="0" w:oddVBand="0" w:evenVBand="0" w:oddHBand="0" w:evenHBand="0" w:firstRowFirstColumn="1" w:firstRowLastColumn="0" w:lastRowFirstColumn="0" w:lastRowLastColumn="0"/>
            </w:pPr>
            <w:r>
              <w:t>Nom</w:t>
            </w:r>
          </w:p>
        </w:tc>
        <w:tc>
          <w:tcPr>
            <w:tcW w:w="1495" w:type="pct"/>
            <w:tcPrChange w:id="266" w:author="Corinne" w:date="2015-01-29T13:40:00Z">
              <w:tcPr>
                <w:tcW w:w="1495" w:type="pct"/>
              </w:tcPr>
            </w:tcPrChange>
          </w:tcPr>
          <w:p w14:paraId="2A456E1B" w14:textId="77777777" w:rsidR="0078124B" w:rsidRDefault="0078124B" w:rsidP="009059B8">
            <w:pPr>
              <w:cnfStyle w:val="100000000000" w:firstRow="1" w:lastRow="0" w:firstColumn="0" w:lastColumn="0" w:oddVBand="0" w:evenVBand="0" w:oddHBand="0" w:evenHBand="0" w:firstRowFirstColumn="0" w:firstRowLastColumn="0" w:lastRowFirstColumn="0" w:lastRowLastColumn="0"/>
            </w:pPr>
            <w:r>
              <w:t>Entrée</w:t>
            </w:r>
          </w:p>
        </w:tc>
        <w:tc>
          <w:tcPr>
            <w:tcW w:w="1901" w:type="pct"/>
            <w:tcPrChange w:id="267" w:author="Corinne" w:date="2015-01-29T13:40:00Z">
              <w:tcPr>
                <w:tcW w:w="1902" w:type="pct"/>
              </w:tcPr>
            </w:tcPrChange>
          </w:tcPr>
          <w:p w14:paraId="449DCFA9" w14:textId="77777777" w:rsidR="0078124B" w:rsidRDefault="0078124B" w:rsidP="009059B8">
            <w:pPr>
              <w:cnfStyle w:val="100000000000" w:firstRow="1" w:lastRow="0" w:firstColumn="0" w:lastColumn="0" w:oddVBand="0" w:evenVBand="0" w:oddHBand="0" w:evenHBand="0" w:firstRowFirstColumn="0" w:firstRowLastColumn="0" w:lastRowFirstColumn="0" w:lastRowLastColumn="0"/>
            </w:pPr>
            <w:r>
              <w:t>Action</w:t>
            </w:r>
          </w:p>
        </w:tc>
      </w:tr>
      <w:tr w:rsidR="0078124B" w14:paraId="3ACC7FF9" w14:textId="5DCD7CC7" w:rsidTr="00A7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Change w:id="268" w:author="Corinne" w:date="2015-01-29T13:40:00Z">
              <w:tcPr>
                <w:tcW w:w="1604" w:type="pct"/>
              </w:tcPr>
            </w:tcPrChange>
          </w:tcPr>
          <w:p w14:paraId="68F33CA9" w14:textId="77777777" w:rsidR="0078124B" w:rsidRPr="0065535F" w:rsidRDefault="0078124B" w:rsidP="009059B8">
            <w:pPr>
              <w:cnfStyle w:val="001000100000" w:firstRow="0" w:lastRow="0" w:firstColumn="1" w:lastColumn="0" w:oddVBand="0" w:evenVBand="0" w:oddHBand="1" w:evenHBand="0" w:firstRowFirstColumn="0" w:firstRowLastColumn="0" w:lastRowFirstColumn="0" w:lastRowLastColumn="0"/>
              <w:rPr>
                <w:ins w:id="269" w:author="Corinne" w:date="2015-01-27T11:27:00Z"/>
              </w:rPr>
            </w:pPr>
            <w:r w:rsidRPr="0065535F">
              <w:t>Gélule de regain d’énergie</w:t>
            </w:r>
          </w:p>
          <w:p w14:paraId="73C761B3" w14:textId="566AFFD4" w:rsidR="00833783" w:rsidRPr="0065535F" w:rsidRDefault="00833783" w:rsidP="009059B8">
            <w:pPr>
              <w:cnfStyle w:val="001000100000" w:firstRow="0" w:lastRow="0" w:firstColumn="1" w:lastColumn="0" w:oddVBand="0" w:evenVBand="0" w:oddHBand="1" w:evenHBand="0" w:firstRowFirstColumn="0" w:firstRowLastColumn="0" w:lastRowFirstColumn="0" w:lastRowLastColumn="0"/>
            </w:pPr>
            <w:ins w:id="270" w:author="Corinne" w:date="2015-01-27T11:27:00Z">
              <w:r w:rsidRPr="0065535F">
                <w:t>(PillTime)</w:t>
              </w:r>
            </w:ins>
          </w:p>
        </w:tc>
        <w:tc>
          <w:tcPr>
            <w:tcW w:w="1495" w:type="pct"/>
            <w:tcPrChange w:id="271" w:author="Corinne" w:date="2015-01-29T13:40:00Z">
              <w:tcPr>
                <w:tcW w:w="1495" w:type="pct"/>
              </w:tcPr>
            </w:tcPrChange>
          </w:tcPr>
          <w:p w14:paraId="42FC157A" w14:textId="77777777" w:rsidR="0078124B" w:rsidRPr="0065535F" w:rsidRDefault="0078124B" w:rsidP="009059B8">
            <w:pPr>
              <w:cnfStyle w:val="000000100000" w:firstRow="0" w:lastRow="0" w:firstColumn="0" w:lastColumn="0" w:oddVBand="0" w:evenVBand="0" w:oddHBand="1" w:evenHBand="0" w:firstRowFirstColumn="0" w:firstRowLastColumn="0" w:lastRowFirstColumn="0" w:lastRowLastColumn="0"/>
            </w:pPr>
            <w:r w:rsidRPr="0065535F">
              <w:t>1 base gélule</w:t>
            </w:r>
          </w:p>
          <w:p w14:paraId="5BD0B020" w14:textId="395D3A94" w:rsidR="0078124B" w:rsidRPr="0065535F" w:rsidRDefault="0078124B" w:rsidP="009059B8">
            <w:pPr>
              <w:cnfStyle w:val="000000100000" w:firstRow="0" w:lastRow="0" w:firstColumn="0" w:lastColumn="0" w:oddVBand="0" w:evenVBand="0" w:oddHBand="1" w:evenHBand="0" w:firstRowFirstColumn="0" w:firstRowLastColumn="0" w:lastRowFirstColumn="0" w:lastRowLastColumn="0"/>
            </w:pPr>
            <w:r w:rsidRPr="0065535F">
              <w:t>1 baie de Thorno</w:t>
            </w:r>
          </w:p>
          <w:p w14:paraId="7001AE6A" w14:textId="489D0D04" w:rsidR="0078124B" w:rsidRPr="0065535F" w:rsidRDefault="0078124B" w:rsidP="009059B8">
            <w:pPr>
              <w:cnfStyle w:val="000000100000" w:firstRow="0" w:lastRow="0" w:firstColumn="0" w:lastColumn="0" w:oddVBand="0" w:evenVBand="0" w:oddHBand="1" w:evenHBand="0" w:firstRowFirstColumn="0" w:firstRowLastColumn="0" w:lastRowFirstColumn="0" w:lastRowLastColumn="0"/>
            </w:pPr>
            <w:r w:rsidRPr="0065535F">
              <w:t>1 Plant de Lichoj</w:t>
            </w:r>
          </w:p>
        </w:tc>
        <w:tc>
          <w:tcPr>
            <w:tcW w:w="1901" w:type="pct"/>
            <w:tcPrChange w:id="272" w:author="Corinne" w:date="2015-01-29T13:40:00Z">
              <w:tcPr>
                <w:tcW w:w="1902" w:type="pct"/>
              </w:tcPr>
            </w:tcPrChange>
          </w:tcPr>
          <w:p w14:paraId="0B8CFCD7" w14:textId="1BA0C605" w:rsidR="0078124B" w:rsidRPr="0065535F" w:rsidRDefault="0065535F" w:rsidP="009059B8">
            <w:pPr>
              <w:cnfStyle w:val="000000100000" w:firstRow="0" w:lastRow="0" w:firstColumn="0" w:lastColumn="0" w:oddVBand="0" w:evenVBand="0" w:oddHBand="1" w:evenHBand="0" w:firstRowFirstColumn="0" w:firstRowLastColumn="0" w:lastRowFirstColumn="0" w:lastRowLastColumn="0"/>
            </w:pPr>
            <w:ins w:id="273" w:author="Corinne" w:date="2015-01-28T09:38:00Z">
              <w:r>
                <w:t>+50000 Temps immédiatement</w:t>
              </w:r>
            </w:ins>
          </w:p>
        </w:tc>
      </w:tr>
      <w:tr w:rsidR="0078124B" w14:paraId="4070D719" w14:textId="2D9B11E3" w:rsidTr="00A747E4">
        <w:tc>
          <w:tcPr>
            <w:cnfStyle w:val="001000000000" w:firstRow="0" w:lastRow="0" w:firstColumn="1" w:lastColumn="0" w:oddVBand="0" w:evenVBand="0" w:oddHBand="0" w:evenHBand="0" w:firstRowFirstColumn="0" w:firstRowLastColumn="0" w:lastRowFirstColumn="0" w:lastRowLastColumn="0"/>
            <w:tcW w:w="1604" w:type="pct"/>
            <w:tcPrChange w:id="274" w:author="Corinne" w:date="2015-01-29T13:40:00Z">
              <w:tcPr>
                <w:tcW w:w="1604" w:type="pct"/>
              </w:tcPr>
            </w:tcPrChange>
          </w:tcPr>
          <w:p w14:paraId="61E53916" w14:textId="77777777" w:rsidR="0078124B" w:rsidRPr="0092490D" w:rsidRDefault="0078124B" w:rsidP="009059B8">
            <w:pPr>
              <w:rPr>
                <w:ins w:id="275" w:author="Corinne" w:date="2015-01-27T11:27:00Z"/>
              </w:rPr>
            </w:pPr>
            <w:r w:rsidRPr="0092490D">
              <w:t>Gélule de regain d’énergie accéléré</w:t>
            </w:r>
          </w:p>
          <w:p w14:paraId="52565251" w14:textId="31CBEF5D" w:rsidR="00833783" w:rsidRPr="0092490D" w:rsidRDefault="00833783" w:rsidP="009059B8">
            <w:ins w:id="276" w:author="Corinne" w:date="2015-01-27T11:27:00Z">
              <w:r w:rsidRPr="0092490D">
                <w:t>(PillTimeImproved)</w:t>
              </w:r>
            </w:ins>
          </w:p>
        </w:tc>
        <w:tc>
          <w:tcPr>
            <w:tcW w:w="1495" w:type="pct"/>
            <w:tcPrChange w:id="277" w:author="Corinne" w:date="2015-01-29T13:40:00Z">
              <w:tcPr>
                <w:tcW w:w="1495" w:type="pct"/>
              </w:tcPr>
            </w:tcPrChange>
          </w:tcPr>
          <w:p w14:paraId="54A0C59E" w14:textId="77777777" w:rsidR="0078124B" w:rsidRPr="0092490D" w:rsidRDefault="0078124B" w:rsidP="009059B8">
            <w:pPr>
              <w:cnfStyle w:val="000000000000" w:firstRow="0" w:lastRow="0" w:firstColumn="0" w:lastColumn="0" w:oddVBand="0" w:evenVBand="0" w:oddHBand="0" w:evenHBand="0" w:firstRowFirstColumn="0" w:firstRowLastColumn="0" w:lastRowFirstColumn="0" w:lastRowLastColumn="0"/>
            </w:pPr>
            <w:r w:rsidRPr="0092490D">
              <w:t>1 base gélule</w:t>
            </w:r>
          </w:p>
          <w:p w14:paraId="36CA1039" w14:textId="11C40D97" w:rsidR="0078124B" w:rsidRPr="0092490D" w:rsidRDefault="0092490D" w:rsidP="009059B8">
            <w:pPr>
              <w:cnfStyle w:val="000000000000" w:firstRow="0" w:lastRow="0" w:firstColumn="0" w:lastColumn="0" w:oddVBand="0" w:evenVBand="0" w:oddHBand="0" w:evenHBand="0" w:firstRowFirstColumn="0" w:firstRowLastColumn="0" w:lastRowFirstColumn="0" w:lastRowLastColumn="0"/>
            </w:pPr>
            <w:ins w:id="278" w:author="Corinne" w:date="2015-01-28T09:42:00Z">
              <w:r>
                <w:t>4</w:t>
              </w:r>
              <w:r w:rsidRPr="0092490D">
                <w:t xml:space="preserve"> </w:t>
              </w:r>
            </w:ins>
            <w:r w:rsidR="0078124B" w:rsidRPr="0092490D">
              <w:t>baie de Thorno</w:t>
            </w:r>
          </w:p>
          <w:p w14:paraId="00DD1BAD" w14:textId="294A07F0" w:rsidR="0078124B" w:rsidRPr="0092490D" w:rsidRDefault="0092490D" w:rsidP="00F820F2">
            <w:pPr>
              <w:cnfStyle w:val="000000000000" w:firstRow="0" w:lastRow="0" w:firstColumn="0" w:lastColumn="0" w:oddVBand="0" w:evenVBand="0" w:oddHBand="0" w:evenHBand="0" w:firstRowFirstColumn="0" w:firstRowLastColumn="0" w:lastRowFirstColumn="0" w:lastRowLastColumn="0"/>
            </w:pPr>
            <w:ins w:id="279" w:author="Corinne" w:date="2015-01-28T09:42:00Z">
              <w:r>
                <w:t>8</w:t>
              </w:r>
              <w:r w:rsidRPr="0092490D">
                <w:t xml:space="preserve"> </w:t>
              </w:r>
            </w:ins>
            <w:r w:rsidR="0078124B" w:rsidRPr="0092490D">
              <w:t>Suc de Ligio</w:t>
            </w:r>
          </w:p>
        </w:tc>
        <w:tc>
          <w:tcPr>
            <w:tcW w:w="1901" w:type="pct"/>
            <w:tcPrChange w:id="280" w:author="Corinne" w:date="2015-01-29T13:40:00Z">
              <w:tcPr>
                <w:tcW w:w="1902" w:type="pct"/>
              </w:tcPr>
            </w:tcPrChange>
          </w:tcPr>
          <w:p w14:paraId="3D7B5B78" w14:textId="15A2F18A" w:rsidR="0078124B" w:rsidRPr="0092490D" w:rsidRDefault="0092490D" w:rsidP="009059B8">
            <w:pPr>
              <w:cnfStyle w:val="000000000000" w:firstRow="0" w:lastRow="0" w:firstColumn="0" w:lastColumn="0" w:oddVBand="0" w:evenVBand="0" w:oddHBand="0" w:evenHBand="0" w:firstRowFirstColumn="0" w:firstRowLastColumn="0" w:lastRowFirstColumn="0" w:lastRowLastColumn="0"/>
            </w:pPr>
            <w:ins w:id="281" w:author="Corinne" w:date="2015-01-28T09:39:00Z">
              <w:r>
                <w:t>1 journée de récupération de temps doublée</w:t>
              </w:r>
            </w:ins>
          </w:p>
        </w:tc>
      </w:tr>
      <w:tr w:rsidR="0078124B" w14:paraId="328DA5A9" w14:textId="661C06A4" w:rsidTr="00A7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Change w:id="282" w:author="Corinne" w:date="2015-01-29T13:40:00Z">
              <w:tcPr>
                <w:tcW w:w="1604" w:type="pct"/>
              </w:tcPr>
            </w:tcPrChange>
          </w:tcPr>
          <w:p w14:paraId="77AA8B9D" w14:textId="77777777" w:rsidR="0078124B" w:rsidRPr="00A21109" w:rsidRDefault="0078124B" w:rsidP="00D515B3">
            <w:pPr>
              <w:cnfStyle w:val="001000100000" w:firstRow="0" w:lastRow="0" w:firstColumn="1" w:lastColumn="0" w:oddVBand="0" w:evenVBand="0" w:oddHBand="1" w:evenHBand="0" w:firstRowFirstColumn="0" w:firstRowLastColumn="0" w:lastRowFirstColumn="0" w:lastRowLastColumn="0"/>
              <w:rPr>
                <w:ins w:id="283" w:author="Corinne" w:date="2015-01-27T11:27:00Z"/>
              </w:rPr>
            </w:pPr>
            <w:r w:rsidRPr="00A21109">
              <w:t>Gélule coupe faim</w:t>
            </w:r>
          </w:p>
          <w:p w14:paraId="43F8AA7B" w14:textId="64BAF527" w:rsidR="00833783" w:rsidRPr="00A21109" w:rsidRDefault="00833783" w:rsidP="00D515B3">
            <w:pPr>
              <w:cnfStyle w:val="001000100000" w:firstRow="0" w:lastRow="0" w:firstColumn="1" w:lastColumn="0" w:oddVBand="0" w:evenVBand="0" w:oddHBand="1" w:evenHBand="0" w:firstRowFirstColumn="0" w:firstRowLastColumn="0" w:lastRowFirstColumn="0" w:lastRowLastColumn="0"/>
            </w:pPr>
            <w:ins w:id="284" w:author="Corinne" w:date="2015-01-27T11:27:00Z">
              <w:r w:rsidRPr="00A21109">
                <w:t>(PillHungery)</w:t>
              </w:r>
            </w:ins>
          </w:p>
        </w:tc>
        <w:tc>
          <w:tcPr>
            <w:tcW w:w="1495" w:type="pct"/>
            <w:tcPrChange w:id="285" w:author="Corinne" w:date="2015-01-29T13:40:00Z">
              <w:tcPr>
                <w:tcW w:w="1495" w:type="pct"/>
              </w:tcPr>
            </w:tcPrChange>
          </w:tcPr>
          <w:p w14:paraId="733A8462" w14:textId="77777777" w:rsidR="0078124B" w:rsidRPr="00A21109" w:rsidRDefault="0078124B" w:rsidP="00D515B3">
            <w:pPr>
              <w:cnfStyle w:val="000000100000" w:firstRow="0" w:lastRow="0" w:firstColumn="0" w:lastColumn="0" w:oddVBand="0" w:evenVBand="0" w:oddHBand="1" w:evenHBand="0" w:firstRowFirstColumn="0" w:firstRowLastColumn="0" w:lastRowFirstColumn="0" w:lastRowLastColumn="0"/>
            </w:pPr>
            <w:r w:rsidRPr="00A21109">
              <w:t>1 base gélule</w:t>
            </w:r>
          </w:p>
          <w:p w14:paraId="7575798D" w14:textId="0CEA7C7B" w:rsidR="0078124B" w:rsidRPr="00A21109" w:rsidRDefault="00A47E26" w:rsidP="00D515B3">
            <w:pPr>
              <w:cnfStyle w:val="000000100000" w:firstRow="0" w:lastRow="0" w:firstColumn="0" w:lastColumn="0" w:oddVBand="0" w:evenVBand="0" w:oddHBand="1" w:evenHBand="0" w:firstRowFirstColumn="0" w:firstRowLastColumn="0" w:lastRowFirstColumn="0" w:lastRowLastColumn="0"/>
            </w:pPr>
            <w:ins w:id="286" w:author="Corinne" w:date="2015-01-28T09:51:00Z">
              <w:r>
                <w:t>1</w:t>
              </w:r>
            </w:ins>
            <w:ins w:id="287" w:author="Corinne" w:date="2015-01-28T09:46:00Z">
              <w:r w:rsidR="00A21109" w:rsidRPr="00A21109">
                <w:t xml:space="preserve"> </w:t>
              </w:r>
            </w:ins>
            <w:r w:rsidR="0078124B" w:rsidRPr="00A21109">
              <w:t>fleur de flento</w:t>
            </w:r>
          </w:p>
          <w:p w14:paraId="35B106B4" w14:textId="5ACAC46B" w:rsidR="0078124B" w:rsidRPr="00A21109" w:rsidRDefault="00A47E26" w:rsidP="00D515B3">
            <w:pPr>
              <w:cnfStyle w:val="000000100000" w:firstRow="0" w:lastRow="0" w:firstColumn="0" w:lastColumn="0" w:oddVBand="0" w:evenVBand="0" w:oddHBand="1" w:evenHBand="0" w:firstRowFirstColumn="0" w:firstRowLastColumn="0" w:lastRowFirstColumn="0" w:lastRowLastColumn="0"/>
            </w:pPr>
            <w:ins w:id="288" w:author="Corinne" w:date="2015-01-28T09:51:00Z">
              <w:r>
                <w:t>1</w:t>
              </w:r>
            </w:ins>
            <w:ins w:id="289" w:author="Corinne" w:date="2015-01-28T09:46:00Z">
              <w:r w:rsidR="00A21109" w:rsidRPr="00A21109">
                <w:t xml:space="preserve"> </w:t>
              </w:r>
            </w:ins>
            <w:r w:rsidR="0078124B" w:rsidRPr="00A21109">
              <w:t>Plant de Lichoj</w:t>
            </w:r>
          </w:p>
        </w:tc>
        <w:tc>
          <w:tcPr>
            <w:tcW w:w="1901" w:type="pct"/>
            <w:tcPrChange w:id="290" w:author="Corinne" w:date="2015-01-29T13:40:00Z">
              <w:tcPr>
                <w:tcW w:w="1902" w:type="pct"/>
              </w:tcPr>
            </w:tcPrChange>
          </w:tcPr>
          <w:p w14:paraId="635AEEF2" w14:textId="775EE72C" w:rsidR="0078124B" w:rsidRPr="00A21109" w:rsidRDefault="00A21109" w:rsidP="00A47E26">
            <w:pPr>
              <w:cnfStyle w:val="000000100000" w:firstRow="0" w:lastRow="0" w:firstColumn="0" w:lastColumn="0" w:oddVBand="0" w:evenVBand="0" w:oddHBand="1" w:evenHBand="0" w:firstRowFirstColumn="0" w:firstRowLastColumn="0" w:lastRowFirstColumn="0" w:lastRowLastColumn="0"/>
            </w:pPr>
            <w:ins w:id="291" w:author="Corinne" w:date="2015-01-28T09:45:00Z">
              <w:r>
                <w:t>+</w:t>
              </w:r>
            </w:ins>
            <w:ins w:id="292" w:author="Corinne" w:date="2015-01-28T09:51:00Z">
              <w:r w:rsidR="00A47E26">
                <w:t>5</w:t>
              </w:r>
            </w:ins>
            <w:ins w:id="293" w:author="Corinne" w:date="2015-01-28T09:45:00Z">
              <w:r>
                <w:t>00 en Faim immédiatement</w:t>
              </w:r>
            </w:ins>
          </w:p>
        </w:tc>
      </w:tr>
      <w:tr w:rsidR="0078124B" w14:paraId="7D25A774" w14:textId="5DBF391E" w:rsidTr="00A747E4">
        <w:tc>
          <w:tcPr>
            <w:cnfStyle w:val="001000000000" w:firstRow="0" w:lastRow="0" w:firstColumn="1" w:lastColumn="0" w:oddVBand="0" w:evenVBand="0" w:oddHBand="0" w:evenHBand="0" w:firstRowFirstColumn="0" w:firstRowLastColumn="0" w:lastRowFirstColumn="0" w:lastRowLastColumn="0"/>
            <w:tcW w:w="1604" w:type="pct"/>
            <w:tcPrChange w:id="294" w:author="Corinne" w:date="2015-01-29T13:40:00Z">
              <w:tcPr>
                <w:tcW w:w="1604" w:type="pct"/>
              </w:tcPr>
            </w:tcPrChange>
          </w:tcPr>
          <w:p w14:paraId="4C41B19F" w14:textId="77777777" w:rsidR="0078124B" w:rsidRPr="00A47E26" w:rsidRDefault="0078124B" w:rsidP="00D515B3">
            <w:pPr>
              <w:rPr>
                <w:ins w:id="295" w:author="Corinne" w:date="2015-01-27T11:27:00Z"/>
              </w:rPr>
            </w:pPr>
            <w:r w:rsidRPr="00A47E26">
              <w:t>Gélule de faim amoindrie</w:t>
            </w:r>
          </w:p>
          <w:p w14:paraId="7F1925DF" w14:textId="0F47EDA4" w:rsidR="00833783" w:rsidRPr="00A47E26" w:rsidRDefault="00833783" w:rsidP="00D515B3">
            <w:ins w:id="296" w:author="Corinne" w:date="2015-01-27T11:28:00Z">
              <w:r w:rsidRPr="00A47E26">
                <w:t>(PillHungeryImproved)</w:t>
              </w:r>
            </w:ins>
          </w:p>
        </w:tc>
        <w:tc>
          <w:tcPr>
            <w:tcW w:w="1495" w:type="pct"/>
            <w:tcPrChange w:id="297" w:author="Corinne" w:date="2015-01-29T13:40:00Z">
              <w:tcPr>
                <w:tcW w:w="1495" w:type="pct"/>
              </w:tcPr>
            </w:tcPrChange>
          </w:tcPr>
          <w:p w14:paraId="0065290C" w14:textId="77777777" w:rsidR="0078124B" w:rsidRPr="00A47E26" w:rsidRDefault="0078124B" w:rsidP="00D515B3">
            <w:pPr>
              <w:cnfStyle w:val="000000000000" w:firstRow="0" w:lastRow="0" w:firstColumn="0" w:lastColumn="0" w:oddVBand="0" w:evenVBand="0" w:oddHBand="0" w:evenHBand="0" w:firstRowFirstColumn="0" w:firstRowLastColumn="0" w:lastRowFirstColumn="0" w:lastRowLastColumn="0"/>
            </w:pPr>
            <w:r w:rsidRPr="00A47E26">
              <w:t>1 base gélule</w:t>
            </w:r>
          </w:p>
          <w:p w14:paraId="084E9FFC" w14:textId="619D8537" w:rsidR="0078124B" w:rsidRPr="00A47E26" w:rsidRDefault="00A47E26" w:rsidP="00D515B3">
            <w:pPr>
              <w:cnfStyle w:val="000000000000" w:firstRow="0" w:lastRow="0" w:firstColumn="0" w:lastColumn="0" w:oddVBand="0" w:evenVBand="0" w:oddHBand="0" w:evenHBand="0" w:firstRowFirstColumn="0" w:firstRowLastColumn="0" w:lastRowFirstColumn="0" w:lastRowLastColumn="0"/>
            </w:pPr>
            <w:ins w:id="298" w:author="Corinne" w:date="2015-01-28T09:52:00Z">
              <w:r>
                <w:t>5</w:t>
              </w:r>
              <w:r w:rsidRPr="00A47E26">
                <w:t xml:space="preserve"> </w:t>
              </w:r>
            </w:ins>
            <w:r w:rsidR="0078124B" w:rsidRPr="00A47E26">
              <w:t>suc d’Aloe</w:t>
            </w:r>
          </w:p>
          <w:p w14:paraId="2D69DB7F" w14:textId="1D1FA22E" w:rsidR="0078124B" w:rsidRPr="00A47E26" w:rsidRDefault="00A47E26" w:rsidP="00D515B3">
            <w:pPr>
              <w:cnfStyle w:val="000000000000" w:firstRow="0" w:lastRow="0" w:firstColumn="0" w:lastColumn="0" w:oddVBand="0" w:evenVBand="0" w:oddHBand="0" w:evenHBand="0" w:firstRowFirstColumn="0" w:firstRowLastColumn="0" w:lastRowFirstColumn="0" w:lastRowLastColumn="0"/>
            </w:pPr>
            <w:ins w:id="299" w:author="Corinne" w:date="2015-01-28T09:53:00Z">
              <w:r>
                <w:t>3</w:t>
              </w:r>
            </w:ins>
            <w:ins w:id="300" w:author="Corinne" w:date="2015-01-28T09:52:00Z">
              <w:r w:rsidRPr="00A47E26">
                <w:t xml:space="preserve"> </w:t>
              </w:r>
            </w:ins>
            <w:r w:rsidR="0078124B" w:rsidRPr="00A47E26">
              <w:t>fleur de Flento</w:t>
            </w:r>
          </w:p>
          <w:p w14:paraId="02CEE848" w14:textId="04FA9B2C" w:rsidR="0078124B" w:rsidRPr="00A47E26" w:rsidRDefault="00A47E26" w:rsidP="00F820F2">
            <w:pPr>
              <w:cnfStyle w:val="000000000000" w:firstRow="0" w:lastRow="0" w:firstColumn="0" w:lastColumn="0" w:oddVBand="0" w:evenVBand="0" w:oddHBand="0" w:evenHBand="0" w:firstRowFirstColumn="0" w:firstRowLastColumn="0" w:lastRowFirstColumn="0" w:lastRowLastColumn="0"/>
            </w:pPr>
            <w:ins w:id="301" w:author="Corinne" w:date="2015-01-28T09:53:00Z">
              <w:r>
                <w:t>3</w:t>
              </w:r>
              <w:r w:rsidRPr="00A47E26">
                <w:t xml:space="preserve"> </w:t>
              </w:r>
            </w:ins>
            <w:r w:rsidR="0078124B" w:rsidRPr="00A47E26">
              <w:t>Lichoj</w:t>
            </w:r>
          </w:p>
        </w:tc>
        <w:tc>
          <w:tcPr>
            <w:tcW w:w="1901" w:type="pct"/>
            <w:tcPrChange w:id="302" w:author="Corinne" w:date="2015-01-29T13:40:00Z">
              <w:tcPr>
                <w:tcW w:w="1902" w:type="pct"/>
              </w:tcPr>
            </w:tcPrChange>
          </w:tcPr>
          <w:p w14:paraId="56B1C6D4" w14:textId="7BF34437" w:rsidR="0078124B" w:rsidRPr="00A47E26" w:rsidRDefault="00A47E26" w:rsidP="00D515B3">
            <w:pPr>
              <w:cnfStyle w:val="000000000000" w:firstRow="0" w:lastRow="0" w:firstColumn="0" w:lastColumn="0" w:oddVBand="0" w:evenVBand="0" w:oddHBand="0" w:evenHBand="0" w:firstRowFirstColumn="0" w:firstRowLastColumn="0" w:lastRowFirstColumn="0" w:lastRowLastColumn="0"/>
            </w:pPr>
            <w:ins w:id="303" w:author="Corinne" w:date="2015-01-28T09:51:00Z">
              <w:r>
                <w:t>+100</w:t>
              </w:r>
            </w:ins>
            <w:ins w:id="304" w:author="Corinne" w:date="2015-01-28T09:52:00Z">
              <w:r>
                <w:t>0</w:t>
              </w:r>
            </w:ins>
            <w:ins w:id="305" w:author="Corinne" w:date="2015-01-28T09:51:00Z">
              <w:r>
                <w:t xml:space="preserve"> en Faim immédiatement</w:t>
              </w:r>
            </w:ins>
          </w:p>
        </w:tc>
      </w:tr>
      <w:tr w:rsidR="0078124B" w14:paraId="136CE009" w14:textId="54BBA671" w:rsidTr="00A7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Change w:id="306" w:author="Corinne" w:date="2015-01-29T13:40:00Z">
              <w:tcPr>
                <w:tcW w:w="1604" w:type="pct"/>
              </w:tcPr>
            </w:tcPrChange>
          </w:tcPr>
          <w:p w14:paraId="55746DFD" w14:textId="77777777" w:rsidR="0078124B" w:rsidRPr="00521A01" w:rsidRDefault="0078124B" w:rsidP="00D515B3">
            <w:pPr>
              <w:cnfStyle w:val="001000100000" w:firstRow="0" w:lastRow="0" w:firstColumn="1" w:lastColumn="0" w:oddVBand="0" w:evenVBand="0" w:oddHBand="1" w:evenHBand="0" w:firstRowFirstColumn="0" w:firstRowLastColumn="0" w:lastRowFirstColumn="0" w:lastRowLastColumn="0"/>
              <w:rPr>
                <w:ins w:id="307" w:author="Corinne" w:date="2015-01-27T11:28:00Z"/>
              </w:rPr>
            </w:pPr>
            <w:r w:rsidRPr="00521A01">
              <w:t>Gélule d’amélioration mentale</w:t>
            </w:r>
          </w:p>
          <w:p w14:paraId="4CF6CD2A" w14:textId="6EAC72B3" w:rsidR="00833783" w:rsidRPr="00833783" w:rsidRDefault="00833783" w:rsidP="00D515B3">
            <w:pPr>
              <w:cnfStyle w:val="001000100000" w:firstRow="0" w:lastRow="0" w:firstColumn="1" w:lastColumn="0" w:oddVBand="0" w:evenVBand="0" w:oddHBand="1" w:evenHBand="0" w:firstRowFirstColumn="0" w:firstRowLastColumn="0" w:lastRowFirstColumn="0" w:lastRowLastColumn="0"/>
              <w:rPr>
                <w:highlight w:val="yellow"/>
              </w:rPr>
            </w:pPr>
            <w:ins w:id="308" w:author="Corinne" w:date="2015-01-27T11:28:00Z">
              <w:r w:rsidRPr="00521A01">
                <w:t>(PillMental)</w:t>
              </w:r>
            </w:ins>
          </w:p>
        </w:tc>
        <w:tc>
          <w:tcPr>
            <w:tcW w:w="1495" w:type="pct"/>
            <w:tcPrChange w:id="309" w:author="Corinne" w:date="2015-01-29T13:40:00Z">
              <w:tcPr>
                <w:tcW w:w="1495" w:type="pct"/>
              </w:tcPr>
            </w:tcPrChange>
          </w:tcPr>
          <w:p w14:paraId="0A419E7C" w14:textId="77777777" w:rsidR="0078124B" w:rsidRDefault="0078124B" w:rsidP="00D515B3">
            <w:pPr>
              <w:cnfStyle w:val="000000100000" w:firstRow="0" w:lastRow="0" w:firstColumn="0" w:lastColumn="0" w:oddVBand="0" w:evenVBand="0" w:oddHBand="1" w:evenHBand="0" w:firstRowFirstColumn="0" w:firstRowLastColumn="0" w:lastRowFirstColumn="0" w:lastRowLastColumn="0"/>
            </w:pPr>
            <w:r>
              <w:t>1 base gélule</w:t>
            </w:r>
          </w:p>
          <w:p w14:paraId="38F3B23A" w14:textId="42F64865" w:rsidR="0078124B" w:rsidRDefault="00521A01" w:rsidP="00D515B3">
            <w:pPr>
              <w:cnfStyle w:val="000000100000" w:firstRow="0" w:lastRow="0" w:firstColumn="0" w:lastColumn="0" w:oddVBand="0" w:evenVBand="0" w:oddHBand="1" w:evenHBand="0" w:firstRowFirstColumn="0" w:firstRowLastColumn="0" w:lastRowFirstColumn="0" w:lastRowLastColumn="0"/>
            </w:pPr>
            <w:ins w:id="310" w:author="Corinne" w:date="2015-01-27T17:10:00Z">
              <w:r>
                <w:t xml:space="preserve">5 </w:t>
              </w:r>
            </w:ins>
            <w:r w:rsidR="0078124B">
              <w:t>Suc d’Aloe</w:t>
            </w:r>
          </w:p>
          <w:p w14:paraId="159B70AC" w14:textId="7D442DBE" w:rsidR="0078124B" w:rsidRDefault="00521A01" w:rsidP="00D515B3">
            <w:pPr>
              <w:cnfStyle w:val="000000100000" w:firstRow="0" w:lastRow="0" w:firstColumn="0" w:lastColumn="0" w:oddVBand="0" w:evenVBand="0" w:oddHBand="1" w:evenHBand="0" w:firstRowFirstColumn="0" w:firstRowLastColumn="0" w:lastRowFirstColumn="0" w:lastRowLastColumn="0"/>
            </w:pPr>
            <w:ins w:id="311" w:author="Corinne" w:date="2015-01-27T17:10:00Z">
              <w:r>
                <w:t xml:space="preserve">4 </w:t>
              </w:r>
            </w:ins>
            <w:r w:rsidR="0078124B">
              <w:t>Suc de Ligio</w:t>
            </w:r>
          </w:p>
          <w:p w14:paraId="33299841" w14:textId="3B9BD72C" w:rsidR="0078124B" w:rsidRDefault="00521A01" w:rsidP="00F820F2">
            <w:pPr>
              <w:cnfStyle w:val="000000100000" w:firstRow="0" w:lastRow="0" w:firstColumn="0" w:lastColumn="0" w:oddVBand="0" w:evenVBand="0" w:oddHBand="1" w:evenHBand="0" w:firstRowFirstColumn="0" w:firstRowLastColumn="0" w:lastRowFirstColumn="0" w:lastRowLastColumn="0"/>
            </w:pPr>
            <w:ins w:id="312" w:author="Corinne" w:date="2015-01-27T17:10:00Z">
              <w:r>
                <w:lastRenderedPageBreak/>
                <w:t xml:space="preserve">2 </w:t>
              </w:r>
            </w:ins>
            <w:r w:rsidR="0078124B">
              <w:t>Plant de Bailo</w:t>
            </w:r>
          </w:p>
        </w:tc>
        <w:tc>
          <w:tcPr>
            <w:tcW w:w="1901" w:type="pct"/>
            <w:tcPrChange w:id="313" w:author="Corinne" w:date="2015-01-29T13:40:00Z">
              <w:tcPr>
                <w:tcW w:w="1902" w:type="pct"/>
              </w:tcPr>
            </w:tcPrChange>
          </w:tcPr>
          <w:p w14:paraId="1C00EBD9" w14:textId="6A64A22C" w:rsidR="0034269D" w:rsidRDefault="0034269D" w:rsidP="003F6C3F">
            <w:pPr>
              <w:cnfStyle w:val="000000100000" w:firstRow="0" w:lastRow="0" w:firstColumn="0" w:lastColumn="0" w:oddVBand="0" w:evenVBand="0" w:oddHBand="1" w:evenHBand="0" w:firstRowFirstColumn="0" w:firstRowLastColumn="0" w:lastRowFirstColumn="0" w:lastRowLastColumn="0"/>
              <w:rPr>
                <w:ins w:id="314" w:author="Corinne" w:date="2015-01-27T16:58:00Z"/>
              </w:rPr>
            </w:pPr>
            <w:ins w:id="315" w:author="Corinne" w:date="2015-01-27T16:58:00Z">
              <w:r>
                <w:lastRenderedPageBreak/>
                <w:t>+1 Mental pour 7 jours</w:t>
              </w:r>
            </w:ins>
          </w:p>
          <w:p w14:paraId="5DC2C0D7" w14:textId="77777777" w:rsidR="0078124B" w:rsidRDefault="0078124B" w:rsidP="0034269D">
            <w:pPr>
              <w:cnfStyle w:val="000000100000" w:firstRow="0" w:lastRow="0" w:firstColumn="0" w:lastColumn="0" w:oddVBand="0" w:evenVBand="0" w:oddHBand="1" w:evenHBand="0" w:firstRowFirstColumn="0" w:firstRowLastColumn="0" w:lastRowFirstColumn="0" w:lastRowLastColumn="0"/>
            </w:pPr>
          </w:p>
        </w:tc>
      </w:tr>
      <w:tr w:rsidR="0078124B" w14:paraId="4F431E61" w14:textId="4B6E9C2E" w:rsidTr="00A747E4">
        <w:tc>
          <w:tcPr>
            <w:cnfStyle w:val="001000000000" w:firstRow="0" w:lastRow="0" w:firstColumn="1" w:lastColumn="0" w:oddVBand="0" w:evenVBand="0" w:oddHBand="0" w:evenHBand="0" w:firstRowFirstColumn="0" w:firstRowLastColumn="0" w:lastRowFirstColumn="0" w:lastRowLastColumn="0"/>
            <w:tcW w:w="1604" w:type="pct"/>
            <w:tcPrChange w:id="316" w:author="Corinne" w:date="2015-01-29T13:40:00Z">
              <w:tcPr>
                <w:tcW w:w="1604" w:type="pct"/>
              </w:tcPr>
            </w:tcPrChange>
          </w:tcPr>
          <w:p w14:paraId="68B93D87" w14:textId="77777777" w:rsidR="0078124B" w:rsidRPr="00832813" w:rsidRDefault="0078124B" w:rsidP="00D515B3">
            <w:pPr>
              <w:rPr>
                <w:ins w:id="317" w:author="Corinne" w:date="2015-01-27T11:28:00Z"/>
              </w:rPr>
            </w:pPr>
            <w:r w:rsidRPr="00832813">
              <w:lastRenderedPageBreak/>
              <w:t>Gélule de Charme</w:t>
            </w:r>
          </w:p>
          <w:p w14:paraId="5E2EF3A8" w14:textId="257A51AA" w:rsidR="00833783" w:rsidRPr="00833783" w:rsidRDefault="00833783" w:rsidP="00D515B3">
            <w:pPr>
              <w:rPr>
                <w:highlight w:val="yellow"/>
              </w:rPr>
            </w:pPr>
            <w:ins w:id="318" w:author="Corinne" w:date="2015-01-27T11:28:00Z">
              <w:r w:rsidRPr="00832813">
                <w:t>(PillCharm)</w:t>
              </w:r>
            </w:ins>
          </w:p>
        </w:tc>
        <w:tc>
          <w:tcPr>
            <w:tcW w:w="1495" w:type="pct"/>
            <w:tcPrChange w:id="319" w:author="Corinne" w:date="2015-01-29T13:40:00Z">
              <w:tcPr>
                <w:tcW w:w="1495" w:type="pct"/>
              </w:tcPr>
            </w:tcPrChange>
          </w:tcPr>
          <w:p w14:paraId="10598B35" w14:textId="77777777" w:rsidR="0078124B" w:rsidRDefault="0078124B" w:rsidP="00D515B3">
            <w:pPr>
              <w:cnfStyle w:val="000000000000" w:firstRow="0" w:lastRow="0" w:firstColumn="0" w:lastColumn="0" w:oddVBand="0" w:evenVBand="0" w:oddHBand="0" w:evenHBand="0" w:firstRowFirstColumn="0" w:firstRowLastColumn="0" w:lastRowFirstColumn="0" w:lastRowLastColumn="0"/>
            </w:pPr>
            <w:r>
              <w:t>1 base de gélule</w:t>
            </w:r>
          </w:p>
          <w:p w14:paraId="26083BBF" w14:textId="092A3144" w:rsidR="0078124B" w:rsidRDefault="00832813" w:rsidP="00D515B3">
            <w:pPr>
              <w:cnfStyle w:val="000000000000" w:firstRow="0" w:lastRow="0" w:firstColumn="0" w:lastColumn="0" w:oddVBand="0" w:evenVBand="0" w:oddHBand="0" w:evenHBand="0" w:firstRowFirstColumn="0" w:firstRowLastColumn="0" w:lastRowFirstColumn="0" w:lastRowLastColumn="0"/>
            </w:pPr>
            <w:ins w:id="320" w:author="Corinne" w:date="2015-01-27T17:12:00Z">
              <w:r>
                <w:t xml:space="preserve">5 </w:t>
              </w:r>
            </w:ins>
            <w:r w:rsidR="0078124B">
              <w:t>Suc d’Aloe</w:t>
            </w:r>
          </w:p>
          <w:p w14:paraId="15921136" w14:textId="32B0B7D9" w:rsidR="0078124B" w:rsidRDefault="00832813" w:rsidP="00D515B3">
            <w:pPr>
              <w:cnfStyle w:val="000000000000" w:firstRow="0" w:lastRow="0" w:firstColumn="0" w:lastColumn="0" w:oddVBand="0" w:evenVBand="0" w:oddHBand="0" w:evenHBand="0" w:firstRowFirstColumn="0" w:firstRowLastColumn="0" w:lastRowFirstColumn="0" w:lastRowLastColumn="0"/>
            </w:pPr>
            <w:ins w:id="321" w:author="Corinne" w:date="2015-01-27T17:12:00Z">
              <w:r>
                <w:t xml:space="preserve">3 </w:t>
              </w:r>
            </w:ins>
            <w:r w:rsidR="0078124B">
              <w:t>Plant de Lavo</w:t>
            </w:r>
          </w:p>
          <w:p w14:paraId="57582E0E" w14:textId="4089D7E0" w:rsidR="0078124B" w:rsidRPr="00021AF6" w:rsidRDefault="00832813" w:rsidP="00D515B3">
            <w:pPr>
              <w:cnfStyle w:val="000000000000" w:firstRow="0" w:lastRow="0" w:firstColumn="0" w:lastColumn="0" w:oddVBand="0" w:evenVBand="0" w:oddHBand="0" w:evenHBand="0" w:firstRowFirstColumn="0" w:firstRowLastColumn="0" w:lastRowFirstColumn="0" w:lastRowLastColumn="0"/>
              <w:rPr>
                <w:lang w:val="en-US"/>
              </w:rPr>
            </w:pPr>
            <w:ins w:id="322" w:author="Corinne" w:date="2015-01-27T17:12:00Z">
              <w:r>
                <w:rPr>
                  <w:lang w:val="en-US"/>
                </w:rPr>
                <w:t>3</w:t>
              </w:r>
              <w:r w:rsidRPr="00021AF6">
                <w:rPr>
                  <w:lang w:val="en-US"/>
                </w:rPr>
                <w:t xml:space="preserve"> </w:t>
              </w:r>
            </w:ins>
            <w:r w:rsidR="0078124B" w:rsidRPr="00021AF6">
              <w:rPr>
                <w:lang w:val="en-US"/>
              </w:rPr>
              <w:t>Plant d’Eiko</w:t>
            </w:r>
          </w:p>
          <w:p w14:paraId="4A465F67" w14:textId="032B7044" w:rsidR="0078124B" w:rsidRPr="00021AF6" w:rsidRDefault="00832813" w:rsidP="00F820F2">
            <w:pPr>
              <w:cnfStyle w:val="000000000000" w:firstRow="0" w:lastRow="0" w:firstColumn="0" w:lastColumn="0" w:oddVBand="0" w:evenVBand="0" w:oddHBand="0" w:evenHBand="0" w:firstRowFirstColumn="0" w:firstRowLastColumn="0" w:lastRowFirstColumn="0" w:lastRowLastColumn="0"/>
              <w:rPr>
                <w:lang w:val="en-US"/>
              </w:rPr>
            </w:pPr>
            <w:ins w:id="323" w:author="Corinne" w:date="2015-01-27T17:12:00Z">
              <w:r>
                <w:rPr>
                  <w:lang w:val="en-US"/>
                </w:rPr>
                <w:t>4</w:t>
              </w:r>
              <w:r w:rsidRPr="00021AF6">
                <w:rPr>
                  <w:lang w:val="en-US"/>
                </w:rPr>
                <w:t xml:space="preserve"> </w:t>
              </w:r>
            </w:ins>
            <w:r w:rsidR="0078124B" w:rsidRPr="00021AF6">
              <w:rPr>
                <w:lang w:val="en-US"/>
              </w:rPr>
              <w:t>Plant de Bailo</w:t>
            </w:r>
          </w:p>
        </w:tc>
        <w:tc>
          <w:tcPr>
            <w:tcW w:w="1901" w:type="pct"/>
            <w:tcPrChange w:id="324" w:author="Corinne" w:date="2015-01-29T13:40:00Z">
              <w:tcPr>
                <w:tcW w:w="1902" w:type="pct"/>
              </w:tcPr>
            </w:tcPrChange>
          </w:tcPr>
          <w:p w14:paraId="49E57E03" w14:textId="04201661" w:rsidR="0034269D" w:rsidRDefault="0034269D" w:rsidP="0080126D">
            <w:pPr>
              <w:cnfStyle w:val="000000000000" w:firstRow="0" w:lastRow="0" w:firstColumn="0" w:lastColumn="0" w:oddVBand="0" w:evenVBand="0" w:oddHBand="0" w:evenHBand="0" w:firstRowFirstColumn="0" w:firstRowLastColumn="0" w:lastRowFirstColumn="0" w:lastRowLastColumn="0"/>
              <w:rPr>
                <w:ins w:id="325" w:author="Corinne" w:date="2015-01-27T16:58:00Z"/>
              </w:rPr>
            </w:pPr>
            <w:ins w:id="326" w:author="Corinne" w:date="2015-01-27T16:58:00Z">
              <w:r>
                <w:t>+1 Force et +1 Charisme pour 7 jours</w:t>
              </w:r>
            </w:ins>
          </w:p>
          <w:p w14:paraId="08C6D76D" w14:textId="77777777" w:rsidR="0078124B" w:rsidRDefault="0078124B" w:rsidP="0034269D">
            <w:pPr>
              <w:cnfStyle w:val="000000000000" w:firstRow="0" w:lastRow="0" w:firstColumn="0" w:lastColumn="0" w:oddVBand="0" w:evenVBand="0" w:oddHBand="0" w:evenHBand="0" w:firstRowFirstColumn="0" w:firstRowLastColumn="0" w:lastRowFirstColumn="0" w:lastRowLastColumn="0"/>
            </w:pPr>
          </w:p>
        </w:tc>
      </w:tr>
      <w:tr w:rsidR="0078124B" w14:paraId="22A8772E" w14:textId="28BCBB6B" w:rsidTr="00A7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Change w:id="327" w:author="Corinne" w:date="2015-01-29T13:40:00Z">
              <w:tcPr>
                <w:tcW w:w="1604" w:type="pct"/>
              </w:tcPr>
            </w:tcPrChange>
          </w:tcPr>
          <w:p w14:paraId="609BB6A1" w14:textId="77777777" w:rsidR="0078124B" w:rsidRPr="00CC5AEF" w:rsidRDefault="0078124B" w:rsidP="00D515B3">
            <w:pPr>
              <w:cnfStyle w:val="001000100000" w:firstRow="0" w:lastRow="0" w:firstColumn="1" w:lastColumn="0" w:oddVBand="0" w:evenVBand="0" w:oddHBand="1" w:evenHBand="0" w:firstRowFirstColumn="0" w:firstRowLastColumn="0" w:lastRowFirstColumn="0" w:lastRowLastColumn="0"/>
              <w:rPr>
                <w:ins w:id="328" w:author="Corinne" w:date="2015-01-27T11:28:00Z"/>
              </w:rPr>
            </w:pPr>
            <w:r w:rsidRPr="00CC5AEF">
              <w:t>Gélule méditative</w:t>
            </w:r>
          </w:p>
          <w:p w14:paraId="733F411F" w14:textId="50BA3074" w:rsidR="00833783" w:rsidRPr="00833783" w:rsidRDefault="00833783" w:rsidP="00D515B3">
            <w:pPr>
              <w:cnfStyle w:val="001000100000" w:firstRow="0" w:lastRow="0" w:firstColumn="1" w:lastColumn="0" w:oddVBand="0" w:evenVBand="0" w:oddHBand="1" w:evenHBand="0" w:firstRowFirstColumn="0" w:firstRowLastColumn="0" w:lastRowFirstColumn="0" w:lastRowLastColumn="0"/>
              <w:rPr>
                <w:highlight w:val="yellow"/>
              </w:rPr>
            </w:pPr>
            <w:ins w:id="329" w:author="Corinne" w:date="2015-01-27T11:28:00Z">
              <w:r w:rsidRPr="00CC5AEF">
                <w:t>(PillMeditative)</w:t>
              </w:r>
            </w:ins>
          </w:p>
        </w:tc>
        <w:tc>
          <w:tcPr>
            <w:tcW w:w="1495" w:type="pct"/>
            <w:tcPrChange w:id="330" w:author="Corinne" w:date="2015-01-29T13:40:00Z">
              <w:tcPr>
                <w:tcW w:w="1495" w:type="pct"/>
              </w:tcPr>
            </w:tcPrChange>
          </w:tcPr>
          <w:p w14:paraId="5BB88816" w14:textId="77777777" w:rsidR="0078124B" w:rsidRDefault="0078124B" w:rsidP="00D515B3">
            <w:pPr>
              <w:cnfStyle w:val="000000100000" w:firstRow="0" w:lastRow="0" w:firstColumn="0" w:lastColumn="0" w:oddVBand="0" w:evenVBand="0" w:oddHBand="1" w:evenHBand="0" w:firstRowFirstColumn="0" w:firstRowLastColumn="0" w:lastRowFirstColumn="0" w:lastRowLastColumn="0"/>
            </w:pPr>
            <w:r>
              <w:t xml:space="preserve">1 base de gélule </w:t>
            </w:r>
          </w:p>
          <w:p w14:paraId="460E42BA" w14:textId="222F62EF" w:rsidR="0078124B" w:rsidRDefault="00CC5AEF" w:rsidP="00D515B3">
            <w:pPr>
              <w:cnfStyle w:val="000000100000" w:firstRow="0" w:lastRow="0" w:firstColumn="0" w:lastColumn="0" w:oddVBand="0" w:evenVBand="0" w:oddHBand="1" w:evenHBand="0" w:firstRowFirstColumn="0" w:firstRowLastColumn="0" w:lastRowFirstColumn="0" w:lastRowLastColumn="0"/>
            </w:pPr>
            <w:ins w:id="331" w:author="Corinne" w:date="2015-01-27T17:14:00Z">
              <w:r>
                <w:t xml:space="preserve">3 </w:t>
              </w:r>
            </w:ins>
            <w:r w:rsidR="0078124B">
              <w:t>Bourgeons d’Abi</w:t>
            </w:r>
          </w:p>
          <w:p w14:paraId="4D042C65" w14:textId="0EF3384E" w:rsidR="0078124B" w:rsidRDefault="00CC5AEF" w:rsidP="00D515B3">
            <w:pPr>
              <w:cnfStyle w:val="000000100000" w:firstRow="0" w:lastRow="0" w:firstColumn="0" w:lastColumn="0" w:oddVBand="0" w:evenVBand="0" w:oddHBand="1" w:evenHBand="0" w:firstRowFirstColumn="0" w:firstRowLastColumn="0" w:lastRowFirstColumn="0" w:lastRowLastColumn="0"/>
            </w:pPr>
            <w:ins w:id="332" w:author="Corinne" w:date="2015-01-27T17:14:00Z">
              <w:r>
                <w:t xml:space="preserve">3 </w:t>
              </w:r>
            </w:ins>
            <w:r w:rsidR="0078124B">
              <w:t>Bourgeons de Pin</w:t>
            </w:r>
          </w:p>
          <w:p w14:paraId="35E05F2E" w14:textId="23C3B4C5" w:rsidR="0078124B" w:rsidRPr="00F23365" w:rsidRDefault="00CC5AEF" w:rsidP="00D515B3">
            <w:pPr>
              <w:cnfStyle w:val="000000100000" w:firstRow="0" w:lastRow="0" w:firstColumn="0" w:lastColumn="0" w:oddVBand="0" w:evenVBand="0" w:oddHBand="1" w:evenHBand="0" w:firstRowFirstColumn="0" w:firstRowLastColumn="0" w:lastRowFirstColumn="0" w:lastRowLastColumn="0"/>
              <w:rPr>
                <w:lang w:val="en-US"/>
              </w:rPr>
            </w:pPr>
            <w:ins w:id="333" w:author="Corinne" w:date="2015-01-27T17:14:00Z">
              <w:r w:rsidRPr="00F23365">
                <w:rPr>
                  <w:lang w:val="en-US"/>
                </w:rPr>
                <w:t xml:space="preserve">3 </w:t>
              </w:r>
            </w:ins>
            <w:r w:rsidR="0078124B" w:rsidRPr="00F23365">
              <w:rPr>
                <w:lang w:val="en-US"/>
              </w:rPr>
              <w:t>Plant d’Eiko</w:t>
            </w:r>
          </w:p>
          <w:p w14:paraId="5CB24276" w14:textId="25FAB865" w:rsidR="0078124B" w:rsidRPr="00021AF6" w:rsidRDefault="00CC5AEF" w:rsidP="00F820F2">
            <w:pPr>
              <w:cnfStyle w:val="000000100000" w:firstRow="0" w:lastRow="0" w:firstColumn="0" w:lastColumn="0" w:oddVBand="0" w:evenVBand="0" w:oddHBand="1" w:evenHBand="0" w:firstRowFirstColumn="0" w:firstRowLastColumn="0" w:lastRowFirstColumn="0" w:lastRowLastColumn="0"/>
              <w:rPr>
                <w:lang w:val="en-US"/>
              </w:rPr>
            </w:pPr>
            <w:ins w:id="334" w:author="Corinne" w:date="2015-01-27T17:14:00Z">
              <w:r>
                <w:rPr>
                  <w:lang w:val="en-US"/>
                </w:rPr>
                <w:t>2</w:t>
              </w:r>
              <w:r w:rsidRPr="00021AF6">
                <w:rPr>
                  <w:lang w:val="en-US"/>
                </w:rPr>
                <w:t xml:space="preserve"> </w:t>
              </w:r>
            </w:ins>
            <w:r w:rsidR="0078124B" w:rsidRPr="00021AF6">
              <w:rPr>
                <w:lang w:val="en-US"/>
              </w:rPr>
              <w:t>Plant de Bailo</w:t>
            </w:r>
          </w:p>
        </w:tc>
        <w:tc>
          <w:tcPr>
            <w:tcW w:w="1901" w:type="pct"/>
            <w:tcPrChange w:id="335" w:author="Corinne" w:date="2015-01-29T13:40:00Z">
              <w:tcPr>
                <w:tcW w:w="1902" w:type="pct"/>
              </w:tcPr>
            </w:tcPrChange>
          </w:tcPr>
          <w:p w14:paraId="51B6EACF" w14:textId="715AF62A" w:rsidR="0034269D" w:rsidRDefault="0034269D" w:rsidP="00631786">
            <w:pPr>
              <w:cnfStyle w:val="000000100000" w:firstRow="0" w:lastRow="0" w:firstColumn="0" w:lastColumn="0" w:oddVBand="0" w:evenVBand="0" w:oddHBand="1" w:evenHBand="0" w:firstRowFirstColumn="0" w:firstRowLastColumn="0" w:lastRowFirstColumn="0" w:lastRowLastColumn="0"/>
              <w:rPr>
                <w:ins w:id="336" w:author="Corinne" w:date="2015-01-27T16:58:00Z"/>
              </w:rPr>
            </w:pPr>
            <w:ins w:id="337" w:author="Corinne" w:date="2015-01-27T16:58:00Z">
              <w:r>
                <w:t>+1 Mental et +1 Perception pour 7 jours</w:t>
              </w:r>
            </w:ins>
          </w:p>
          <w:p w14:paraId="3DACA0FA" w14:textId="77777777" w:rsidR="0078124B" w:rsidRDefault="0078124B" w:rsidP="0034269D">
            <w:pPr>
              <w:cnfStyle w:val="000000100000" w:firstRow="0" w:lastRow="0" w:firstColumn="0" w:lastColumn="0" w:oddVBand="0" w:evenVBand="0" w:oddHBand="1" w:evenHBand="0" w:firstRowFirstColumn="0" w:firstRowLastColumn="0" w:lastRowFirstColumn="0" w:lastRowLastColumn="0"/>
            </w:pPr>
          </w:p>
        </w:tc>
      </w:tr>
      <w:tr w:rsidR="0078124B" w14:paraId="06CD939D" w14:textId="1473102C" w:rsidTr="00A747E4">
        <w:tc>
          <w:tcPr>
            <w:cnfStyle w:val="001000000000" w:firstRow="0" w:lastRow="0" w:firstColumn="1" w:lastColumn="0" w:oddVBand="0" w:evenVBand="0" w:oddHBand="0" w:evenHBand="0" w:firstRowFirstColumn="0" w:firstRowLastColumn="0" w:lastRowFirstColumn="0" w:lastRowLastColumn="0"/>
            <w:tcW w:w="1604" w:type="pct"/>
            <w:tcPrChange w:id="338" w:author="Corinne" w:date="2015-01-29T13:40:00Z">
              <w:tcPr>
                <w:tcW w:w="1604" w:type="pct"/>
              </w:tcPr>
            </w:tcPrChange>
          </w:tcPr>
          <w:p w14:paraId="51674069" w14:textId="77777777" w:rsidR="0078124B" w:rsidRPr="00AD6D5B" w:rsidRDefault="0078124B" w:rsidP="00D515B3">
            <w:pPr>
              <w:rPr>
                <w:ins w:id="339" w:author="Corinne" w:date="2015-01-27T11:29:00Z"/>
              </w:rPr>
            </w:pPr>
            <w:r w:rsidRPr="00AD6D5B">
              <w:t>Gélule d’intuition</w:t>
            </w:r>
          </w:p>
          <w:p w14:paraId="4B95628F" w14:textId="011EE37A" w:rsidR="00833783" w:rsidRPr="00833783" w:rsidRDefault="00833783" w:rsidP="00D515B3">
            <w:pPr>
              <w:rPr>
                <w:highlight w:val="yellow"/>
              </w:rPr>
            </w:pPr>
            <w:ins w:id="340" w:author="Corinne" w:date="2015-01-27T11:29:00Z">
              <w:r w:rsidRPr="00AD6D5B">
                <w:t>(PillIntuition)</w:t>
              </w:r>
            </w:ins>
          </w:p>
        </w:tc>
        <w:tc>
          <w:tcPr>
            <w:tcW w:w="1495" w:type="pct"/>
            <w:tcPrChange w:id="341" w:author="Corinne" w:date="2015-01-29T13:40:00Z">
              <w:tcPr>
                <w:tcW w:w="1495" w:type="pct"/>
              </w:tcPr>
            </w:tcPrChange>
          </w:tcPr>
          <w:p w14:paraId="0D6DB953" w14:textId="77777777" w:rsidR="0078124B" w:rsidRDefault="0078124B" w:rsidP="00D515B3">
            <w:pPr>
              <w:cnfStyle w:val="000000000000" w:firstRow="0" w:lastRow="0" w:firstColumn="0" w:lastColumn="0" w:oddVBand="0" w:evenVBand="0" w:oddHBand="0" w:evenHBand="0" w:firstRowFirstColumn="0" w:firstRowLastColumn="0" w:lastRowFirstColumn="0" w:lastRowLastColumn="0"/>
            </w:pPr>
            <w:r>
              <w:t>1 base gélule</w:t>
            </w:r>
          </w:p>
          <w:p w14:paraId="6A6D729D" w14:textId="129375F4" w:rsidR="0078124B" w:rsidRDefault="00AD6D5B" w:rsidP="00D515B3">
            <w:pPr>
              <w:cnfStyle w:val="000000000000" w:firstRow="0" w:lastRow="0" w:firstColumn="0" w:lastColumn="0" w:oddVBand="0" w:evenVBand="0" w:oddHBand="0" w:evenHBand="0" w:firstRowFirstColumn="0" w:firstRowLastColumn="0" w:lastRowFirstColumn="0" w:lastRowLastColumn="0"/>
            </w:pPr>
            <w:ins w:id="342" w:author="Corinne" w:date="2015-01-27T17:17:00Z">
              <w:r>
                <w:t xml:space="preserve">3 </w:t>
              </w:r>
            </w:ins>
            <w:r w:rsidR="0078124B">
              <w:t>Bourgeons d’Abi</w:t>
            </w:r>
          </w:p>
          <w:p w14:paraId="4C66DAE3" w14:textId="3E20C6D8" w:rsidR="0078124B" w:rsidRDefault="00AD6D5B" w:rsidP="00D515B3">
            <w:pPr>
              <w:cnfStyle w:val="000000000000" w:firstRow="0" w:lastRow="0" w:firstColumn="0" w:lastColumn="0" w:oddVBand="0" w:evenVBand="0" w:oddHBand="0" w:evenHBand="0" w:firstRowFirstColumn="0" w:firstRowLastColumn="0" w:lastRowFirstColumn="0" w:lastRowLastColumn="0"/>
            </w:pPr>
            <w:ins w:id="343" w:author="Corinne" w:date="2015-01-27T17:17:00Z">
              <w:r>
                <w:t xml:space="preserve">3 </w:t>
              </w:r>
            </w:ins>
            <w:r w:rsidR="0078124B">
              <w:t>Plant de Lavo</w:t>
            </w:r>
          </w:p>
          <w:p w14:paraId="01985415" w14:textId="0A79159A" w:rsidR="0078124B" w:rsidRDefault="00AD6D5B" w:rsidP="00D515B3">
            <w:pPr>
              <w:cnfStyle w:val="000000000000" w:firstRow="0" w:lastRow="0" w:firstColumn="0" w:lastColumn="0" w:oddVBand="0" w:evenVBand="0" w:oddHBand="0" w:evenHBand="0" w:firstRowFirstColumn="0" w:firstRowLastColumn="0" w:lastRowFirstColumn="0" w:lastRowLastColumn="0"/>
            </w:pPr>
            <w:ins w:id="344" w:author="Corinne" w:date="2015-01-27T17:17:00Z">
              <w:r>
                <w:t xml:space="preserve">3 </w:t>
              </w:r>
            </w:ins>
            <w:r w:rsidR="0078124B">
              <w:t>Baie de Thorno</w:t>
            </w:r>
          </w:p>
          <w:p w14:paraId="3CF2D4AD" w14:textId="623E7335" w:rsidR="0078124B" w:rsidRDefault="00AD6D5B" w:rsidP="00F820F2">
            <w:pPr>
              <w:cnfStyle w:val="000000000000" w:firstRow="0" w:lastRow="0" w:firstColumn="0" w:lastColumn="0" w:oddVBand="0" w:evenVBand="0" w:oddHBand="0" w:evenHBand="0" w:firstRowFirstColumn="0" w:firstRowLastColumn="0" w:lastRowFirstColumn="0" w:lastRowLastColumn="0"/>
            </w:pPr>
            <w:ins w:id="345" w:author="Corinne" w:date="2015-01-27T17:17:00Z">
              <w:r>
                <w:t xml:space="preserve">2 </w:t>
              </w:r>
            </w:ins>
            <w:r w:rsidR="0078124B">
              <w:t>Plant de Lichoj</w:t>
            </w:r>
          </w:p>
        </w:tc>
        <w:tc>
          <w:tcPr>
            <w:tcW w:w="1901" w:type="pct"/>
            <w:tcPrChange w:id="346" w:author="Corinne" w:date="2015-01-29T13:40:00Z">
              <w:tcPr>
                <w:tcW w:w="1902" w:type="pct"/>
              </w:tcPr>
            </w:tcPrChange>
          </w:tcPr>
          <w:p w14:paraId="30C9ED0F" w14:textId="7B49D34E" w:rsidR="0034269D" w:rsidRDefault="0034269D" w:rsidP="00321573">
            <w:pPr>
              <w:cnfStyle w:val="000000000000" w:firstRow="0" w:lastRow="0" w:firstColumn="0" w:lastColumn="0" w:oddVBand="0" w:evenVBand="0" w:oddHBand="0" w:evenHBand="0" w:firstRowFirstColumn="0" w:firstRowLastColumn="0" w:lastRowFirstColumn="0" w:lastRowLastColumn="0"/>
              <w:rPr>
                <w:ins w:id="347" w:author="Corinne" w:date="2015-01-27T16:59:00Z"/>
              </w:rPr>
            </w:pPr>
            <w:ins w:id="348" w:author="Corinne" w:date="2015-01-27T16:59:00Z">
              <w:r>
                <w:t xml:space="preserve">+1 Perception et </w:t>
              </w:r>
              <w:r w:rsidR="00F71AFC">
                <w:t>+1 Charisme pour 7 jours</w:t>
              </w:r>
            </w:ins>
          </w:p>
          <w:p w14:paraId="4AD5CAB0" w14:textId="77777777" w:rsidR="0078124B" w:rsidRDefault="0078124B" w:rsidP="00F71AFC">
            <w:pPr>
              <w:cnfStyle w:val="000000000000" w:firstRow="0" w:lastRow="0" w:firstColumn="0" w:lastColumn="0" w:oddVBand="0" w:evenVBand="0" w:oddHBand="0" w:evenHBand="0" w:firstRowFirstColumn="0" w:firstRowLastColumn="0" w:lastRowFirstColumn="0" w:lastRowLastColumn="0"/>
            </w:pPr>
          </w:p>
        </w:tc>
      </w:tr>
      <w:tr w:rsidR="0078124B" w14:paraId="0E9DF547" w14:textId="41F9B20E" w:rsidTr="00A7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tcPrChange w:id="349" w:author="Corinne" w:date="2015-01-29T13:40:00Z">
              <w:tcPr>
                <w:tcW w:w="1604" w:type="pct"/>
              </w:tcPr>
            </w:tcPrChange>
          </w:tcPr>
          <w:p w14:paraId="19095EF1" w14:textId="77777777" w:rsidR="0078124B" w:rsidRPr="00B4758C" w:rsidRDefault="0078124B" w:rsidP="007A601D">
            <w:pPr>
              <w:cnfStyle w:val="001000100000" w:firstRow="0" w:lastRow="0" w:firstColumn="1" w:lastColumn="0" w:oddVBand="0" w:evenVBand="0" w:oddHBand="1" w:evenHBand="0" w:firstRowFirstColumn="0" w:firstRowLastColumn="0" w:lastRowFirstColumn="0" w:lastRowLastColumn="0"/>
              <w:rPr>
                <w:ins w:id="350" w:author="Corinne" w:date="2015-01-27T11:29:00Z"/>
              </w:rPr>
            </w:pPr>
            <w:r w:rsidRPr="00B4758C">
              <w:t>Gélule d’habileté</w:t>
            </w:r>
          </w:p>
          <w:p w14:paraId="236345B8" w14:textId="178C100E" w:rsidR="00833783" w:rsidRPr="00833783" w:rsidRDefault="00833783" w:rsidP="007A601D">
            <w:pPr>
              <w:cnfStyle w:val="001000100000" w:firstRow="0" w:lastRow="0" w:firstColumn="1" w:lastColumn="0" w:oddVBand="0" w:evenVBand="0" w:oddHBand="1" w:evenHBand="0" w:firstRowFirstColumn="0" w:firstRowLastColumn="0" w:lastRowFirstColumn="0" w:lastRowLastColumn="0"/>
              <w:rPr>
                <w:highlight w:val="yellow"/>
              </w:rPr>
            </w:pPr>
            <w:ins w:id="351" w:author="Corinne" w:date="2015-01-27T11:29:00Z">
              <w:r w:rsidRPr="00B4758C">
                <w:t>(PillCapability)</w:t>
              </w:r>
            </w:ins>
          </w:p>
        </w:tc>
        <w:tc>
          <w:tcPr>
            <w:tcW w:w="1495" w:type="pct"/>
            <w:tcPrChange w:id="352" w:author="Corinne" w:date="2015-01-29T13:40:00Z">
              <w:tcPr>
                <w:tcW w:w="1495" w:type="pct"/>
              </w:tcPr>
            </w:tcPrChange>
          </w:tcPr>
          <w:p w14:paraId="079E22DE" w14:textId="77777777" w:rsidR="0078124B" w:rsidRDefault="0078124B" w:rsidP="00D515B3">
            <w:pPr>
              <w:cnfStyle w:val="000000100000" w:firstRow="0" w:lastRow="0" w:firstColumn="0" w:lastColumn="0" w:oddVBand="0" w:evenVBand="0" w:oddHBand="1" w:evenHBand="0" w:firstRowFirstColumn="0" w:firstRowLastColumn="0" w:lastRowFirstColumn="0" w:lastRowLastColumn="0"/>
            </w:pPr>
            <w:r>
              <w:t>1 base gélule</w:t>
            </w:r>
          </w:p>
          <w:p w14:paraId="16ADA0CF" w14:textId="13BF2CD1" w:rsidR="0078124B" w:rsidRDefault="00B4758C" w:rsidP="00D515B3">
            <w:pPr>
              <w:cnfStyle w:val="000000100000" w:firstRow="0" w:lastRow="0" w:firstColumn="0" w:lastColumn="0" w:oddVBand="0" w:evenVBand="0" w:oddHBand="1" w:evenHBand="0" w:firstRowFirstColumn="0" w:firstRowLastColumn="0" w:lastRowFirstColumn="0" w:lastRowLastColumn="0"/>
            </w:pPr>
            <w:ins w:id="353" w:author="Corinne" w:date="2015-01-28T09:06:00Z">
              <w:r>
                <w:t xml:space="preserve">4 </w:t>
              </w:r>
            </w:ins>
            <w:r w:rsidR="0078124B">
              <w:t>Bourgeons d’Abi</w:t>
            </w:r>
          </w:p>
          <w:p w14:paraId="56D65EFB" w14:textId="4B97A5C4" w:rsidR="0078124B" w:rsidRDefault="00B4758C" w:rsidP="00D515B3">
            <w:pPr>
              <w:cnfStyle w:val="000000100000" w:firstRow="0" w:lastRow="0" w:firstColumn="0" w:lastColumn="0" w:oddVBand="0" w:evenVBand="0" w:oddHBand="1" w:evenHBand="0" w:firstRowFirstColumn="0" w:firstRowLastColumn="0" w:lastRowFirstColumn="0" w:lastRowLastColumn="0"/>
            </w:pPr>
            <w:ins w:id="354" w:author="Corinne" w:date="2015-01-28T09:06:00Z">
              <w:r>
                <w:t xml:space="preserve">4 </w:t>
              </w:r>
            </w:ins>
            <w:r w:rsidR="0078124B">
              <w:t>Fleurs de Flento</w:t>
            </w:r>
          </w:p>
          <w:p w14:paraId="1046A3E3" w14:textId="67192B1B" w:rsidR="0078124B" w:rsidRDefault="00B4758C" w:rsidP="00D515B3">
            <w:pPr>
              <w:cnfStyle w:val="000000100000" w:firstRow="0" w:lastRow="0" w:firstColumn="0" w:lastColumn="0" w:oddVBand="0" w:evenVBand="0" w:oddHBand="1" w:evenHBand="0" w:firstRowFirstColumn="0" w:firstRowLastColumn="0" w:lastRowFirstColumn="0" w:lastRowLastColumn="0"/>
            </w:pPr>
            <w:ins w:id="355" w:author="Corinne" w:date="2015-01-28T09:06:00Z">
              <w:r>
                <w:t xml:space="preserve">5 </w:t>
              </w:r>
            </w:ins>
            <w:r w:rsidR="0078124B">
              <w:t>Suc de Ligio</w:t>
            </w:r>
          </w:p>
          <w:p w14:paraId="74B8E9E0" w14:textId="6ED11B82" w:rsidR="0078124B" w:rsidRDefault="00B4758C" w:rsidP="00D515B3">
            <w:pPr>
              <w:cnfStyle w:val="000000100000" w:firstRow="0" w:lastRow="0" w:firstColumn="0" w:lastColumn="0" w:oddVBand="0" w:evenVBand="0" w:oddHBand="1" w:evenHBand="0" w:firstRowFirstColumn="0" w:firstRowLastColumn="0" w:lastRowFirstColumn="0" w:lastRowLastColumn="0"/>
            </w:pPr>
            <w:ins w:id="356" w:author="Corinne" w:date="2015-01-28T09:06:00Z">
              <w:r>
                <w:t xml:space="preserve">4 </w:t>
              </w:r>
            </w:ins>
            <w:r w:rsidR="0078124B">
              <w:t>Plant de Bailo</w:t>
            </w:r>
          </w:p>
          <w:p w14:paraId="327678E3" w14:textId="7EE69438" w:rsidR="0078124B" w:rsidRDefault="00B4758C" w:rsidP="00F820F2">
            <w:pPr>
              <w:cnfStyle w:val="000000100000" w:firstRow="0" w:lastRow="0" w:firstColumn="0" w:lastColumn="0" w:oddVBand="0" w:evenVBand="0" w:oddHBand="1" w:evenHBand="0" w:firstRowFirstColumn="0" w:firstRowLastColumn="0" w:lastRowFirstColumn="0" w:lastRowLastColumn="0"/>
            </w:pPr>
            <w:ins w:id="357" w:author="Corinne" w:date="2015-01-28T09:06:00Z">
              <w:r>
                <w:t xml:space="preserve">5 </w:t>
              </w:r>
            </w:ins>
            <w:r w:rsidR="0078124B">
              <w:t>Plant de Lichoj</w:t>
            </w:r>
          </w:p>
        </w:tc>
        <w:tc>
          <w:tcPr>
            <w:tcW w:w="1901" w:type="pct"/>
            <w:tcPrChange w:id="358" w:author="Corinne" w:date="2015-01-29T13:40:00Z">
              <w:tcPr>
                <w:tcW w:w="1902" w:type="pct"/>
              </w:tcPr>
            </w:tcPrChange>
          </w:tcPr>
          <w:p w14:paraId="3A370A86" w14:textId="7357A04E" w:rsidR="00F71AFC" w:rsidRDefault="00F71AFC" w:rsidP="00321573">
            <w:pPr>
              <w:cnfStyle w:val="000000100000" w:firstRow="0" w:lastRow="0" w:firstColumn="0" w:lastColumn="0" w:oddVBand="0" w:evenVBand="0" w:oddHBand="1" w:evenHBand="0" w:firstRowFirstColumn="0" w:firstRowLastColumn="0" w:lastRowFirstColumn="0" w:lastRowLastColumn="0"/>
              <w:rPr>
                <w:ins w:id="359" w:author="Corinne" w:date="2015-01-27T16:59:00Z"/>
              </w:rPr>
            </w:pPr>
            <w:ins w:id="360" w:author="Corinne" w:date="2015-01-27T16:59:00Z">
              <w:r>
                <w:t xml:space="preserve">+1 </w:t>
              </w:r>
            </w:ins>
            <w:ins w:id="361" w:author="Corinne" w:date="2015-01-27T17:00:00Z">
              <w:r>
                <w:t>Force</w:t>
              </w:r>
            </w:ins>
            <w:ins w:id="362" w:author="Corinne" w:date="2015-01-27T16:59:00Z">
              <w:r>
                <w:t>, +1 Perception et +1 Charisme pour 7 jours</w:t>
              </w:r>
            </w:ins>
          </w:p>
          <w:p w14:paraId="06087C87" w14:textId="77777777" w:rsidR="0078124B" w:rsidRDefault="0078124B" w:rsidP="00F71AFC">
            <w:pPr>
              <w:cnfStyle w:val="000000100000" w:firstRow="0" w:lastRow="0" w:firstColumn="0" w:lastColumn="0" w:oddVBand="0" w:evenVBand="0" w:oddHBand="1" w:evenHBand="0" w:firstRowFirstColumn="0" w:firstRowLastColumn="0" w:lastRowFirstColumn="0" w:lastRowLastColumn="0"/>
            </w:pPr>
          </w:p>
        </w:tc>
      </w:tr>
      <w:tr w:rsidR="0078124B" w14:paraId="6F710664" w14:textId="181B6323" w:rsidTr="00A747E4">
        <w:tc>
          <w:tcPr>
            <w:cnfStyle w:val="001000000000" w:firstRow="0" w:lastRow="0" w:firstColumn="1" w:lastColumn="0" w:oddVBand="0" w:evenVBand="0" w:oddHBand="0" w:evenHBand="0" w:firstRowFirstColumn="0" w:firstRowLastColumn="0" w:lastRowFirstColumn="0" w:lastRowLastColumn="0"/>
            <w:tcW w:w="1604" w:type="pct"/>
            <w:tcPrChange w:id="363" w:author="Corinne" w:date="2015-01-29T13:40:00Z">
              <w:tcPr>
                <w:tcW w:w="1604" w:type="pct"/>
              </w:tcPr>
            </w:tcPrChange>
          </w:tcPr>
          <w:p w14:paraId="7350B985" w14:textId="77777777" w:rsidR="00833783" w:rsidRPr="00B4758C" w:rsidRDefault="0078124B" w:rsidP="00D515B3">
            <w:pPr>
              <w:rPr>
                <w:ins w:id="364" w:author="Corinne" w:date="2015-01-27T11:29:00Z"/>
              </w:rPr>
            </w:pPr>
            <w:r w:rsidRPr="00B4758C">
              <w:t>Gélule Psychique</w:t>
            </w:r>
          </w:p>
          <w:p w14:paraId="7E5535D2" w14:textId="0074A8CB" w:rsidR="0078124B" w:rsidRPr="00833783" w:rsidRDefault="00833783" w:rsidP="00D515B3">
            <w:pPr>
              <w:rPr>
                <w:highlight w:val="yellow"/>
              </w:rPr>
            </w:pPr>
            <w:ins w:id="365" w:author="Corinne" w:date="2015-01-27T11:29:00Z">
              <w:r w:rsidRPr="00B4758C">
                <w:t>(PillPsychic)</w:t>
              </w:r>
            </w:ins>
          </w:p>
        </w:tc>
        <w:tc>
          <w:tcPr>
            <w:tcW w:w="1495" w:type="pct"/>
            <w:tcPrChange w:id="366" w:author="Corinne" w:date="2015-01-29T13:40:00Z">
              <w:tcPr>
                <w:tcW w:w="1495" w:type="pct"/>
              </w:tcPr>
            </w:tcPrChange>
          </w:tcPr>
          <w:p w14:paraId="791A9CD7" w14:textId="77777777" w:rsidR="0078124B" w:rsidRDefault="0078124B" w:rsidP="00D515B3">
            <w:pPr>
              <w:cnfStyle w:val="000000000000" w:firstRow="0" w:lastRow="0" w:firstColumn="0" w:lastColumn="0" w:oddVBand="0" w:evenVBand="0" w:oddHBand="0" w:evenHBand="0" w:firstRowFirstColumn="0" w:firstRowLastColumn="0" w:lastRowFirstColumn="0" w:lastRowLastColumn="0"/>
            </w:pPr>
            <w:r>
              <w:t>1 base gélule</w:t>
            </w:r>
          </w:p>
          <w:p w14:paraId="5CDEA407" w14:textId="245BD422" w:rsidR="0078124B" w:rsidRDefault="00B4758C" w:rsidP="00D515B3">
            <w:pPr>
              <w:cnfStyle w:val="000000000000" w:firstRow="0" w:lastRow="0" w:firstColumn="0" w:lastColumn="0" w:oddVBand="0" w:evenVBand="0" w:oddHBand="0" w:evenHBand="0" w:firstRowFirstColumn="0" w:firstRowLastColumn="0" w:lastRowFirstColumn="0" w:lastRowLastColumn="0"/>
            </w:pPr>
            <w:ins w:id="367" w:author="Corinne" w:date="2015-01-28T09:07:00Z">
              <w:r>
                <w:t xml:space="preserve">4 </w:t>
              </w:r>
            </w:ins>
            <w:r w:rsidR="0078124B">
              <w:t>Bourgeon d’Abi</w:t>
            </w:r>
          </w:p>
          <w:p w14:paraId="27B2B64E" w14:textId="03EFDF72" w:rsidR="0078124B" w:rsidRDefault="00B4758C" w:rsidP="00D515B3">
            <w:pPr>
              <w:cnfStyle w:val="000000000000" w:firstRow="0" w:lastRow="0" w:firstColumn="0" w:lastColumn="0" w:oddVBand="0" w:evenVBand="0" w:oddHBand="0" w:evenHBand="0" w:firstRowFirstColumn="0" w:firstRowLastColumn="0" w:lastRowFirstColumn="0" w:lastRowLastColumn="0"/>
            </w:pPr>
            <w:ins w:id="368" w:author="Corinne" w:date="2015-01-28T09:07:00Z">
              <w:r>
                <w:t xml:space="preserve">5 </w:t>
              </w:r>
            </w:ins>
            <w:r w:rsidR="0078124B">
              <w:t>Sucs de Ligio</w:t>
            </w:r>
          </w:p>
          <w:p w14:paraId="218F2E1D" w14:textId="4C556AD2" w:rsidR="0078124B" w:rsidRDefault="00B4758C" w:rsidP="00D515B3">
            <w:pPr>
              <w:cnfStyle w:val="000000000000" w:firstRow="0" w:lastRow="0" w:firstColumn="0" w:lastColumn="0" w:oddVBand="0" w:evenVBand="0" w:oddHBand="0" w:evenHBand="0" w:firstRowFirstColumn="0" w:firstRowLastColumn="0" w:lastRowFirstColumn="0" w:lastRowLastColumn="0"/>
            </w:pPr>
            <w:ins w:id="369" w:author="Corinne" w:date="2015-01-28T09:07:00Z">
              <w:r>
                <w:t xml:space="preserve">4 </w:t>
              </w:r>
            </w:ins>
            <w:r w:rsidR="0078124B">
              <w:t>Plant de Lavo</w:t>
            </w:r>
          </w:p>
          <w:p w14:paraId="54FB72FB" w14:textId="53CF21ED" w:rsidR="0078124B" w:rsidRDefault="00B4758C" w:rsidP="00D515B3">
            <w:pPr>
              <w:cnfStyle w:val="000000000000" w:firstRow="0" w:lastRow="0" w:firstColumn="0" w:lastColumn="0" w:oddVBand="0" w:evenVBand="0" w:oddHBand="0" w:evenHBand="0" w:firstRowFirstColumn="0" w:firstRowLastColumn="0" w:lastRowFirstColumn="0" w:lastRowLastColumn="0"/>
            </w:pPr>
            <w:ins w:id="370" w:author="Corinne" w:date="2015-01-28T09:07:00Z">
              <w:r>
                <w:t xml:space="preserve">4 </w:t>
              </w:r>
            </w:ins>
            <w:r w:rsidR="0078124B">
              <w:t>Plant d’Eiko</w:t>
            </w:r>
          </w:p>
          <w:p w14:paraId="25FEB6F2" w14:textId="1F1716B7" w:rsidR="0078124B" w:rsidRDefault="00B4758C" w:rsidP="00F820F2">
            <w:pPr>
              <w:cnfStyle w:val="000000000000" w:firstRow="0" w:lastRow="0" w:firstColumn="0" w:lastColumn="0" w:oddVBand="0" w:evenVBand="0" w:oddHBand="0" w:evenHBand="0" w:firstRowFirstColumn="0" w:firstRowLastColumn="0" w:lastRowFirstColumn="0" w:lastRowLastColumn="0"/>
            </w:pPr>
            <w:ins w:id="371" w:author="Corinne" w:date="2015-01-28T09:07:00Z">
              <w:r>
                <w:t xml:space="preserve">5 </w:t>
              </w:r>
            </w:ins>
            <w:r w:rsidR="0078124B">
              <w:t>Baie de Thorno</w:t>
            </w:r>
          </w:p>
        </w:tc>
        <w:tc>
          <w:tcPr>
            <w:tcW w:w="1901" w:type="pct"/>
            <w:tcPrChange w:id="372" w:author="Corinne" w:date="2015-01-29T13:40:00Z">
              <w:tcPr>
                <w:tcW w:w="1902" w:type="pct"/>
              </w:tcPr>
            </w:tcPrChange>
          </w:tcPr>
          <w:p w14:paraId="37BD2CEB" w14:textId="5524CA30" w:rsidR="0078124B" w:rsidRDefault="00F71AFC" w:rsidP="00F71AFC">
            <w:pPr>
              <w:cnfStyle w:val="000000000000" w:firstRow="0" w:lastRow="0" w:firstColumn="0" w:lastColumn="0" w:oddVBand="0" w:evenVBand="0" w:oddHBand="0" w:evenHBand="0" w:firstRowFirstColumn="0" w:firstRowLastColumn="0" w:lastRowFirstColumn="0" w:lastRowLastColumn="0"/>
            </w:pPr>
            <w:ins w:id="373" w:author="Corinne" w:date="2015-01-27T17:00:00Z">
              <w:r>
                <w:t>+1 Mental, +1 Perception et +1 Charisme pour 7 jours</w:t>
              </w:r>
            </w:ins>
          </w:p>
        </w:tc>
      </w:tr>
      <w:tr w:rsidR="0078124B" w:rsidDel="00A747E4" w14:paraId="108B8642" w14:textId="75B20977" w:rsidTr="00A747E4">
        <w:trPr>
          <w:cnfStyle w:val="000000100000" w:firstRow="0" w:lastRow="0" w:firstColumn="0" w:lastColumn="0" w:oddVBand="0" w:evenVBand="0" w:oddHBand="1" w:evenHBand="0" w:firstRowFirstColumn="0" w:firstRowLastColumn="0" w:lastRowFirstColumn="0" w:lastRowLastColumn="0"/>
          <w:del w:id="374" w:author="Corinne" w:date="2015-01-29T13:40:00Z"/>
        </w:trPr>
        <w:tc>
          <w:tcPr>
            <w:cnfStyle w:val="001000000000" w:firstRow="0" w:lastRow="0" w:firstColumn="1" w:lastColumn="0" w:oddVBand="0" w:evenVBand="0" w:oddHBand="0" w:evenHBand="0" w:firstRowFirstColumn="0" w:firstRowLastColumn="0" w:lastRowFirstColumn="0" w:lastRowLastColumn="0"/>
            <w:tcW w:w="1604" w:type="pct"/>
            <w:tcPrChange w:id="375" w:author="Corinne" w:date="2015-01-29T13:40:00Z">
              <w:tcPr>
                <w:tcW w:w="1604" w:type="pct"/>
              </w:tcPr>
            </w:tcPrChange>
          </w:tcPr>
          <w:p w14:paraId="139DB4C5" w14:textId="63B6DB86" w:rsidR="00833783" w:rsidRPr="00833783" w:rsidDel="00A747E4" w:rsidRDefault="0078124B" w:rsidP="00D515B3">
            <w:pPr>
              <w:cnfStyle w:val="001000100000" w:firstRow="0" w:lastRow="0" w:firstColumn="1" w:lastColumn="0" w:oddVBand="0" w:evenVBand="0" w:oddHBand="1" w:evenHBand="0" w:firstRowFirstColumn="0" w:firstRowLastColumn="0" w:lastRowFirstColumn="0" w:lastRowLastColumn="0"/>
              <w:rPr>
                <w:del w:id="376" w:author="Corinne" w:date="2015-01-29T13:40:00Z"/>
                <w:highlight w:val="yellow"/>
              </w:rPr>
            </w:pPr>
            <w:del w:id="377" w:author="Corinne" w:date="2015-01-29T13:40:00Z">
              <w:r w:rsidRPr="00B4758C" w:rsidDel="00A747E4">
                <w:delText>Gélule de défense augmentée</w:delText>
              </w:r>
              <w:bookmarkStart w:id="378" w:name="_GoBack"/>
              <w:bookmarkEnd w:id="378"/>
            </w:del>
          </w:p>
        </w:tc>
        <w:tc>
          <w:tcPr>
            <w:tcW w:w="1495" w:type="pct"/>
            <w:tcPrChange w:id="379" w:author="Corinne" w:date="2015-01-29T13:40:00Z">
              <w:tcPr>
                <w:tcW w:w="1495" w:type="pct"/>
              </w:tcPr>
            </w:tcPrChange>
          </w:tcPr>
          <w:p w14:paraId="30D58265" w14:textId="0D243585" w:rsidR="0078124B" w:rsidDel="00A747E4" w:rsidRDefault="0078124B" w:rsidP="00D515B3">
            <w:pPr>
              <w:cnfStyle w:val="000000100000" w:firstRow="0" w:lastRow="0" w:firstColumn="0" w:lastColumn="0" w:oddVBand="0" w:evenVBand="0" w:oddHBand="1" w:evenHBand="0" w:firstRowFirstColumn="0" w:firstRowLastColumn="0" w:lastRowFirstColumn="0" w:lastRowLastColumn="0"/>
              <w:rPr>
                <w:del w:id="380" w:author="Corinne" w:date="2015-01-29T13:40:00Z"/>
              </w:rPr>
            </w:pPr>
            <w:del w:id="381" w:author="Corinne" w:date="2015-01-29T13:40:00Z">
              <w:r w:rsidDel="00A747E4">
                <w:delText>1 base gélule</w:delText>
              </w:r>
            </w:del>
          </w:p>
          <w:p w14:paraId="103A2923" w14:textId="527A2024" w:rsidR="0078124B" w:rsidDel="00A747E4" w:rsidRDefault="0078124B" w:rsidP="00D515B3">
            <w:pPr>
              <w:cnfStyle w:val="000000100000" w:firstRow="0" w:lastRow="0" w:firstColumn="0" w:lastColumn="0" w:oddVBand="0" w:evenVBand="0" w:oddHBand="1" w:evenHBand="0" w:firstRowFirstColumn="0" w:firstRowLastColumn="0" w:lastRowFirstColumn="0" w:lastRowLastColumn="0"/>
              <w:rPr>
                <w:del w:id="382" w:author="Corinne" w:date="2015-01-29T13:40:00Z"/>
              </w:rPr>
            </w:pPr>
            <w:del w:id="383" w:author="Corinne" w:date="2015-01-29T13:40:00Z">
              <w:r w:rsidDel="00A747E4">
                <w:delText>Suc de Ligio</w:delText>
              </w:r>
            </w:del>
          </w:p>
          <w:p w14:paraId="5F46468A" w14:textId="20E55BB7" w:rsidR="0078124B" w:rsidDel="00A747E4" w:rsidRDefault="0078124B" w:rsidP="00D515B3">
            <w:pPr>
              <w:cnfStyle w:val="000000100000" w:firstRow="0" w:lastRow="0" w:firstColumn="0" w:lastColumn="0" w:oddVBand="0" w:evenVBand="0" w:oddHBand="1" w:evenHBand="0" w:firstRowFirstColumn="0" w:firstRowLastColumn="0" w:lastRowFirstColumn="0" w:lastRowLastColumn="0"/>
              <w:rPr>
                <w:del w:id="384" w:author="Corinne" w:date="2015-01-29T13:40:00Z"/>
              </w:rPr>
            </w:pPr>
            <w:del w:id="385" w:author="Corinne" w:date="2015-01-29T13:40:00Z">
              <w:r w:rsidDel="00A747E4">
                <w:delText>Plant de Lavo</w:delText>
              </w:r>
            </w:del>
          </w:p>
          <w:p w14:paraId="242CAE5A" w14:textId="7AE73B92" w:rsidR="0078124B" w:rsidDel="00A747E4" w:rsidRDefault="0078124B" w:rsidP="00D515B3">
            <w:pPr>
              <w:cnfStyle w:val="000000100000" w:firstRow="0" w:lastRow="0" w:firstColumn="0" w:lastColumn="0" w:oddVBand="0" w:evenVBand="0" w:oddHBand="1" w:evenHBand="0" w:firstRowFirstColumn="0" w:firstRowLastColumn="0" w:lastRowFirstColumn="0" w:lastRowLastColumn="0"/>
              <w:rPr>
                <w:del w:id="386" w:author="Corinne" w:date="2015-01-29T13:40:00Z"/>
              </w:rPr>
            </w:pPr>
            <w:del w:id="387" w:author="Corinne" w:date="2015-01-29T13:40:00Z">
              <w:r w:rsidDel="00A747E4">
                <w:delText>1 Plant d’Eiko</w:delText>
              </w:r>
            </w:del>
          </w:p>
        </w:tc>
        <w:tc>
          <w:tcPr>
            <w:tcW w:w="1901" w:type="pct"/>
            <w:tcPrChange w:id="388" w:author="Corinne" w:date="2015-01-29T13:40:00Z">
              <w:tcPr>
                <w:tcW w:w="1902" w:type="pct"/>
              </w:tcPr>
            </w:tcPrChange>
          </w:tcPr>
          <w:p w14:paraId="612982CB" w14:textId="3E524872" w:rsidR="0078124B" w:rsidRPr="0000392E" w:rsidDel="00A747E4" w:rsidRDefault="0078124B" w:rsidP="0000392E">
            <w:pPr>
              <w:cnfStyle w:val="000000100000" w:firstRow="0" w:lastRow="0" w:firstColumn="0" w:lastColumn="0" w:oddVBand="0" w:evenVBand="0" w:oddHBand="1" w:evenHBand="0" w:firstRowFirstColumn="0" w:firstRowLastColumn="0" w:lastRowFirstColumn="0" w:lastRowLastColumn="0"/>
              <w:rPr>
                <w:del w:id="389" w:author="Corinne" w:date="2015-01-29T13:40:00Z"/>
                <w:rFonts w:eastAsiaTheme="minorEastAsia"/>
              </w:rPr>
            </w:pPr>
          </w:p>
        </w:tc>
      </w:tr>
      <w:tr w:rsidR="0078124B" w14:paraId="461CFB34" w14:textId="03A79A4C" w:rsidTr="00A747E4">
        <w:tc>
          <w:tcPr>
            <w:cnfStyle w:val="001000000000" w:firstRow="0" w:lastRow="0" w:firstColumn="1" w:lastColumn="0" w:oddVBand="0" w:evenVBand="0" w:oddHBand="0" w:evenHBand="0" w:firstRowFirstColumn="0" w:firstRowLastColumn="0" w:lastRowFirstColumn="0" w:lastRowLastColumn="0"/>
            <w:tcW w:w="1604" w:type="pct"/>
            <w:tcPrChange w:id="390" w:author="Corinne" w:date="2015-01-29T13:40:00Z">
              <w:tcPr>
                <w:tcW w:w="1604" w:type="pct"/>
              </w:tcPr>
            </w:tcPrChange>
          </w:tcPr>
          <w:p w14:paraId="4C6E80C5" w14:textId="3AC0EA76" w:rsidR="0078124B" w:rsidRPr="00833783" w:rsidRDefault="0078124B" w:rsidP="007A601D">
            <w:pPr>
              <w:rPr>
                <w:highlight w:val="yellow"/>
              </w:rPr>
            </w:pPr>
            <w:r w:rsidRPr="00B442BD">
              <w:t>Gélule Seiza</w:t>
            </w:r>
          </w:p>
        </w:tc>
        <w:tc>
          <w:tcPr>
            <w:tcW w:w="1495" w:type="pct"/>
            <w:tcPrChange w:id="391" w:author="Corinne" w:date="2015-01-29T13:40:00Z">
              <w:tcPr>
                <w:tcW w:w="1495" w:type="pct"/>
              </w:tcPr>
            </w:tcPrChange>
          </w:tcPr>
          <w:p w14:paraId="11C08E58" w14:textId="77777777" w:rsidR="0078124B" w:rsidRDefault="0078124B" w:rsidP="00D515B3">
            <w:pPr>
              <w:cnfStyle w:val="000000000000" w:firstRow="0" w:lastRow="0" w:firstColumn="0" w:lastColumn="0" w:oddVBand="0" w:evenVBand="0" w:oddHBand="0" w:evenHBand="0" w:firstRowFirstColumn="0" w:firstRowLastColumn="0" w:lastRowFirstColumn="0" w:lastRowLastColumn="0"/>
            </w:pPr>
            <w:r>
              <w:t>1 base gélule</w:t>
            </w:r>
          </w:p>
          <w:p w14:paraId="23953839" w14:textId="7C1B8C9C" w:rsidR="0078124B" w:rsidRDefault="00B442BD" w:rsidP="00D515B3">
            <w:pPr>
              <w:cnfStyle w:val="000000000000" w:firstRow="0" w:lastRow="0" w:firstColumn="0" w:lastColumn="0" w:oddVBand="0" w:evenVBand="0" w:oddHBand="0" w:evenHBand="0" w:firstRowFirstColumn="0" w:firstRowLastColumn="0" w:lastRowFirstColumn="0" w:lastRowLastColumn="0"/>
            </w:pPr>
            <w:ins w:id="392" w:author="Corinne" w:date="2015-01-28T09:19:00Z">
              <w:r>
                <w:t>4</w:t>
              </w:r>
            </w:ins>
            <w:ins w:id="393" w:author="Corinne" w:date="2015-01-28T09:14:00Z">
              <w:r w:rsidR="00FF527B">
                <w:t xml:space="preserve"> </w:t>
              </w:r>
            </w:ins>
            <w:r w:rsidR="0078124B">
              <w:t>Bourgeon de Pin</w:t>
            </w:r>
          </w:p>
          <w:p w14:paraId="7D47F63F" w14:textId="47EE3B60" w:rsidR="0078124B" w:rsidRDefault="00B442BD" w:rsidP="00D515B3">
            <w:pPr>
              <w:cnfStyle w:val="000000000000" w:firstRow="0" w:lastRow="0" w:firstColumn="0" w:lastColumn="0" w:oddVBand="0" w:evenVBand="0" w:oddHBand="0" w:evenHBand="0" w:firstRowFirstColumn="0" w:firstRowLastColumn="0" w:lastRowFirstColumn="0" w:lastRowLastColumn="0"/>
            </w:pPr>
            <w:ins w:id="394" w:author="Corinne" w:date="2015-01-28T09:19:00Z">
              <w:r>
                <w:t>4</w:t>
              </w:r>
            </w:ins>
            <w:ins w:id="395" w:author="Corinne" w:date="2015-01-28T09:15:00Z">
              <w:r w:rsidR="00FF527B">
                <w:t xml:space="preserve"> </w:t>
              </w:r>
            </w:ins>
            <w:r w:rsidR="0078124B">
              <w:t>Fleur de Flento</w:t>
            </w:r>
          </w:p>
          <w:p w14:paraId="4C038AB2" w14:textId="1968B1B6" w:rsidR="0078124B" w:rsidRDefault="00FF527B" w:rsidP="00D515B3">
            <w:pPr>
              <w:cnfStyle w:val="000000000000" w:firstRow="0" w:lastRow="0" w:firstColumn="0" w:lastColumn="0" w:oddVBand="0" w:evenVBand="0" w:oddHBand="0" w:evenHBand="0" w:firstRowFirstColumn="0" w:firstRowLastColumn="0" w:lastRowFirstColumn="0" w:lastRowLastColumn="0"/>
            </w:pPr>
            <w:ins w:id="396" w:author="Corinne" w:date="2015-01-28T09:15:00Z">
              <w:r>
                <w:t xml:space="preserve">9 </w:t>
              </w:r>
            </w:ins>
            <w:r w:rsidR="0078124B">
              <w:t>Suc de Ligio</w:t>
            </w:r>
          </w:p>
          <w:p w14:paraId="16292423" w14:textId="607652CE" w:rsidR="0078124B" w:rsidRDefault="00B442BD" w:rsidP="00D515B3">
            <w:pPr>
              <w:cnfStyle w:val="000000000000" w:firstRow="0" w:lastRow="0" w:firstColumn="0" w:lastColumn="0" w:oddVBand="0" w:evenVBand="0" w:oddHBand="0" w:evenHBand="0" w:firstRowFirstColumn="0" w:firstRowLastColumn="0" w:lastRowFirstColumn="0" w:lastRowLastColumn="0"/>
            </w:pPr>
            <w:ins w:id="397" w:author="Corinne" w:date="2015-01-28T09:19:00Z">
              <w:r>
                <w:t>4</w:t>
              </w:r>
            </w:ins>
            <w:ins w:id="398" w:author="Corinne" w:date="2015-01-28T09:15:00Z">
              <w:r w:rsidR="00FF527B">
                <w:t xml:space="preserve"> </w:t>
              </w:r>
            </w:ins>
            <w:r w:rsidR="0078124B">
              <w:t>Plant de Lavo</w:t>
            </w:r>
          </w:p>
          <w:p w14:paraId="464EDFA1" w14:textId="365391D0" w:rsidR="0078124B" w:rsidRDefault="00B442BD" w:rsidP="00B442BD">
            <w:pPr>
              <w:cnfStyle w:val="000000000000" w:firstRow="0" w:lastRow="0" w:firstColumn="0" w:lastColumn="0" w:oddVBand="0" w:evenVBand="0" w:oddHBand="0" w:evenHBand="0" w:firstRowFirstColumn="0" w:firstRowLastColumn="0" w:lastRowFirstColumn="0" w:lastRowLastColumn="0"/>
            </w:pPr>
            <w:ins w:id="399" w:author="Corinne" w:date="2015-01-28T09:19:00Z">
              <w:r>
                <w:t>4</w:t>
              </w:r>
            </w:ins>
            <w:ins w:id="400" w:author="Corinne" w:date="2015-01-28T09:15:00Z">
              <w:r w:rsidR="00FF527B">
                <w:t xml:space="preserve"> </w:t>
              </w:r>
            </w:ins>
            <w:r w:rsidR="0078124B">
              <w:t>Plant d’Eiko</w:t>
            </w:r>
          </w:p>
        </w:tc>
        <w:tc>
          <w:tcPr>
            <w:tcW w:w="1901" w:type="pct"/>
            <w:tcPrChange w:id="401" w:author="Corinne" w:date="2015-01-29T13:40:00Z">
              <w:tcPr>
                <w:tcW w:w="1902" w:type="pct"/>
              </w:tcPr>
            </w:tcPrChange>
          </w:tcPr>
          <w:p w14:paraId="71637BED" w14:textId="6CAB1EF6" w:rsidR="00F71AFC" w:rsidRDefault="00F71AFC" w:rsidP="0000392E">
            <w:pPr>
              <w:cnfStyle w:val="000000000000" w:firstRow="0" w:lastRow="0" w:firstColumn="0" w:lastColumn="0" w:oddVBand="0" w:evenVBand="0" w:oddHBand="0" w:evenHBand="0" w:firstRowFirstColumn="0" w:firstRowLastColumn="0" w:lastRowFirstColumn="0" w:lastRowLastColumn="0"/>
              <w:rPr>
                <w:ins w:id="402" w:author="Corinne" w:date="2015-01-27T17:00:00Z"/>
              </w:rPr>
            </w:pPr>
            <w:ins w:id="403" w:author="Corinne" w:date="2015-01-27T17:00:00Z">
              <w:r>
                <w:t xml:space="preserve">+1 </w:t>
              </w:r>
            </w:ins>
            <w:ins w:id="404" w:author="Corinne" w:date="2015-01-27T17:01:00Z">
              <w:r>
                <w:t>Discrétion</w:t>
              </w:r>
            </w:ins>
            <w:ins w:id="405" w:author="Corinne" w:date="2015-01-27T17:00:00Z">
              <w:r>
                <w:t>, +1 Défense et +1 Résistance pour 7 jours</w:t>
              </w:r>
            </w:ins>
          </w:p>
          <w:p w14:paraId="5AE60A10" w14:textId="61EEEBF3" w:rsidR="0078124B" w:rsidRPr="003060D9" w:rsidRDefault="0078124B" w:rsidP="0000392E">
            <w:pPr>
              <w:cnfStyle w:val="000000000000" w:firstRow="0" w:lastRow="0" w:firstColumn="0" w:lastColumn="0" w:oddVBand="0" w:evenVBand="0" w:oddHBand="0" w:evenHBand="0" w:firstRowFirstColumn="0" w:firstRowLastColumn="0" w:lastRowFirstColumn="0" w:lastRowLastColumn="0"/>
            </w:pPr>
          </w:p>
        </w:tc>
      </w:tr>
    </w:tbl>
    <w:p w14:paraId="63EE2C4E" w14:textId="6FB90541" w:rsidR="001133C8" w:rsidRDefault="001133C8" w:rsidP="00C866E0">
      <w:pPr>
        <w:pStyle w:val="Titre2"/>
      </w:pPr>
      <w:bookmarkStart w:id="406" w:name="_Toc391365922"/>
      <w:r>
        <w:t>Cuisine</w:t>
      </w:r>
      <w:bookmarkEnd w:id="406"/>
    </w:p>
    <w:p w14:paraId="60A57E3A" w14:textId="3B979473" w:rsidR="00651769" w:rsidRDefault="00651769" w:rsidP="00651769">
      <w:r>
        <w:t>La cuisine permet de mélanger des ingrédients afin de faire des plats plus compliqués et nourrissants. Les ingrédients de base sont issus des différentes plantes des différents biomes</w:t>
      </w:r>
      <w:r w:rsidR="006E3DA3">
        <w:t>. Certains bâtiments permettent de transformer ces ingrédients avant qu’ils soient utilisés en cuisine (moulin, brasserie, séchoir).</w:t>
      </w:r>
    </w:p>
    <w:p w14:paraId="0B333BA4" w14:textId="1918483E" w:rsidR="006209C2" w:rsidRDefault="006209C2" w:rsidP="006209C2">
      <w:pPr>
        <w:pStyle w:val="Titre3"/>
      </w:pPr>
      <w:r>
        <w:t>Ingrédients</w:t>
      </w:r>
    </w:p>
    <w:p w14:paraId="61C162D4" w14:textId="769EFD28" w:rsidR="006E3DA3" w:rsidRDefault="006E3DA3" w:rsidP="00651769">
      <w:r>
        <w:t>Le tableau suivant donne la liste de ces ingrédients préparés en dehors de la cuisine avec, pour chacun, les étapes nécessaires à la fabrication, l’énergie nécessaire à la fabrication, l’énergie gagnée en les consommant puis l’énergie de référence pour 100 gr (Kcal).</w:t>
      </w:r>
    </w:p>
    <w:tbl>
      <w:tblPr>
        <w:tblStyle w:val="TableauGrille2-Accentuation5"/>
        <w:tblW w:w="0" w:type="auto"/>
        <w:tblLook w:val="04A0" w:firstRow="1" w:lastRow="0" w:firstColumn="1" w:lastColumn="0" w:noHBand="0" w:noVBand="1"/>
      </w:tblPr>
      <w:tblGrid>
        <w:gridCol w:w="2371"/>
        <w:gridCol w:w="1682"/>
        <w:gridCol w:w="1587"/>
        <w:gridCol w:w="2066"/>
      </w:tblGrid>
      <w:tr w:rsidR="00641630" w14:paraId="267AB76B" w14:textId="77777777" w:rsidTr="006E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1DAD2B9" w14:textId="77777777" w:rsidR="00641630" w:rsidRDefault="00641630" w:rsidP="006E3DA3">
            <w:r>
              <w:t>Aliments</w:t>
            </w:r>
          </w:p>
        </w:tc>
        <w:tc>
          <w:tcPr>
            <w:tcW w:w="1682" w:type="dxa"/>
          </w:tcPr>
          <w:p w14:paraId="52D2ECC8" w14:textId="185FB8E6" w:rsidR="00641630" w:rsidRDefault="00641630" w:rsidP="006E3DA3">
            <w:pPr>
              <w:cnfStyle w:val="100000000000" w:firstRow="1" w:lastRow="0" w:firstColumn="0" w:lastColumn="0" w:oddVBand="0" w:evenVBand="0" w:oddHBand="0" w:evenHBand="0" w:firstRowFirstColumn="0" w:firstRowLastColumn="0" w:lastRowFirstColumn="0" w:lastRowLastColumn="0"/>
            </w:pPr>
            <w:r>
              <w:t>Nécessaire</w:t>
            </w:r>
          </w:p>
        </w:tc>
        <w:tc>
          <w:tcPr>
            <w:tcW w:w="1587" w:type="dxa"/>
          </w:tcPr>
          <w:p w14:paraId="00D28BE1" w14:textId="77777777" w:rsidR="00641630" w:rsidRDefault="00641630" w:rsidP="006E3DA3">
            <w:pPr>
              <w:cnfStyle w:val="100000000000" w:firstRow="1" w:lastRow="0" w:firstColumn="0" w:lastColumn="0" w:oddVBand="0" w:evenVBand="0" w:oddHBand="0" w:evenHBand="0" w:firstRowFirstColumn="0" w:firstRowLastColumn="0" w:lastRowFirstColumn="0" w:lastRowLastColumn="0"/>
            </w:pPr>
            <w:r>
              <w:t>Gagnée</w:t>
            </w:r>
          </w:p>
        </w:tc>
        <w:tc>
          <w:tcPr>
            <w:tcW w:w="2066" w:type="dxa"/>
          </w:tcPr>
          <w:p w14:paraId="284CD456" w14:textId="77777777" w:rsidR="00641630" w:rsidRDefault="00641630" w:rsidP="006E3DA3">
            <w:pPr>
              <w:cnfStyle w:val="100000000000" w:firstRow="1" w:lastRow="0" w:firstColumn="0" w:lastColumn="0" w:oddVBand="0" w:evenVBand="0" w:oddHBand="0" w:evenHBand="0" w:firstRowFirstColumn="0" w:firstRowLastColumn="0" w:lastRowFirstColumn="0" w:lastRowLastColumn="0"/>
            </w:pPr>
            <w:r>
              <w:t>Référence</w:t>
            </w:r>
          </w:p>
        </w:tc>
      </w:tr>
      <w:tr w:rsidR="00641630" w14:paraId="1936A55A" w14:textId="77777777" w:rsidTr="006E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45F66A5" w14:textId="7BC0D397" w:rsidR="00641630" w:rsidRDefault="00641630" w:rsidP="006E3DA3">
            <w:r>
              <w:lastRenderedPageBreak/>
              <w:t>Adano</w:t>
            </w:r>
          </w:p>
        </w:tc>
        <w:tc>
          <w:tcPr>
            <w:tcW w:w="1682" w:type="dxa"/>
          </w:tcPr>
          <w:p w14:paraId="1FD8C9DC" w14:textId="1DD46D43" w:rsidR="00641630" w:rsidRDefault="00641630" w:rsidP="006E3DA3">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5AC4CA2C" w14:textId="77777777" w:rsidR="00641630" w:rsidRDefault="00641630" w:rsidP="006E3DA3">
            <w:pPr>
              <w:cnfStyle w:val="000000100000" w:firstRow="0" w:lastRow="0" w:firstColumn="0" w:lastColumn="0" w:oddVBand="0" w:evenVBand="0" w:oddHBand="1" w:evenHBand="0" w:firstRowFirstColumn="0" w:firstRowLastColumn="0" w:lastRowFirstColumn="0" w:lastRowLastColumn="0"/>
            </w:pPr>
          </w:p>
        </w:tc>
        <w:tc>
          <w:tcPr>
            <w:tcW w:w="2066" w:type="dxa"/>
          </w:tcPr>
          <w:p w14:paraId="4A8CDE3D" w14:textId="77777777" w:rsidR="00641630" w:rsidRDefault="00641630" w:rsidP="006E3DA3">
            <w:pPr>
              <w:cnfStyle w:val="000000100000" w:firstRow="0" w:lastRow="0" w:firstColumn="0" w:lastColumn="0" w:oddVBand="0" w:evenVBand="0" w:oddHBand="1" w:evenHBand="0" w:firstRowFirstColumn="0" w:firstRowLastColumn="0" w:lastRowFirstColumn="0" w:lastRowLastColumn="0"/>
            </w:pPr>
          </w:p>
        </w:tc>
      </w:tr>
      <w:tr w:rsidR="00641630" w14:paraId="09AF5397"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3466494B" w14:textId="77777777" w:rsidR="00641630" w:rsidRDefault="00641630" w:rsidP="002D34D9">
            <w:r>
              <w:t>Piño</w:t>
            </w:r>
          </w:p>
        </w:tc>
        <w:tc>
          <w:tcPr>
            <w:tcW w:w="1682" w:type="dxa"/>
          </w:tcPr>
          <w:p w14:paraId="5316A05B"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2612A24B"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33E8EBEB"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188CC2A4"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4382284" w14:textId="77777777" w:rsidR="00641630" w:rsidRDefault="00641630" w:rsidP="002D34D9">
            <w:r>
              <w:t>Fleurs de Flento</w:t>
            </w:r>
          </w:p>
        </w:tc>
        <w:tc>
          <w:tcPr>
            <w:tcW w:w="1682" w:type="dxa"/>
          </w:tcPr>
          <w:p w14:paraId="08910337"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3E34FF9D"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123F1170"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08947124"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1EF87BD4" w14:textId="77777777" w:rsidR="00641630" w:rsidRDefault="00641630" w:rsidP="002D34D9">
            <w:r>
              <w:t>Plant de Ligio</w:t>
            </w:r>
          </w:p>
        </w:tc>
        <w:tc>
          <w:tcPr>
            <w:tcW w:w="1682" w:type="dxa"/>
          </w:tcPr>
          <w:p w14:paraId="3DB33F2B"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208B3595"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17934A42"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1541406A"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E3469A3" w14:textId="77777777" w:rsidR="00641630" w:rsidRDefault="00641630" w:rsidP="002D34D9">
            <w:r>
              <w:t>Plants de Lavo</w:t>
            </w:r>
          </w:p>
        </w:tc>
        <w:tc>
          <w:tcPr>
            <w:tcW w:w="1682" w:type="dxa"/>
          </w:tcPr>
          <w:p w14:paraId="6BC573C5"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10F73997"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7769146B"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7A863F70"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0350D996" w14:textId="77777777" w:rsidR="00641630" w:rsidRDefault="00641630" w:rsidP="002D34D9">
            <w:r>
              <w:t>Plant de Rorro</w:t>
            </w:r>
          </w:p>
        </w:tc>
        <w:tc>
          <w:tcPr>
            <w:tcW w:w="1682" w:type="dxa"/>
          </w:tcPr>
          <w:p w14:paraId="4FB7F003"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5E7F767C"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5AF16A42"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2F0CE46F"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C86E337" w14:textId="77777777" w:rsidR="00641630" w:rsidRDefault="00641630" w:rsidP="002D34D9">
            <w:r>
              <w:t>Plant d’Eiko</w:t>
            </w:r>
          </w:p>
        </w:tc>
        <w:tc>
          <w:tcPr>
            <w:tcW w:w="1682" w:type="dxa"/>
          </w:tcPr>
          <w:p w14:paraId="5DC7BDA6"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52C36F22"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2E8B3F6C"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58DBCE23"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1CA433C5" w14:textId="77777777" w:rsidR="00641630" w:rsidRDefault="00641630" w:rsidP="002D34D9">
            <w:r>
              <w:t>Plant de Fiko</w:t>
            </w:r>
          </w:p>
        </w:tc>
        <w:tc>
          <w:tcPr>
            <w:tcW w:w="1682" w:type="dxa"/>
          </w:tcPr>
          <w:p w14:paraId="6262BDF1"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011DBB4B"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6CA6DF92"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0B9A3FFB"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038001E4" w14:textId="77777777" w:rsidR="00641630" w:rsidRDefault="00641630" w:rsidP="002D34D9">
            <w:r>
              <w:t>Plant de Lichoj</w:t>
            </w:r>
          </w:p>
        </w:tc>
        <w:tc>
          <w:tcPr>
            <w:tcW w:w="1682" w:type="dxa"/>
          </w:tcPr>
          <w:p w14:paraId="60D52DE4"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6D4E6828"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73FEA8AF"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6B155CA5"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08CA4F33" w14:textId="77777777" w:rsidR="00641630" w:rsidRDefault="00641630" w:rsidP="002D34D9">
            <w:r>
              <w:t>Plant de Squo</w:t>
            </w:r>
          </w:p>
        </w:tc>
        <w:tc>
          <w:tcPr>
            <w:tcW w:w="1682" w:type="dxa"/>
          </w:tcPr>
          <w:p w14:paraId="544D0BC0"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2AC8B5BE"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70F11090"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6A4F80F8"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D901B5B" w14:textId="77777777" w:rsidR="00641630" w:rsidRDefault="00641630" w:rsidP="002D34D9">
            <w:r>
              <w:t>Cosses de Beano</w:t>
            </w:r>
          </w:p>
        </w:tc>
        <w:tc>
          <w:tcPr>
            <w:tcW w:w="1682" w:type="dxa"/>
          </w:tcPr>
          <w:p w14:paraId="0C763DD1"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2F2E208B"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17A32F05"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360D522F"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740E612A" w14:textId="77777777" w:rsidR="00641630" w:rsidRDefault="00641630" w:rsidP="002D34D9">
            <w:r>
              <w:t>Graines d’Arido</w:t>
            </w:r>
          </w:p>
        </w:tc>
        <w:tc>
          <w:tcPr>
            <w:tcW w:w="1682" w:type="dxa"/>
          </w:tcPr>
          <w:p w14:paraId="66B285B0"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69BF8D79"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74A3414E"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49F1FF2A"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01FA410" w14:textId="77777777" w:rsidR="00641630" w:rsidRDefault="00641630" w:rsidP="002D34D9">
            <w:r>
              <w:t>Baies de Thorno</w:t>
            </w:r>
          </w:p>
        </w:tc>
        <w:tc>
          <w:tcPr>
            <w:tcW w:w="1682" w:type="dxa"/>
          </w:tcPr>
          <w:p w14:paraId="08E5EB08"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77765710" w14:textId="561C8248" w:rsidR="00641630" w:rsidRDefault="00641630" w:rsidP="002D34D9">
            <w:pPr>
              <w:cnfStyle w:val="000000100000" w:firstRow="0" w:lastRow="0" w:firstColumn="0" w:lastColumn="0" w:oddVBand="0" w:evenVBand="0" w:oddHBand="1" w:evenHBand="0" w:firstRowFirstColumn="0" w:firstRowLastColumn="0" w:lastRowFirstColumn="0" w:lastRowLastColumn="0"/>
            </w:pPr>
            <w:r>
              <w:t>100</w:t>
            </w:r>
          </w:p>
        </w:tc>
        <w:tc>
          <w:tcPr>
            <w:tcW w:w="2066" w:type="dxa"/>
          </w:tcPr>
          <w:p w14:paraId="11F6F3C1"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20kcal</w:t>
            </w:r>
          </w:p>
        </w:tc>
      </w:tr>
      <w:tr w:rsidR="00641630" w14:paraId="4C4D0C1C"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63D6D61B" w14:textId="77777777" w:rsidR="00641630" w:rsidRDefault="00641630" w:rsidP="002D34D9">
            <w:r>
              <w:t>Airelles</w:t>
            </w:r>
          </w:p>
        </w:tc>
        <w:tc>
          <w:tcPr>
            <w:tcW w:w="1682" w:type="dxa"/>
          </w:tcPr>
          <w:p w14:paraId="43E0C092"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2048770F" w14:textId="1EBED78E" w:rsidR="00641630" w:rsidRDefault="00641630" w:rsidP="002D34D9">
            <w:pPr>
              <w:cnfStyle w:val="000000000000" w:firstRow="0" w:lastRow="0" w:firstColumn="0" w:lastColumn="0" w:oddVBand="0" w:evenVBand="0" w:oddHBand="0" w:evenHBand="0" w:firstRowFirstColumn="0" w:firstRowLastColumn="0" w:lastRowFirstColumn="0" w:lastRowLastColumn="0"/>
            </w:pPr>
            <w:r>
              <w:t>100</w:t>
            </w:r>
          </w:p>
        </w:tc>
        <w:tc>
          <w:tcPr>
            <w:tcW w:w="2066" w:type="dxa"/>
          </w:tcPr>
          <w:p w14:paraId="170C4202"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20kcal</w:t>
            </w:r>
          </w:p>
        </w:tc>
      </w:tr>
      <w:tr w:rsidR="00641630" w14:paraId="632E3DC8"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2D66FA7" w14:textId="77777777" w:rsidR="00641630" w:rsidRDefault="00641630" w:rsidP="002D34D9">
            <w:r>
              <w:t>Fruit du Fangsorxo</w:t>
            </w:r>
          </w:p>
        </w:tc>
        <w:tc>
          <w:tcPr>
            <w:tcW w:w="1682" w:type="dxa"/>
          </w:tcPr>
          <w:p w14:paraId="37863F92"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99</w:t>
            </w:r>
          </w:p>
        </w:tc>
        <w:tc>
          <w:tcPr>
            <w:tcW w:w="1587" w:type="dxa"/>
          </w:tcPr>
          <w:p w14:paraId="34419F14" w14:textId="1A601C6F" w:rsidR="00641630" w:rsidRDefault="00641630" w:rsidP="002D34D9">
            <w:pPr>
              <w:cnfStyle w:val="000000100000" w:firstRow="0" w:lastRow="0" w:firstColumn="0" w:lastColumn="0" w:oddVBand="0" w:evenVBand="0" w:oddHBand="1" w:evenHBand="0" w:firstRowFirstColumn="0" w:firstRowLastColumn="0" w:lastRowFirstColumn="0" w:lastRowLastColumn="0"/>
            </w:pPr>
            <w:r>
              <w:t>100</w:t>
            </w:r>
          </w:p>
        </w:tc>
        <w:tc>
          <w:tcPr>
            <w:tcW w:w="2066" w:type="dxa"/>
          </w:tcPr>
          <w:p w14:paraId="54809057"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20kcal</w:t>
            </w:r>
          </w:p>
        </w:tc>
      </w:tr>
      <w:tr w:rsidR="00641630" w14:paraId="0F9926B6"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00051C3E" w14:textId="77777777" w:rsidR="00641630" w:rsidRDefault="00641630" w:rsidP="002D34D9">
            <w:r>
              <w:t>Fruit du Kakto</w:t>
            </w:r>
          </w:p>
        </w:tc>
        <w:tc>
          <w:tcPr>
            <w:tcW w:w="1682" w:type="dxa"/>
          </w:tcPr>
          <w:p w14:paraId="5F19304B"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99</w:t>
            </w:r>
          </w:p>
        </w:tc>
        <w:tc>
          <w:tcPr>
            <w:tcW w:w="1587" w:type="dxa"/>
          </w:tcPr>
          <w:p w14:paraId="645E88CF" w14:textId="742F8A7D" w:rsidR="00641630" w:rsidRDefault="00641630" w:rsidP="002D34D9">
            <w:pPr>
              <w:cnfStyle w:val="000000000000" w:firstRow="0" w:lastRow="0" w:firstColumn="0" w:lastColumn="0" w:oddVBand="0" w:evenVBand="0" w:oddHBand="0" w:evenHBand="0" w:firstRowFirstColumn="0" w:firstRowLastColumn="0" w:lastRowFirstColumn="0" w:lastRowLastColumn="0"/>
            </w:pPr>
            <w:r>
              <w:t>100</w:t>
            </w:r>
          </w:p>
        </w:tc>
        <w:tc>
          <w:tcPr>
            <w:tcW w:w="2066" w:type="dxa"/>
          </w:tcPr>
          <w:p w14:paraId="19B3538E"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20kcal</w:t>
            </w:r>
          </w:p>
        </w:tc>
      </w:tr>
      <w:tr w:rsidR="00641630" w14:paraId="78A4F46A"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B3DA358" w14:textId="77777777" w:rsidR="00641630" w:rsidRDefault="00641630" w:rsidP="002D34D9">
            <w:commentRangeStart w:id="407"/>
            <w:r>
              <w:t>Huile d’Oli</w:t>
            </w:r>
            <w:commentRangeEnd w:id="407"/>
            <w:r>
              <w:rPr>
                <w:rStyle w:val="Marquedecommentaire"/>
              </w:rPr>
              <w:commentReference w:id="407"/>
            </w:r>
          </w:p>
        </w:tc>
        <w:tc>
          <w:tcPr>
            <w:tcW w:w="1682" w:type="dxa"/>
          </w:tcPr>
          <w:p w14:paraId="66B04587"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21.12</w:t>
            </w:r>
          </w:p>
        </w:tc>
        <w:tc>
          <w:tcPr>
            <w:tcW w:w="1587" w:type="dxa"/>
          </w:tcPr>
          <w:p w14:paraId="13682EBA"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1ED55184"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1C4930AC"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53F17D11" w14:textId="77777777" w:rsidR="00641630" w:rsidRDefault="00641630" w:rsidP="002D34D9">
            <w:commentRangeStart w:id="408"/>
            <w:r>
              <w:t>Huile d’Arido</w:t>
            </w:r>
            <w:commentRangeEnd w:id="408"/>
            <w:r>
              <w:rPr>
                <w:rStyle w:val="Marquedecommentaire"/>
              </w:rPr>
              <w:commentReference w:id="408"/>
            </w:r>
          </w:p>
        </w:tc>
        <w:tc>
          <w:tcPr>
            <w:tcW w:w="1682" w:type="dxa"/>
          </w:tcPr>
          <w:p w14:paraId="7257CCD7"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21.12</w:t>
            </w:r>
          </w:p>
        </w:tc>
        <w:tc>
          <w:tcPr>
            <w:tcW w:w="1587" w:type="dxa"/>
          </w:tcPr>
          <w:p w14:paraId="2D5A41E0"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7A9E0C42"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1AE20DF6"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EDCF127" w14:textId="77777777" w:rsidR="00641630" w:rsidRDefault="00641630" w:rsidP="002D34D9">
            <w:r>
              <w:t>Huile de Thorno</w:t>
            </w:r>
          </w:p>
        </w:tc>
        <w:tc>
          <w:tcPr>
            <w:tcW w:w="1682" w:type="dxa"/>
          </w:tcPr>
          <w:p w14:paraId="3D1C47A0"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21.12</w:t>
            </w:r>
          </w:p>
        </w:tc>
        <w:tc>
          <w:tcPr>
            <w:tcW w:w="1587" w:type="dxa"/>
          </w:tcPr>
          <w:p w14:paraId="00F49288"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41A610DF"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3A3D9A98"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40734EC3" w14:textId="77777777" w:rsidR="00641630" w:rsidRDefault="00641630" w:rsidP="002D34D9">
            <w:commentRangeStart w:id="409"/>
            <w:r>
              <w:t>Poudre de Flento</w:t>
            </w:r>
            <w:commentRangeEnd w:id="409"/>
            <w:r>
              <w:rPr>
                <w:rStyle w:val="Marquedecommentaire"/>
              </w:rPr>
              <w:commentReference w:id="409"/>
            </w:r>
          </w:p>
        </w:tc>
        <w:tc>
          <w:tcPr>
            <w:tcW w:w="1682" w:type="dxa"/>
          </w:tcPr>
          <w:p w14:paraId="22A15846"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21.12</w:t>
            </w:r>
          </w:p>
        </w:tc>
        <w:tc>
          <w:tcPr>
            <w:tcW w:w="1587" w:type="dxa"/>
          </w:tcPr>
          <w:p w14:paraId="22C42935"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5A6D9D6F"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5F354B53"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5E0899F" w14:textId="77777777" w:rsidR="00641630" w:rsidRDefault="00641630" w:rsidP="002D34D9">
            <w:r>
              <w:t>Epice de Rorro</w:t>
            </w:r>
          </w:p>
        </w:tc>
        <w:tc>
          <w:tcPr>
            <w:tcW w:w="1682" w:type="dxa"/>
          </w:tcPr>
          <w:p w14:paraId="020C681E"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21.12</w:t>
            </w:r>
          </w:p>
        </w:tc>
        <w:tc>
          <w:tcPr>
            <w:tcW w:w="1587" w:type="dxa"/>
          </w:tcPr>
          <w:p w14:paraId="3102EF5C"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c>
          <w:tcPr>
            <w:tcW w:w="2066" w:type="dxa"/>
          </w:tcPr>
          <w:p w14:paraId="58A5798F"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7BE4D7A1"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044877C6" w14:textId="77777777" w:rsidR="00641630" w:rsidRDefault="00641630" w:rsidP="002D34D9">
            <w:r>
              <w:t>Jus d’airelles</w:t>
            </w:r>
          </w:p>
        </w:tc>
        <w:tc>
          <w:tcPr>
            <w:tcW w:w="1682" w:type="dxa"/>
          </w:tcPr>
          <w:p w14:paraId="6B278BB8"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21.12</w:t>
            </w:r>
          </w:p>
        </w:tc>
        <w:tc>
          <w:tcPr>
            <w:tcW w:w="1587" w:type="dxa"/>
          </w:tcPr>
          <w:p w14:paraId="6727F2CD" w14:textId="5EE0D824" w:rsidR="00641630" w:rsidRDefault="00641630" w:rsidP="002D34D9">
            <w:pPr>
              <w:cnfStyle w:val="000000000000" w:firstRow="0" w:lastRow="0" w:firstColumn="0" w:lastColumn="0" w:oddVBand="0" w:evenVBand="0" w:oddHBand="0" w:evenHBand="0" w:firstRowFirstColumn="0" w:firstRowLastColumn="0" w:lastRowFirstColumn="0" w:lastRowLastColumn="0"/>
            </w:pPr>
            <w:r>
              <w:t>22</w:t>
            </w:r>
          </w:p>
        </w:tc>
        <w:tc>
          <w:tcPr>
            <w:tcW w:w="2066" w:type="dxa"/>
          </w:tcPr>
          <w:p w14:paraId="029A7E1D"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40kcal</w:t>
            </w:r>
          </w:p>
        </w:tc>
      </w:tr>
      <w:tr w:rsidR="00641630" w14:paraId="45F05E04"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5312511" w14:textId="77777777" w:rsidR="00641630" w:rsidRDefault="00641630" w:rsidP="002D34D9">
            <w:r>
              <w:t>Jus d’Adano</w:t>
            </w:r>
          </w:p>
        </w:tc>
        <w:tc>
          <w:tcPr>
            <w:tcW w:w="1682" w:type="dxa"/>
          </w:tcPr>
          <w:p w14:paraId="1967C509"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rsidRPr="00EE2DCB">
              <w:t>21.12</w:t>
            </w:r>
          </w:p>
        </w:tc>
        <w:tc>
          <w:tcPr>
            <w:tcW w:w="1587" w:type="dxa"/>
          </w:tcPr>
          <w:p w14:paraId="3CFEA52A" w14:textId="72D0CB4B" w:rsidR="00641630" w:rsidRDefault="00641630" w:rsidP="002D34D9">
            <w:pPr>
              <w:cnfStyle w:val="000000100000" w:firstRow="0" w:lastRow="0" w:firstColumn="0" w:lastColumn="0" w:oddVBand="0" w:evenVBand="0" w:oddHBand="1" w:evenHBand="0" w:firstRowFirstColumn="0" w:firstRowLastColumn="0" w:lastRowFirstColumn="0" w:lastRowLastColumn="0"/>
            </w:pPr>
            <w:r>
              <w:t>22</w:t>
            </w:r>
          </w:p>
        </w:tc>
        <w:tc>
          <w:tcPr>
            <w:tcW w:w="2066" w:type="dxa"/>
          </w:tcPr>
          <w:p w14:paraId="10130D42"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40kcal</w:t>
            </w:r>
          </w:p>
        </w:tc>
      </w:tr>
      <w:tr w:rsidR="00641630" w14:paraId="6B13CE54"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31538C68" w14:textId="77777777" w:rsidR="00641630" w:rsidRDefault="00641630" w:rsidP="002D34D9">
            <w:r>
              <w:t>Jus d’Avoro</w:t>
            </w:r>
          </w:p>
        </w:tc>
        <w:tc>
          <w:tcPr>
            <w:tcW w:w="1682" w:type="dxa"/>
          </w:tcPr>
          <w:p w14:paraId="6D3E3A29"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rsidRPr="00EE2DCB">
              <w:t>21.12</w:t>
            </w:r>
          </w:p>
        </w:tc>
        <w:tc>
          <w:tcPr>
            <w:tcW w:w="1587" w:type="dxa"/>
          </w:tcPr>
          <w:p w14:paraId="074A2292" w14:textId="4F1403DE" w:rsidR="00641630" w:rsidRDefault="00641630" w:rsidP="002D34D9">
            <w:pPr>
              <w:cnfStyle w:val="000000000000" w:firstRow="0" w:lastRow="0" w:firstColumn="0" w:lastColumn="0" w:oddVBand="0" w:evenVBand="0" w:oddHBand="0" w:evenHBand="0" w:firstRowFirstColumn="0" w:firstRowLastColumn="0" w:lastRowFirstColumn="0" w:lastRowLastColumn="0"/>
            </w:pPr>
            <w:r>
              <w:t>22</w:t>
            </w:r>
          </w:p>
        </w:tc>
        <w:tc>
          <w:tcPr>
            <w:tcW w:w="2066" w:type="dxa"/>
          </w:tcPr>
          <w:p w14:paraId="421CEF44"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40kcal</w:t>
            </w:r>
          </w:p>
        </w:tc>
      </w:tr>
      <w:tr w:rsidR="00641630" w14:paraId="7D67CEEC"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1DF696B" w14:textId="77777777" w:rsidR="00641630" w:rsidRDefault="00641630" w:rsidP="002D34D9">
            <w:r>
              <w:t>Jus de Thorno</w:t>
            </w:r>
          </w:p>
        </w:tc>
        <w:tc>
          <w:tcPr>
            <w:tcW w:w="1682" w:type="dxa"/>
          </w:tcPr>
          <w:p w14:paraId="22DC2648"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rsidRPr="00EE2DCB">
              <w:t>21.12</w:t>
            </w:r>
          </w:p>
        </w:tc>
        <w:tc>
          <w:tcPr>
            <w:tcW w:w="1587" w:type="dxa"/>
          </w:tcPr>
          <w:p w14:paraId="72B56E19" w14:textId="4DE52CCC" w:rsidR="00641630" w:rsidRDefault="00641630" w:rsidP="002D34D9">
            <w:pPr>
              <w:cnfStyle w:val="000000100000" w:firstRow="0" w:lastRow="0" w:firstColumn="0" w:lastColumn="0" w:oddVBand="0" w:evenVBand="0" w:oddHBand="1" w:evenHBand="0" w:firstRowFirstColumn="0" w:firstRowLastColumn="0" w:lastRowFirstColumn="0" w:lastRowLastColumn="0"/>
            </w:pPr>
            <w:r>
              <w:t>22</w:t>
            </w:r>
          </w:p>
        </w:tc>
        <w:tc>
          <w:tcPr>
            <w:tcW w:w="2066" w:type="dxa"/>
          </w:tcPr>
          <w:p w14:paraId="354D9C09"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40kcal</w:t>
            </w:r>
          </w:p>
        </w:tc>
      </w:tr>
      <w:tr w:rsidR="00641630" w14:paraId="6FBBFE48"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127A22C8" w14:textId="77777777" w:rsidR="00641630" w:rsidRDefault="00641630" w:rsidP="002D34D9">
            <w:r>
              <w:t>Jus de Karkto</w:t>
            </w:r>
          </w:p>
        </w:tc>
        <w:tc>
          <w:tcPr>
            <w:tcW w:w="1682" w:type="dxa"/>
          </w:tcPr>
          <w:p w14:paraId="72950D9F"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rsidRPr="00EE2DCB">
              <w:t>21.12</w:t>
            </w:r>
          </w:p>
        </w:tc>
        <w:tc>
          <w:tcPr>
            <w:tcW w:w="1587" w:type="dxa"/>
          </w:tcPr>
          <w:p w14:paraId="5B388B17" w14:textId="6BF45D15" w:rsidR="00641630" w:rsidRDefault="00641630" w:rsidP="002D34D9">
            <w:pPr>
              <w:cnfStyle w:val="000000000000" w:firstRow="0" w:lastRow="0" w:firstColumn="0" w:lastColumn="0" w:oddVBand="0" w:evenVBand="0" w:oddHBand="0" w:evenHBand="0" w:firstRowFirstColumn="0" w:firstRowLastColumn="0" w:lastRowFirstColumn="0" w:lastRowLastColumn="0"/>
            </w:pPr>
            <w:r>
              <w:t>22</w:t>
            </w:r>
          </w:p>
        </w:tc>
        <w:tc>
          <w:tcPr>
            <w:tcW w:w="2066" w:type="dxa"/>
          </w:tcPr>
          <w:p w14:paraId="233CD4CA"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40kcal</w:t>
            </w:r>
          </w:p>
        </w:tc>
      </w:tr>
      <w:tr w:rsidR="00641630" w14:paraId="7881E419"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A16F324" w14:textId="77777777" w:rsidR="00641630" w:rsidRDefault="00641630" w:rsidP="002D34D9">
            <w:r>
              <w:t>Suc de Ligio</w:t>
            </w:r>
          </w:p>
        </w:tc>
        <w:tc>
          <w:tcPr>
            <w:tcW w:w="1682" w:type="dxa"/>
          </w:tcPr>
          <w:p w14:paraId="7D7A5D9A"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rsidRPr="00EE2DCB">
              <w:t>21.12</w:t>
            </w:r>
          </w:p>
        </w:tc>
        <w:tc>
          <w:tcPr>
            <w:tcW w:w="1587" w:type="dxa"/>
          </w:tcPr>
          <w:p w14:paraId="5A65DF9E" w14:textId="18A3D9B4" w:rsidR="00641630" w:rsidRDefault="00641630" w:rsidP="002D34D9">
            <w:pPr>
              <w:cnfStyle w:val="000000100000" w:firstRow="0" w:lastRow="0" w:firstColumn="0" w:lastColumn="0" w:oddVBand="0" w:evenVBand="0" w:oddHBand="1" w:evenHBand="0" w:firstRowFirstColumn="0" w:firstRowLastColumn="0" w:lastRowFirstColumn="0" w:lastRowLastColumn="0"/>
            </w:pPr>
            <w:r>
              <w:t>22</w:t>
            </w:r>
          </w:p>
        </w:tc>
        <w:tc>
          <w:tcPr>
            <w:tcW w:w="2066" w:type="dxa"/>
          </w:tcPr>
          <w:p w14:paraId="1140A836"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r>
              <w:t>40kcal</w:t>
            </w:r>
          </w:p>
        </w:tc>
      </w:tr>
      <w:tr w:rsidR="00641630" w14:paraId="0CDBA631"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2A189409" w14:textId="77777777" w:rsidR="00641630" w:rsidRDefault="00641630" w:rsidP="002D34D9">
            <w:r>
              <w:t>Suc d’Aloe</w:t>
            </w:r>
          </w:p>
        </w:tc>
        <w:tc>
          <w:tcPr>
            <w:tcW w:w="1682" w:type="dxa"/>
          </w:tcPr>
          <w:p w14:paraId="0BF3E7FA"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rsidRPr="00EE2DCB">
              <w:t>21.12</w:t>
            </w:r>
          </w:p>
        </w:tc>
        <w:tc>
          <w:tcPr>
            <w:tcW w:w="1587" w:type="dxa"/>
          </w:tcPr>
          <w:p w14:paraId="271718F8" w14:textId="60E39798" w:rsidR="00641630" w:rsidRDefault="00641630" w:rsidP="002D34D9">
            <w:pPr>
              <w:cnfStyle w:val="000000000000" w:firstRow="0" w:lastRow="0" w:firstColumn="0" w:lastColumn="0" w:oddVBand="0" w:evenVBand="0" w:oddHBand="0" w:evenHBand="0" w:firstRowFirstColumn="0" w:firstRowLastColumn="0" w:lastRowFirstColumn="0" w:lastRowLastColumn="0"/>
            </w:pPr>
            <w:r>
              <w:t>22</w:t>
            </w:r>
          </w:p>
        </w:tc>
        <w:tc>
          <w:tcPr>
            <w:tcW w:w="2066" w:type="dxa"/>
          </w:tcPr>
          <w:p w14:paraId="3C25AFF2"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40kcal</w:t>
            </w:r>
          </w:p>
        </w:tc>
      </w:tr>
      <w:tr w:rsidR="00641630" w14:paraId="0476CE81" w14:textId="77777777" w:rsidTr="002D3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2BB4564" w14:textId="77777777" w:rsidR="00641630" w:rsidRDefault="00641630" w:rsidP="002D34D9">
            <w:r>
              <w:t>Sucre</w:t>
            </w:r>
          </w:p>
        </w:tc>
        <w:tc>
          <w:tcPr>
            <w:tcW w:w="1682" w:type="dxa"/>
          </w:tcPr>
          <w:p w14:paraId="2561DDF4" w14:textId="203D138E" w:rsidR="00641630" w:rsidRDefault="00902D21" w:rsidP="002D34D9">
            <w:pPr>
              <w:cnfStyle w:val="000000100000" w:firstRow="0" w:lastRow="0" w:firstColumn="0" w:lastColumn="0" w:oddVBand="0" w:evenVBand="0" w:oddHBand="1" w:evenHBand="0" w:firstRowFirstColumn="0" w:firstRowLastColumn="0" w:lastRowFirstColumn="0" w:lastRowLastColumn="0"/>
            </w:pPr>
            <w:r>
              <w:t>162.36</w:t>
            </w:r>
          </w:p>
        </w:tc>
        <w:tc>
          <w:tcPr>
            <w:tcW w:w="1587" w:type="dxa"/>
          </w:tcPr>
          <w:p w14:paraId="368C9E33" w14:textId="1A0855EC" w:rsidR="00641630" w:rsidRDefault="00902D21" w:rsidP="002D34D9">
            <w:pPr>
              <w:cnfStyle w:val="000000100000" w:firstRow="0" w:lastRow="0" w:firstColumn="0" w:lastColumn="0" w:oddVBand="0" w:evenVBand="0" w:oddHBand="1" w:evenHBand="0" w:firstRowFirstColumn="0" w:firstRowLastColumn="0" w:lastRowFirstColumn="0" w:lastRowLastColumn="0"/>
            </w:pPr>
            <w:r>
              <w:t>180</w:t>
            </w:r>
          </w:p>
        </w:tc>
        <w:tc>
          <w:tcPr>
            <w:tcW w:w="2066" w:type="dxa"/>
          </w:tcPr>
          <w:p w14:paraId="4B9DEC15" w14:textId="77777777" w:rsidR="00641630" w:rsidRDefault="00641630" w:rsidP="002D34D9">
            <w:pPr>
              <w:cnfStyle w:val="000000100000" w:firstRow="0" w:lastRow="0" w:firstColumn="0" w:lastColumn="0" w:oddVBand="0" w:evenVBand="0" w:oddHBand="1" w:evenHBand="0" w:firstRowFirstColumn="0" w:firstRowLastColumn="0" w:lastRowFirstColumn="0" w:lastRowLastColumn="0"/>
            </w:pPr>
          </w:p>
        </w:tc>
      </w:tr>
      <w:tr w:rsidR="00641630" w14:paraId="617B669D" w14:textId="77777777" w:rsidTr="002D34D9">
        <w:tc>
          <w:tcPr>
            <w:cnfStyle w:val="001000000000" w:firstRow="0" w:lastRow="0" w:firstColumn="1" w:lastColumn="0" w:oddVBand="0" w:evenVBand="0" w:oddHBand="0" w:evenHBand="0" w:firstRowFirstColumn="0" w:firstRowLastColumn="0" w:lastRowFirstColumn="0" w:lastRowLastColumn="0"/>
            <w:tcW w:w="2371" w:type="dxa"/>
          </w:tcPr>
          <w:p w14:paraId="37AB7E32" w14:textId="77777777" w:rsidR="00641630" w:rsidRDefault="00641630" w:rsidP="002D34D9">
            <w:r>
              <w:t>Pectine</w:t>
            </w:r>
          </w:p>
        </w:tc>
        <w:tc>
          <w:tcPr>
            <w:tcW w:w="1682" w:type="dxa"/>
          </w:tcPr>
          <w:p w14:paraId="491528B8"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r>
              <w:t>211.2</w:t>
            </w:r>
          </w:p>
        </w:tc>
        <w:tc>
          <w:tcPr>
            <w:tcW w:w="1587" w:type="dxa"/>
          </w:tcPr>
          <w:p w14:paraId="4BC7EB8B"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c>
          <w:tcPr>
            <w:tcW w:w="2066" w:type="dxa"/>
          </w:tcPr>
          <w:p w14:paraId="4FA3FF06" w14:textId="77777777" w:rsidR="00641630" w:rsidRDefault="00641630" w:rsidP="002D34D9">
            <w:pPr>
              <w:cnfStyle w:val="000000000000" w:firstRow="0" w:lastRow="0" w:firstColumn="0" w:lastColumn="0" w:oddVBand="0" w:evenVBand="0" w:oddHBand="0" w:evenHBand="0" w:firstRowFirstColumn="0" w:firstRowLastColumn="0" w:lastRowFirstColumn="0" w:lastRowLastColumn="0"/>
            </w:pPr>
          </w:p>
        </w:tc>
      </w:tr>
      <w:tr w:rsidR="00641630" w14:paraId="4FC6B6D1" w14:textId="77777777" w:rsidTr="006E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E636129" w14:textId="4584276F" w:rsidR="00641630" w:rsidRDefault="00641630" w:rsidP="006E3DA3">
            <w:commentRangeStart w:id="410"/>
            <w:r>
              <w:t>Céréales (Avoro)</w:t>
            </w:r>
            <w:commentRangeEnd w:id="410"/>
            <w:r>
              <w:rPr>
                <w:rStyle w:val="Marquedecommentaire"/>
              </w:rPr>
              <w:commentReference w:id="410"/>
            </w:r>
          </w:p>
        </w:tc>
        <w:tc>
          <w:tcPr>
            <w:tcW w:w="1682" w:type="dxa"/>
          </w:tcPr>
          <w:p w14:paraId="2DBA9DC9" w14:textId="3A38C06E" w:rsidR="00641630" w:rsidRDefault="00641630" w:rsidP="006E3DA3">
            <w:pPr>
              <w:cnfStyle w:val="000000100000" w:firstRow="0" w:lastRow="0" w:firstColumn="0" w:lastColumn="0" w:oddVBand="0" w:evenVBand="0" w:oddHBand="1" w:evenHBand="0" w:firstRowFirstColumn="0" w:firstRowLastColumn="0" w:lastRowFirstColumn="0" w:lastRowLastColumn="0"/>
            </w:pPr>
            <w:r>
              <w:t>211.2</w:t>
            </w:r>
          </w:p>
        </w:tc>
        <w:tc>
          <w:tcPr>
            <w:tcW w:w="1587" w:type="dxa"/>
          </w:tcPr>
          <w:p w14:paraId="6B43EE86" w14:textId="77777777" w:rsidR="00641630" w:rsidRDefault="00641630" w:rsidP="006E3DA3">
            <w:pPr>
              <w:cnfStyle w:val="000000100000" w:firstRow="0" w:lastRow="0" w:firstColumn="0" w:lastColumn="0" w:oddVBand="0" w:evenVBand="0" w:oddHBand="1" w:evenHBand="0" w:firstRowFirstColumn="0" w:firstRowLastColumn="0" w:lastRowFirstColumn="0" w:lastRowLastColumn="0"/>
            </w:pPr>
          </w:p>
        </w:tc>
        <w:tc>
          <w:tcPr>
            <w:tcW w:w="2066" w:type="dxa"/>
          </w:tcPr>
          <w:p w14:paraId="282287F6" w14:textId="77777777" w:rsidR="00641630" w:rsidRDefault="00641630" w:rsidP="006E3DA3">
            <w:pPr>
              <w:cnfStyle w:val="000000100000" w:firstRow="0" w:lastRow="0" w:firstColumn="0" w:lastColumn="0" w:oddVBand="0" w:evenVBand="0" w:oddHBand="1" w:evenHBand="0" w:firstRowFirstColumn="0" w:firstRowLastColumn="0" w:lastRowFirstColumn="0" w:lastRowLastColumn="0"/>
            </w:pPr>
          </w:p>
        </w:tc>
      </w:tr>
      <w:tr w:rsidR="00641630" w14:paraId="50B945C1" w14:textId="77777777" w:rsidTr="006E3DA3">
        <w:tc>
          <w:tcPr>
            <w:cnfStyle w:val="001000000000" w:firstRow="0" w:lastRow="0" w:firstColumn="1" w:lastColumn="0" w:oddVBand="0" w:evenVBand="0" w:oddHBand="0" w:evenHBand="0" w:firstRowFirstColumn="0" w:firstRowLastColumn="0" w:lastRowFirstColumn="0" w:lastRowLastColumn="0"/>
            <w:tcW w:w="2371" w:type="dxa"/>
          </w:tcPr>
          <w:p w14:paraId="1098E5CF" w14:textId="2C4B3EE7" w:rsidR="00641630" w:rsidRDefault="00641630" w:rsidP="006E3DA3">
            <w:commentRangeStart w:id="411"/>
            <w:r>
              <w:t>Farine d’Avoro</w:t>
            </w:r>
            <w:commentRangeEnd w:id="411"/>
            <w:r>
              <w:rPr>
                <w:rStyle w:val="Marquedecommentaire"/>
              </w:rPr>
              <w:commentReference w:id="411"/>
            </w:r>
          </w:p>
        </w:tc>
        <w:tc>
          <w:tcPr>
            <w:tcW w:w="1682" w:type="dxa"/>
          </w:tcPr>
          <w:p w14:paraId="39EE751C" w14:textId="2E3B0086" w:rsidR="00641630" w:rsidRDefault="00641630" w:rsidP="006E3DA3">
            <w:pPr>
              <w:cnfStyle w:val="000000000000" w:firstRow="0" w:lastRow="0" w:firstColumn="0" w:lastColumn="0" w:oddVBand="0" w:evenVBand="0" w:oddHBand="0" w:evenHBand="0" w:firstRowFirstColumn="0" w:firstRowLastColumn="0" w:lastRowFirstColumn="0" w:lastRowLastColumn="0"/>
            </w:pPr>
            <w:r>
              <w:t>323.4</w:t>
            </w:r>
          </w:p>
        </w:tc>
        <w:tc>
          <w:tcPr>
            <w:tcW w:w="1587" w:type="dxa"/>
          </w:tcPr>
          <w:p w14:paraId="0C0F7D94" w14:textId="77777777" w:rsidR="00641630" w:rsidRDefault="00641630" w:rsidP="006E3DA3">
            <w:pPr>
              <w:cnfStyle w:val="000000000000" w:firstRow="0" w:lastRow="0" w:firstColumn="0" w:lastColumn="0" w:oddVBand="0" w:evenVBand="0" w:oddHBand="0" w:evenHBand="0" w:firstRowFirstColumn="0" w:firstRowLastColumn="0" w:lastRowFirstColumn="0" w:lastRowLastColumn="0"/>
            </w:pPr>
          </w:p>
        </w:tc>
        <w:tc>
          <w:tcPr>
            <w:tcW w:w="2066" w:type="dxa"/>
          </w:tcPr>
          <w:p w14:paraId="49515867" w14:textId="77777777" w:rsidR="00641630" w:rsidRDefault="00641630" w:rsidP="006E3DA3">
            <w:pPr>
              <w:cnfStyle w:val="000000000000" w:firstRow="0" w:lastRow="0" w:firstColumn="0" w:lastColumn="0" w:oddVBand="0" w:evenVBand="0" w:oddHBand="0" w:evenHBand="0" w:firstRowFirstColumn="0" w:firstRowLastColumn="0" w:lastRowFirstColumn="0" w:lastRowLastColumn="0"/>
            </w:pPr>
          </w:p>
        </w:tc>
      </w:tr>
      <w:tr w:rsidR="00641630" w14:paraId="3CE01C19" w14:textId="77777777" w:rsidTr="006E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CCA8C79" w14:textId="00D10E6D" w:rsidR="00641630" w:rsidRDefault="00641630" w:rsidP="006E3DA3">
            <w:commentRangeStart w:id="412"/>
            <w:r>
              <w:t>Farine de Lichoj</w:t>
            </w:r>
            <w:commentRangeEnd w:id="412"/>
            <w:r>
              <w:rPr>
                <w:rStyle w:val="Marquedecommentaire"/>
              </w:rPr>
              <w:commentReference w:id="412"/>
            </w:r>
          </w:p>
        </w:tc>
        <w:tc>
          <w:tcPr>
            <w:tcW w:w="1682" w:type="dxa"/>
          </w:tcPr>
          <w:p w14:paraId="6AD85353" w14:textId="049390AF" w:rsidR="00641630" w:rsidRDefault="00641630" w:rsidP="006E3DA3">
            <w:pPr>
              <w:cnfStyle w:val="000000100000" w:firstRow="0" w:lastRow="0" w:firstColumn="0" w:lastColumn="0" w:oddVBand="0" w:evenVBand="0" w:oddHBand="1" w:evenHBand="0" w:firstRowFirstColumn="0" w:firstRowLastColumn="0" w:lastRowFirstColumn="0" w:lastRowLastColumn="0"/>
            </w:pPr>
            <w:r>
              <w:t>323.4</w:t>
            </w:r>
          </w:p>
        </w:tc>
        <w:tc>
          <w:tcPr>
            <w:tcW w:w="1587" w:type="dxa"/>
          </w:tcPr>
          <w:p w14:paraId="08019350" w14:textId="77777777" w:rsidR="00641630" w:rsidRDefault="00641630" w:rsidP="006E3DA3">
            <w:pPr>
              <w:cnfStyle w:val="000000100000" w:firstRow="0" w:lastRow="0" w:firstColumn="0" w:lastColumn="0" w:oddVBand="0" w:evenVBand="0" w:oddHBand="1" w:evenHBand="0" w:firstRowFirstColumn="0" w:firstRowLastColumn="0" w:lastRowFirstColumn="0" w:lastRowLastColumn="0"/>
            </w:pPr>
          </w:p>
        </w:tc>
        <w:tc>
          <w:tcPr>
            <w:tcW w:w="2066" w:type="dxa"/>
          </w:tcPr>
          <w:p w14:paraId="3F7D16CA" w14:textId="77777777" w:rsidR="00641630" w:rsidRDefault="00641630" w:rsidP="006E3DA3">
            <w:pPr>
              <w:cnfStyle w:val="000000100000" w:firstRow="0" w:lastRow="0" w:firstColumn="0" w:lastColumn="0" w:oddVBand="0" w:evenVBand="0" w:oddHBand="1" w:evenHBand="0" w:firstRowFirstColumn="0" w:firstRowLastColumn="0" w:lastRowFirstColumn="0" w:lastRowLastColumn="0"/>
            </w:pPr>
          </w:p>
        </w:tc>
      </w:tr>
    </w:tbl>
    <w:p w14:paraId="413DB0DE" w14:textId="77777777" w:rsidR="006E3DA3" w:rsidRDefault="006E3DA3" w:rsidP="00651769"/>
    <w:p w14:paraId="478753B5" w14:textId="72919D52" w:rsidR="006209C2" w:rsidRDefault="006209C2" w:rsidP="006209C2">
      <w:pPr>
        <w:pStyle w:val="Titre3"/>
      </w:pPr>
      <w:r>
        <w:t>Compétences</w:t>
      </w:r>
    </w:p>
    <w:p w14:paraId="60B90E94" w14:textId="07C398B0" w:rsidR="00D86B56" w:rsidRDefault="00D86B56" w:rsidP="00AB7988">
      <w:r>
        <w:t>La colonne « énergie » donne les informations sur l’énergie des mets cuisinés. La première valeure est « l’énergie nécessaire » (calculée à partir de l’énergie des ingrédients et celle de la main d’œuvre), la suivante est « l’énergie gagnée » lorsqu’on mange l’aliment, la troisième, les Kcal de référence pour 100 grammes.</w:t>
      </w:r>
    </w:p>
    <w:p w14:paraId="580CA984" w14:textId="5F622E43" w:rsidR="00026B19" w:rsidRDefault="00026B19" w:rsidP="00026B19">
      <w:pPr>
        <w:pStyle w:val="Titre4"/>
      </w:pPr>
      <w:r>
        <w:t>Beurres</w:t>
      </w:r>
    </w:p>
    <w:p w14:paraId="6A87FD60" w14:textId="03A86A3F" w:rsidR="00886198" w:rsidRPr="00886198" w:rsidRDefault="00AA1AC8" w:rsidP="00886198">
      <w:r>
        <w:t>Le beurre est obtenu à partir d’huile et pas trois unités. Elles coûtent chacune 50 points d’énergie et ne sont pas consomables.</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026B19" w14:paraId="12E85436" w14:textId="77777777" w:rsidTr="00026B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7D27C7C4" w14:textId="77777777" w:rsidR="00026B19" w:rsidRDefault="00026B19" w:rsidP="00376F3F">
            <w:r>
              <w:t>Compétences</w:t>
            </w:r>
          </w:p>
        </w:tc>
        <w:tc>
          <w:tcPr>
            <w:tcW w:w="1900" w:type="dxa"/>
          </w:tcPr>
          <w:p w14:paraId="7A279AAB"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5C6584AF"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3DA02370"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437C4ED0"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Energie</w:t>
            </w:r>
          </w:p>
        </w:tc>
      </w:tr>
      <w:tr w:rsidR="00026B19" w14:paraId="127D9B9F" w14:textId="77777777" w:rsidTr="00026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5AB75A8B" w14:textId="07E87F3F" w:rsidR="00026B19" w:rsidRDefault="00026B19" w:rsidP="00026B19">
            <w:r>
              <w:t>Baratter Oli</w:t>
            </w:r>
          </w:p>
        </w:tc>
        <w:tc>
          <w:tcPr>
            <w:tcW w:w="1900" w:type="dxa"/>
          </w:tcPr>
          <w:p w14:paraId="57F7AA84" w14:textId="77777777" w:rsidR="00026B19" w:rsidRDefault="00026B19" w:rsidP="00026B19">
            <w:pPr>
              <w:cnfStyle w:val="000000100000" w:firstRow="0" w:lastRow="0" w:firstColumn="0" w:lastColumn="0" w:oddVBand="0" w:evenVBand="0" w:oddHBand="1" w:evenHBand="0" w:firstRowFirstColumn="0" w:firstRowLastColumn="0" w:lastRowFirstColumn="0" w:lastRowLastColumn="0"/>
            </w:pPr>
            <w:r>
              <w:t>1 Huile d’Oli</w:t>
            </w:r>
          </w:p>
          <w:p w14:paraId="47196A3A" w14:textId="53557254" w:rsidR="00026B19" w:rsidRDefault="00026B19" w:rsidP="00026B19">
            <w:pPr>
              <w:cnfStyle w:val="000000100000" w:firstRow="0" w:lastRow="0" w:firstColumn="0" w:lastColumn="0" w:oddVBand="0" w:evenVBand="0" w:oddHBand="1" w:evenHBand="0" w:firstRowFirstColumn="0" w:firstRowLastColumn="0" w:lastRowFirstColumn="0" w:lastRowLastColumn="0"/>
            </w:pPr>
            <w:r>
              <w:t>1 petit pot en vannerie</w:t>
            </w:r>
          </w:p>
        </w:tc>
        <w:tc>
          <w:tcPr>
            <w:tcW w:w="1874" w:type="dxa"/>
          </w:tcPr>
          <w:p w14:paraId="350D03D8" w14:textId="100FDB55" w:rsidR="00026B19" w:rsidRDefault="00026B19" w:rsidP="00026B19">
            <w:pPr>
              <w:cnfStyle w:val="000000100000" w:firstRow="0" w:lastRow="0" w:firstColumn="0" w:lastColumn="0" w:oddVBand="0" w:evenVBand="0" w:oddHBand="1" w:evenHBand="0" w:firstRowFirstColumn="0" w:firstRowLastColumn="0" w:lastRowFirstColumn="0" w:lastRowLastColumn="0"/>
            </w:pPr>
            <w:r>
              <w:t>3 Beurre d’Oli</w:t>
            </w:r>
          </w:p>
        </w:tc>
        <w:tc>
          <w:tcPr>
            <w:tcW w:w="1800" w:type="dxa"/>
          </w:tcPr>
          <w:p w14:paraId="4F5947F7" w14:textId="70BA3ABC" w:rsidR="00026B19" w:rsidRDefault="00026B19" w:rsidP="00026B19">
            <w:pPr>
              <w:cnfStyle w:val="000000100000" w:firstRow="0" w:lastRow="0" w:firstColumn="0" w:lastColumn="0" w:oddVBand="0" w:evenVBand="0" w:oddHBand="1" w:evenHBand="0" w:firstRowFirstColumn="0" w:firstRowLastColumn="0" w:lastRowFirstColumn="0" w:lastRowLastColumn="0"/>
            </w:pPr>
            <w:r>
              <w:t>Baratte</w:t>
            </w:r>
          </w:p>
        </w:tc>
        <w:tc>
          <w:tcPr>
            <w:tcW w:w="1532" w:type="dxa"/>
          </w:tcPr>
          <w:p w14:paraId="2F2AA80C" w14:textId="2C05D00D" w:rsidR="00026B19" w:rsidRDefault="00A81228" w:rsidP="00A81228">
            <w:pPr>
              <w:cnfStyle w:val="000000100000" w:firstRow="0" w:lastRow="0" w:firstColumn="0" w:lastColumn="0" w:oddVBand="0" w:evenVBand="0" w:oddHBand="1" w:evenHBand="0" w:firstRowFirstColumn="0" w:firstRowLastColumn="0" w:lastRowFirstColumn="0" w:lastRowLastColumn="0"/>
            </w:pPr>
            <w:r>
              <w:t>52.14</w:t>
            </w:r>
            <w:r w:rsidR="00026B19">
              <w:t xml:space="preserve"> / - / -</w:t>
            </w:r>
          </w:p>
        </w:tc>
      </w:tr>
      <w:tr w:rsidR="00026B19" w14:paraId="111617FC" w14:textId="77777777" w:rsidTr="00026B19">
        <w:tc>
          <w:tcPr>
            <w:cnfStyle w:val="001000000000" w:firstRow="0" w:lastRow="0" w:firstColumn="1" w:lastColumn="0" w:oddVBand="0" w:evenVBand="0" w:oddHBand="0" w:evenHBand="0" w:firstRowFirstColumn="0" w:firstRowLastColumn="0" w:lastRowFirstColumn="0" w:lastRowLastColumn="0"/>
            <w:tcW w:w="1966" w:type="dxa"/>
          </w:tcPr>
          <w:p w14:paraId="02D2633E" w14:textId="77777777" w:rsidR="00026B19" w:rsidRDefault="00026B19" w:rsidP="00026B19">
            <w:r>
              <w:t>Baratter Arido</w:t>
            </w:r>
          </w:p>
        </w:tc>
        <w:tc>
          <w:tcPr>
            <w:tcW w:w="1900" w:type="dxa"/>
          </w:tcPr>
          <w:p w14:paraId="5C35E21E" w14:textId="77777777" w:rsidR="00026B19" w:rsidRDefault="00026B19" w:rsidP="00026B19">
            <w:pPr>
              <w:cnfStyle w:val="000000000000" w:firstRow="0" w:lastRow="0" w:firstColumn="0" w:lastColumn="0" w:oddVBand="0" w:evenVBand="0" w:oddHBand="0" w:evenHBand="0" w:firstRowFirstColumn="0" w:firstRowLastColumn="0" w:lastRowFirstColumn="0" w:lastRowLastColumn="0"/>
            </w:pPr>
            <w:r>
              <w:t>1 Huile d’Arido</w:t>
            </w:r>
          </w:p>
          <w:p w14:paraId="1A307344" w14:textId="77777777" w:rsidR="00026B19" w:rsidRDefault="00026B19" w:rsidP="00026B19">
            <w:pPr>
              <w:cnfStyle w:val="000000000000" w:firstRow="0" w:lastRow="0" w:firstColumn="0" w:lastColumn="0" w:oddVBand="0" w:evenVBand="0" w:oddHBand="0" w:evenHBand="0" w:firstRowFirstColumn="0" w:firstRowLastColumn="0" w:lastRowFirstColumn="0" w:lastRowLastColumn="0"/>
            </w:pPr>
            <w:r>
              <w:lastRenderedPageBreak/>
              <w:t>1 petit pot en vannerie</w:t>
            </w:r>
          </w:p>
        </w:tc>
        <w:tc>
          <w:tcPr>
            <w:tcW w:w="1874" w:type="dxa"/>
          </w:tcPr>
          <w:p w14:paraId="4FC2C46E" w14:textId="77777777" w:rsidR="00026B19" w:rsidRDefault="00026B19" w:rsidP="00026B19">
            <w:pPr>
              <w:cnfStyle w:val="000000000000" w:firstRow="0" w:lastRow="0" w:firstColumn="0" w:lastColumn="0" w:oddVBand="0" w:evenVBand="0" w:oddHBand="0" w:evenHBand="0" w:firstRowFirstColumn="0" w:firstRowLastColumn="0" w:lastRowFirstColumn="0" w:lastRowLastColumn="0"/>
            </w:pPr>
            <w:r>
              <w:lastRenderedPageBreak/>
              <w:t>3 Beurre d’Arido</w:t>
            </w:r>
          </w:p>
        </w:tc>
        <w:tc>
          <w:tcPr>
            <w:tcW w:w="1800" w:type="dxa"/>
          </w:tcPr>
          <w:p w14:paraId="7DF689CC" w14:textId="336C3D00" w:rsidR="00026B19" w:rsidRDefault="00026B19" w:rsidP="00026B19">
            <w:pPr>
              <w:cnfStyle w:val="000000000000" w:firstRow="0" w:lastRow="0" w:firstColumn="0" w:lastColumn="0" w:oddVBand="0" w:evenVBand="0" w:oddHBand="0" w:evenHBand="0" w:firstRowFirstColumn="0" w:firstRowLastColumn="0" w:lastRowFirstColumn="0" w:lastRowLastColumn="0"/>
            </w:pPr>
            <w:r>
              <w:t>Baratte</w:t>
            </w:r>
          </w:p>
        </w:tc>
        <w:tc>
          <w:tcPr>
            <w:tcW w:w="1532" w:type="dxa"/>
          </w:tcPr>
          <w:p w14:paraId="76114F24" w14:textId="458AC845" w:rsidR="00026B19" w:rsidRDefault="00A81228" w:rsidP="00026B19">
            <w:pPr>
              <w:cnfStyle w:val="000000000000" w:firstRow="0" w:lastRow="0" w:firstColumn="0" w:lastColumn="0" w:oddVBand="0" w:evenVBand="0" w:oddHBand="0" w:evenHBand="0" w:firstRowFirstColumn="0" w:firstRowLastColumn="0" w:lastRowFirstColumn="0" w:lastRowLastColumn="0"/>
            </w:pPr>
            <w:r>
              <w:t xml:space="preserve">52.14 </w:t>
            </w:r>
            <w:r w:rsidR="00026B19">
              <w:t>/ - / -</w:t>
            </w:r>
          </w:p>
        </w:tc>
      </w:tr>
      <w:tr w:rsidR="00026B19" w14:paraId="0D146FC7" w14:textId="77777777" w:rsidTr="00026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17A2D46C" w14:textId="77777777" w:rsidR="00026B19" w:rsidRDefault="00026B19" w:rsidP="00026B19">
            <w:r>
              <w:lastRenderedPageBreak/>
              <w:t>Baratter Thorno</w:t>
            </w:r>
          </w:p>
        </w:tc>
        <w:tc>
          <w:tcPr>
            <w:tcW w:w="1900" w:type="dxa"/>
          </w:tcPr>
          <w:p w14:paraId="5CBBFDB6" w14:textId="77777777" w:rsidR="00026B19" w:rsidRDefault="00026B19" w:rsidP="00026B19">
            <w:pPr>
              <w:cnfStyle w:val="000000100000" w:firstRow="0" w:lastRow="0" w:firstColumn="0" w:lastColumn="0" w:oddVBand="0" w:evenVBand="0" w:oddHBand="1" w:evenHBand="0" w:firstRowFirstColumn="0" w:firstRowLastColumn="0" w:lastRowFirstColumn="0" w:lastRowLastColumn="0"/>
            </w:pPr>
            <w:r>
              <w:t>1 Huile de Thorno</w:t>
            </w:r>
          </w:p>
          <w:p w14:paraId="33011E16" w14:textId="77777777" w:rsidR="00026B19" w:rsidRDefault="00026B19" w:rsidP="00026B19">
            <w:pPr>
              <w:cnfStyle w:val="000000100000" w:firstRow="0" w:lastRow="0" w:firstColumn="0" w:lastColumn="0" w:oddVBand="0" w:evenVBand="0" w:oddHBand="1" w:evenHBand="0" w:firstRowFirstColumn="0" w:firstRowLastColumn="0" w:lastRowFirstColumn="0" w:lastRowLastColumn="0"/>
            </w:pPr>
            <w:r>
              <w:t>1 petit pot en vannerie</w:t>
            </w:r>
          </w:p>
        </w:tc>
        <w:tc>
          <w:tcPr>
            <w:tcW w:w="1874" w:type="dxa"/>
          </w:tcPr>
          <w:p w14:paraId="4CEC0C35" w14:textId="77777777" w:rsidR="00026B19" w:rsidRDefault="00026B19" w:rsidP="00026B19">
            <w:pPr>
              <w:cnfStyle w:val="000000100000" w:firstRow="0" w:lastRow="0" w:firstColumn="0" w:lastColumn="0" w:oddVBand="0" w:evenVBand="0" w:oddHBand="1" w:evenHBand="0" w:firstRowFirstColumn="0" w:firstRowLastColumn="0" w:lastRowFirstColumn="0" w:lastRowLastColumn="0"/>
            </w:pPr>
            <w:r>
              <w:t>3 Beurre de Thorno</w:t>
            </w:r>
          </w:p>
        </w:tc>
        <w:tc>
          <w:tcPr>
            <w:tcW w:w="1800" w:type="dxa"/>
          </w:tcPr>
          <w:p w14:paraId="169D1B68" w14:textId="5A6D08D5" w:rsidR="00026B19" w:rsidRDefault="00026B19" w:rsidP="00026B19">
            <w:pPr>
              <w:cnfStyle w:val="000000100000" w:firstRow="0" w:lastRow="0" w:firstColumn="0" w:lastColumn="0" w:oddVBand="0" w:evenVBand="0" w:oddHBand="1" w:evenHBand="0" w:firstRowFirstColumn="0" w:firstRowLastColumn="0" w:lastRowFirstColumn="0" w:lastRowLastColumn="0"/>
            </w:pPr>
            <w:r>
              <w:t>Baratte</w:t>
            </w:r>
          </w:p>
        </w:tc>
        <w:tc>
          <w:tcPr>
            <w:tcW w:w="1532" w:type="dxa"/>
          </w:tcPr>
          <w:p w14:paraId="24312991" w14:textId="2D3278BF" w:rsidR="00026B19" w:rsidRDefault="00A81228" w:rsidP="00026B19">
            <w:pPr>
              <w:cnfStyle w:val="000000100000" w:firstRow="0" w:lastRow="0" w:firstColumn="0" w:lastColumn="0" w:oddVBand="0" w:evenVBand="0" w:oddHBand="1" w:evenHBand="0" w:firstRowFirstColumn="0" w:firstRowLastColumn="0" w:lastRowFirstColumn="0" w:lastRowLastColumn="0"/>
            </w:pPr>
            <w:r>
              <w:t xml:space="preserve">52.14 </w:t>
            </w:r>
            <w:r w:rsidR="00026B19">
              <w:t>/ - / -</w:t>
            </w:r>
          </w:p>
        </w:tc>
      </w:tr>
    </w:tbl>
    <w:p w14:paraId="78D00524" w14:textId="77777777" w:rsidR="00026B19" w:rsidRPr="00026B19" w:rsidRDefault="00026B19" w:rsidP="00026B19"/>
    <w:p w14:paraId="75C54950" w14:textId="574D37F1" w:rsidR="006209C2" w:rsidRDefault="00026B19" w:rsidP="00026B19">
      <w:pPr>
        <w:pStyle w:val="Titre4"/>
      </w:pPr>
      <w:r>
        <w:t>Mueslis</w:t>
      </w:r>
    </w:p>
    <w:p w14:paraId="1982D2C3" w14:textId="595C18C7" w:rsidR="00886198" w:rsidRPr="00886198" w:rsidRDefault="00886198" w:rsidP="00886198">
      <w:r>
        <w:t xml:space="preserve">Les mueslis sont les premiers plats réalisés (les plus simples). Mélanger deux fruits (dont de l’adano) dans un bol. Ce plat nécessite </w:t>
      </w:r>
      <w:r w:rsidR="00641759">
        <w:t>316.8</w:t>
      </w:r>
      <w:r>
        <w:t xml:space="preserve"> points d’énergie et permet d’en récupérer </w:t>
      </w:r>
      <w:r w:rsidR="00641759">
        <w:t>330</w:t>
      </w:r>
      <w:r>
        <w:t xml:space="preserve"> (soit 4%).</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026B19" w14:paraId="2859866C" w14:textId="77777777" w:rsidTr="00026B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2726CD9D" w14:textId="77777777" w:rsidR="00026B19" w:rsidRDefault="00026B19" w:rsidP="00376F3F">
            <w:r>
              <w:t>Compétences</w:t>
            </w:r>
          </w:p>
        </w:tc>
        <w:tc>
          <w:tcPr>
            <w:tcW w:w="1900" w:type="dxa"/>
          </w:tcPr>
          <w:p w14:paraId="16AAC5F2"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30789A73"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1DC9F6D6"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680F270A"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Energie</w:t>
            </w:r>
          </w:p>
        </w:tc>
      </w:tr>
      <w:tr w:rsidR="00A81228" w14:paraId="3D6DCCA4" w14:textId="77777777" w:rsidTr="00A8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353159AD" w14:textId="77777777" w:rsidR="00A81228" w:rsidRDefault="00A81228" w:rsidP="00376F3F">
            <w:r>
              <w:t>Préparer un Muesli au thorno</w:t>
            </w:r>
          </w:p>
        </w:tc>
        <w:tc>
          <w:tcPr>
            <w:tcW w:w="1900" w:type="dxa"/>
          </w:tcPr>
          <w:p w14:paraId="414A1864"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Adano</w:t>
            </w:r>
          </w:p>
          <w:p w14:paraId="5296864D"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Baie de Thorno</w:t>
            </w:r>
          </w:p>
          <w:p w14:paraId="73AB06DF"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bol</w:t>
            </w:r>
          </w:p>
        </w:tc>
        <w:tc>
          <w:tcPr>
            <w:tcW w:w="1874" w:type="dxa"/>
          </w:tcPr>
          <w:p w14:paraId="03337D1F"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muesli au thorno</w:t>
            </w:r>
          </w:p>
        </w:tc>
        <w:tc>
          <w:tcPr>
            <w:tcW w:w="1800" w:type="dxa"/>
          </w:tcPr>
          <w:p w14:paraId="6953B526" w14:textId="23F8B96F" w:rsidR="00A81228" w:rsidRDefault="00A81228" w:rsidP="00376F3F">
            <w:pPr>
              <w:cnfStyle w:val="000000100000" w:firstRow="0" w:lastRow="0" w:firstColumn="0" w:lastColumn="0" w:oddVBand="0" w:evenVBand="0" w:oddHBand="1" w:evenHBand="0" w:firstRowFirstColumn="0" w:firstRowLastColumn="0" w:lastRowFirstColumn="0" w:lastRowLastColumn="0"/>
            </w:pPr>
            <w:r>
              <w:t>Couteau</w:t>
            </w:r>
          </w:p>
        </w:tc>
        <w:tc>
          <w:tcPr>
            <w:tcW w:w="1532" w:type="dxa"/>
            <w:vMerge w:val="restart"/>
            <w:vAlign w:val="center"/>
          </w:tcPr>
          <w:p w14:paraId="4B595710" w14:textId="5D1E89A9" w:rsidR="00A81228" w:rsidRDefault="00A81228" w:rsidP="00A81228">
            <w:pPr>
              <w:jc w:val="center"/>
              <w:cnfStyle w:val="000000100000" w:firstRow="0" w:lastRow="0" w:firstColumn="0" w:lastColumn="0" w:oddVBand="0" w:evenVBand="0" w:oddHBand="1" w:evenHBand="0" w:firstRowFirstColumn="0" w:firstRowLastColumn="0" w:lastRowFirstColumn="0" w:lastRowLastColumn="0"/>
            </w:pPr>
            <w:r>
              <w:t>316.8 / 330 / 450</w:t>
            </w:r>
          </w:p>
        </w:tc>
      </w:tr>
      <w:tr w:rsidR="00A81228" w14:paraId="0FE4AC5A" w14:textId="77777777" w:rsidTr="00026B19">
        <w:tc>
          <w:tcPr>
            <w:cnfStyle w:val="001000000000" w:firstRow="0" w:lastRow="0" w:firstColumn="1" w:lastColumn="0" w:oddVBand="0" w:evenVBand="0" w:oddHBand="0" w:evenHBand="0" w:firstRowFirstColumn="0" w:firstRowLastColumn="0" w:lastRowFirstColumn="0" w:lastRowLastColumn="0"/>
            <w:tcW w:w="1966" w:type="dxa"/>
          </w:tcPr>
          <w:p w14:paraId="77083DDD" w14:textId="77777777" w:rsidR="00A81228" w:rsidRDefault="00A81228" w:rsidP="00376F3F">
            <w:r>
              <w:t>Préparer un Muesli aux airelles</w:t>
            </w:r>
          </w:p>
        </w:tc>
        <w:tc>
          <w:tcPr>
            <w:tcW w:w="1900" w:type="dxa"/>
          </w:tcPr>
          <w:p w14:paraId="123A331C"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Adano</w:t>
            </w:r>
          </w:p>
          <w:p w14:paraId="5DC77B55"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airelle</w:t>
            </w:r>
          </w:p>
          <w:p w14:paraId="48D354A1"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bol</w:t>
            </w:r>
          </w:p>
        </w:tc>
        <w:tc>
          <w:tcPr>
            <w:tcW w:w="1874" w:type="dxa"/>
          </w:tcPr>
          <w:p w14:paraId="6E627BC7"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muesli aux airelles</w:t>
            </w:r>
          </w:p>
        </w:tc>
        <w:tc>
          <w:tcPr>
            <w:tcW w:w="1800" w:type="dxa"/>
          </w:tcPr>
          <w:p w14:paraId="53337295" w14:textId="17EE99F0" w:rsidR="00A81228" w:rsidRDefault="00A81228" w:rsidP="00376F3F">
            <w:pPr>
              <w:cnfStyle w:val="000000000000" w:firstRow="0" w:lastRow="0" w:firstColumn="0" w:lastColumn="0" w:oddVBand="0" w:evenVBand="0" w:oddHBand="0" w:evenHBand="0" w:firstRowFirstColumn="0" w:firstRowLastColumn="0" w:lastRowFirstColumn="0" w:lastRowLastColumn="0"/>
            </w:pPr>
            <w:r>
              <w:t>Couteau</w:t>
            </w:r>
          </w:p>
        </w:tc>
        <w:tc>
          <w:tcPr>
            <w:tcW w:w="1532" w:type="dxa"/>
            <w:vMerge/>
          </w:tcPr>
          <w:p w14:paraId="77BFB08B" w14:textId="044EF941" w:rsidR="00A81228" w:rsidRDefault="00A81228" w:rsidP="00376F3F">
            <w:pPr>
              <w:cnfStyle w:val="000000000000" w:firstRow="0" w:lastRow="0" w:firstColumn="0" w:lastColumn="0" w:oddVBand="0" w:evenVBand="0" w:oddHBand="0" w:evenHBand="0" w:firstRowFirstColumn="0" w:firstRowLastColumn="0" w:lastRowFirstColumn="0" w:lastRowLastColumn="0"/>
            </w:pPr>
          </w:p>
        </w:tc>
      </w:tr>
      <w:tr w:rsidR="00A81228" w14:paraId="30ECF5EC" w14:textId="77777777" w:rsidTr="00026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52B4A2E1" w14:textId="77777777" w:rsidR="00A81228" w:rsidRDefault="00A81228" w:rsidP="00376F3F">
            <w:r>
              <w:t>Préparer un Muesli au Fangsorxo</w:t>
            </w:r>
          </w:p>
        </w:tc>
        <w:tc>
          <w:tcPr>
            <w:tcW w:w="1900" w:type="dxa"/>
          </w:tcPr>
          <w:p w14:paraId="76D975B1"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Adano</w:t>
            </w:r>
          </w:p>
          <w:p w14:paraId="0F84ECFB"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fruit de fangsorxo</w:t>
            </w:r>
          </w:p>
          <w:p w14:paraId="79841F63"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bol</w:t>
            </w:r>
          </w:p>
        </w:tc>
        <w:tc>
          <w:tcPr>
            <w:tcW w:w="1874" w:type="dxa"/>
          </w:tcPr>
          <w:p w14:paraId="5CB520BC"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muesli au fangsorxo</w:t>
            </w:r>
          </w:p>
        </w:tc>
        <w:tc>
          <w:tcPr>
            <w:tcW w:w="1800" w:type="dxa"/>
          </w:tcPr>
          <w:p w14:paraId="2BB5AB3C" w14:textId="37945206" w:rsidR="00A81228" w:rsidRDefault="00A81228" w:rsidP="00376F3F">
            <w:pPr>
              <w:cnfStyle w:val="000000100000" w:firstRow="0" w:lastRow="0" w:firstColumn="0" w:lastColumn="0" w:oddVBand="0" w:evenVBand="0" w:oddHBand="1" w:evenHBand="0" w:firstRowFirstColumn="0" w:firstRowLastColumn="0" w:lastRowFirstColumn="0" w:lastRowLastColumn="0"/>
            </w:pPr>
            <w:r>
              <w:t>Couteau</w:t>
            </w:r>
          </w:p>
        </w:tc>
        <w:tc>
          <w:tcPr>
            <w:tcW w:w="1532" w:type="dxa"/>
            <w:vMerge/>
          </w:tcPr>
          <w:p w14:paraId="7376D597" w14:textId="64BCD920" w:rsidR="00A81228" w:rsidRDefault="00A81228" w:rsidP="00376F3F">
            <w:pPr>
              <w:cnfStyle w:val="000000100000" w:firstRow="0" w:lastRow="0" w:firstColumn="0" w:lastColumn="0" w:oddVBand="0" w:evenVBand="0" w:oddHBand="1" w:evenHBand="0" w:firstRowFirstColumn="0" w:firstRowLastColumn="0" w:lastRowFirstColumn="0" w:lastRowLastColumn="0"/>
            </w:pPr>
          </w:p>
        </w:tc>
      </w:tr>
    </w:tbl>
    <w:p w14:paraId="3993720A" w14:textId="77777777" w:rsidR="00026B19" w:rsidRDefault="00026B19" w:rsidP="00026B19"/>
    <w:p w14:paraId="688AA978" w14:textId="73DEA059" w:rsidR="00026B19" w:rsidRDefault="00D321C6" w:rsidP="00D321C6">
      <w:pPr>
        <w:pStyle w:val="Titre4"/>
      </w:pPr>
      <w:r>
        <w:t>Soupes</w:t>
      </w:r>
    </w:p>
    <w:p w14:paraId="5D37A533" w14:textId="4ACF2A21" w:rsidR="00886198" w:rsidRDefault="00886198" w:rsidP="00886198">
      <w:r>
        <w:t xml:space="preserve">Les soupes sont des plats un peu plus élaborés que les mueslis car nécessitant un peu plus de manipulations. Elles nécessitent toutes de mélanger un ingrédient avec de l’eau dans un bol et de le faire chauffer (d’où du charbon). Elles nécessitent </w:t>
      </w:r>
      <w:r w:rsidR="00A81228">
        <w:t>267.3</w:t>
      </w:r>
      <w:r>
        <w:t xml:space="preserve"> points pour être fabriquées et en rendent 2</w:t>
      </w:r>
      <w:r w:rsidR="00A81228">
        <w:t>80</w:t>
      </w:r>
      <w:r w:rsidR="00641759">
        <w:t xml:space="preserve"> </w:t>
      </w:r>
      <w:r>
        <w:t xml:space="preserve">(soit </w:t>
      </w:r>
      <w:r w:rsidR="00A81228">
        <w:t xml:space="preserve">4,7 </w:t>
      </w:r>
      <w:r>
        <w:t>%).</w:t>
      </w:r>
    </w:p>
    <w:p w14:paraId="0D2D2C4F" w14:textId="65FE00E4" w:rsidR="00107645" w:rsidRPr="00886198" w:rsidRDefault="00107645" w:rsidP="00886198">
      <w:r>
        <w:t>Elles permettent outre de gagner 100 points d’hydratation.</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238802E7"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4AA3A5E7" w14:textId="77777777" w:rsidR="00D321C6" w:rsidRDefault="00D321C6" w:rsidP="00376F3F">
            <w:r>
              <w:t>Compétences</w:t>
            </w:r>
          </w:p>
        </w:tc>
        <w:tc>
          <w:tcPr>
            <w:tcW w:w="1900" w:type="dxa"/>
          </w:tcPr>
          <w:p w14:paraId="03205DE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0BBEDEE7"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347A0D0D"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495380FB"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A81228" w14:paraId="11076E99" w14:textId="77777777" w:rsidTr="00A8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606B9983" w14:textId="77777777" w:rsidR="00A81228" w:rsidRDefault="00A81228" w:rsidP="00376F3F">
            <w:r>
              <w:t>Préparer une soupe de Rorro</w:t>
            </w:r>
          </w:p>
        </w:tc>
        <w:tc>
          <w:tcPr>
            <w:tcW w:w="1900" w:type="dxa"/>
          </w:tcPr>
          <w:p w14:paraId="1AED299B"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eau</w:t>
            </w:r>
          </w:p>
          <w:p w14:paraId="1761F22F" w14:textId="3B334FB7" w:rsidR="00A81228" w:rsidRDefault="00A81228" w:rsidP="00376F3F">
            <w:pPr>
              <w:cnfStyle w:val="000000100000" w:firstRow="0" w:lastRow="0" w:firstColumn="0" w:lastColumn="0" w:oddVBand="0" w:evenVBand="0" w:oddHBand="1" w:evenHBand="0" w:firstRowFirstColumn="0" w:firstRowLastColumn="0" w:lastRowFirstColumn="0" w:lastRowLastColumn="0"/>
            </w:pPr>
            <w:r>
              <w:t>1 plant rorro</w:t>
            </w:r>
          </w:p>
          <w:p w14:paraId="2394A482"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charbon</w:t>
            </w:r>
          </w:p>
          <w:p w14:paraId="1877C1E1"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bol</w:t>
            </w:r>
          </w:p>
        </w:tc>
        <w:tc>
          <w:tcPr>
            <w:tcW w:w="1874" w:type="dxa"/>
          </w:tcPr>
          <w:p w14:paraId="4555A67C"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soupe au rorro</w:t>
            </w:r>
          </w:p>
        </w:tc>
        <w:tc>
          <w:tcPr>
            <w:tcW w:w="1800" w:type="dxa"/>
          </w:tcPr>
          <w:p w14:paraId="01E0C369" w14:textId="501B6EBF" w:rsidR="00A81228" w:rsidRDefault="00A81228"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26B536E3" w14:textId="65FEBDFC" w:rsidR="00A81228" w:rsidRDefault="00A81228" w:rsidP="00A81228">
            <w:pPr>
              <w:jc w:val="center"/>
              <w:cnfStyle w:val="000000100000" w:firstRow="0" w:lastRow="0" w:firstColumn="0" w:lastColumn="0" w:oddVBand="0" w:evenVBand="0" w:oddHBand="1" w:evenHBand="0" w:firstRowFirstColumn="0" w:firstRowLastColumn="0" w:lastRowFirstColumn="0" w:lastRowLastColumn="0"/>
            </w:pPr>
            <w:r>
              <w:t>267.3 / 280 / 150</w:t>
            </w:r>
          </w:p>
        </w:tc>
      </w:tr>
      <w:tr w:rsidR="00A81228" w14:paraId="75B6BFB1"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652A9CAD" w14:textId="77777777" w:rsidR="00A81228" w:rsidRDefault="00A81228" w:rsidP="00376F3F">
            <w:r>
              <w:t>Préparer une soupe de Fiko</w:t>
            </w:r>
          </w:p>
        </w:tc>
        <w:tc>
          <w:tcPr>
            <w:tcW w:w="1900" w:type="dxa"/>
          </w:tcPr>
          <w:p w14:paraId="2EC9826C"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eau</w:t>
            </w:r>
          </w:p>
          <w:p w14:paraId="039D4074"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plant de fiko</w:t>
            </w:r>
          </w:p>
          <w:p w14:paraId="42BE661A"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charbon</w:t>
            </w:r>
          </w:p>
          <w:p w14:paraId="1D5FC39F"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bol</w:t>
            </w:r>
          </w:p>
        </w:tc>
        <w:tc>
          <w:tcPr>
            <w:tcW w:w="1874" w:type="dxa"/>
          </w:tcPr>
          <w:p w14:paraId="7DE06BDF"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soupe de fiko</w:t>
            </w:r>
          </w:p>
        </w:tc>
        <w:tc>
          <w:tcPr>
            <w:tcW w:w="1800" w:type="dxa"/>
          </w:tcPr>
          <w:p w14:paraId="2597444C" w14:textId="47746290" w:rsidR="00A81228" w:rsidRDefault="00A81228"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3723DBDF" w14:textId="6CA49ACC" w:rsidR="00A81228" w:rsidRDefault="00A81228" w:rsidP="00376F3F">
            <w:pPr>
              <w:cnfStyle w:val="000000000000" w:firstRow="0" w:lastRow="0" w:firstColumn="0" w:lastColumn="0" w:oddVBand="0" w:evenVBand="0" w:oddHBand="0" w:evenHBand="0" w:firstRowFirstColumn="0" w:firstRowLastColumn="0" w:lastRowFirstColumn="0" w:lastRowLastColumn="0"/>
            </w:pPr>
          </w:p>
        </w:tc>
      </w:tr>
      <w:tr w:rsidR="00A81228" w14:paraId="5639C750"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7EE4E6A7" w14:textId="77777777" w:rsidR="00A81228" w:rsidRDefault="00A81228" w:rsidP="00376F3F">
            <w:r>
              <w:t>Préparer une soupe de lichoj</w:t>
            </w:r>
          </w:p>
        </w:tc>
        <w:tc>
          <w:tcPr>
            <w:tcW w:w="1900" w:type="dxa"/>
          </w:tcPr>
          <w:p w14:paraId="2E719087"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eau</w:t>
            </w:r>
          </w:p>
          <w:p w14:paraId="55C24842"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plant de lichoj</w:t>
            </w:r>
          </w:p>
          <w:p w14:paraId="195AF52E"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charbon</w:t>
            </w:r>
          </w:p>
          <w:p w14:paraId="517C9A16"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bol</w:t>
            </w:r>
          </w:p>
        </w:tc>
        <w:tc>
          <w:tcPr>
            <w:tcW w:w="1874" w:type="dxa"/>
          </w:tcPr>
          <w:p w14:paraId="3430168F"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soupe de lichoj</w:t>
            </w:r>
          </w:p>
        </w:tc>
        <w:tc>
          <w:tcPr>
            <w:tcW w:w="1800" w:type="dxa"/>
          </w:tcPr>
          <w:p w14:paraId="33DE3A40" w14:textId="56F60B99" w:rsidR="00A81228" w:rsidRDefault="00A81228"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tcPr>
          <w:p w14:paraId="6F6D7BF8" w14:textId="01D36D3D" w:rsidR="00A81228" w:rsidRDefault="00A81228" w:rsidP="00376F3F">
            <w:pPr>
              <w:cnfStyle w:val="000000100000" w:firstRow="0" w:lastRow="0" w:firstColumn="0" w:lastColumn="0" w:oddVBand="0" w:evenVBand="0" w:oddHBand="1" w:evenHBand="0" w:firstRowFirstColumn="0" w:firstRowLastColumn="0" w:lastRowFirstColumn="0" w:lastRowLastColumn="0"/>
            </w:pPr>
          </w:p>
        </w:tc>
      </w:tr>
      <w:tr w:rsidR="00A81228" w14:paraId="2CDE44FC"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01A02966" w14:textId="77777777" w:rsidR="00A81228" w:rsidRDefault="00A81228" w:rsidP="00376F3F">
            <w:r>
              <w:t>Préparer une soupe de Squo</w:t>
            </w:r>
          </w:p>
        </w:tc>
        <w:tc>
          <w:tcPr>
            <w:tcW w:w="1900" w:type="dxa"/>
          </w:tcPr>
          <w:p w14:paraId="7860DFA7"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eau</w:t>
            </w:r>
          </w:p>
          <w:p w14:paraId="37711350"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plant de squo</w:t>
            </w:r>
          </w:p>
          <w:p w14:paraId="07FEBD02"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charbon</w:t>
            </w:r>
          </w:p>
          <w:p w14:paraId="52A59A24"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bol</w:t>
            </w:r>
          </w:p>
        </w:tc>
        <w:tc>
          <w:tcPr>
            <w:tcW w:w="1874" w:type="dxa"/>
          </w:tcPr>
          <w:p w14:paraId="36173B8F"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soupe de squo</w:t>
            </w:r>
          </w:p>
        </w:tc>
        <w:tc>
          <w:tcPr>
            <w:tcW w:w="1800" w:type="dxa"/>
          </w:tcPr>
          <w:p w14:paraId="3454A6AE" w14:textId="3827CBE4" w:rsidR="00A81228" w:rsidRDefault="00A81228"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2E8B30DC" w14:textId="27126AA5" w:rsidR="00A81228" w:rsidRDefault="00A81228" w:rsidP="00376F3F">
            <w:pPr>
              <w:cnfStyle w:val="000000000000" w:firstRow="0" w:lastRow="0" w:firstColumn="0" w:lastColumn="0" w:oddVBand="0" w:evenVBand="0" w:oddHBand="0" w:evenHBand="0" w:firstRowFirstColumn="0" w:firstRowLastColumn="0" w:lastRowFirstColumn="0" w:lastRowLastColumn="0"/>
            </w:pPr>
          </w:p>
        </w:tc>
      </w:tr>
    </w:tbl>
    <w:p w14:paraId="1E2A4F8F" w14:textId="77777777" w:rsidR="00D321C6" w:rsidRDefault="00D321C6" w:rsidP="00D321C6"/>
    <w:p w14:paraId="7E214781" w14:textId="3EB4415E" w:rsidR="00D321C6" w:rsidRDefault="00D321C6" w:rsidP="00D321C6">
      <w:pPr>
        <w:pStyle w:val="Titre4"/>
      </w:pPr>
      <w:r>
        <w:lastRenderedPageBreak/>
        <w:t>Smoothies</w:t>
      </w:r>
    </w:p>
    <w:p w14:paraId="5DA8BDD9" w14:textId="5ABF7E99" w:rsidR="00107645" w:rsidRPr="00107645" w:rsidRDefault="00D609F3" w:rsidP="00107645">
      <w:r>
        <w:t xml:space="preserve">Les smoothies sont des boissons confectionnées en mixant de l’adano avec un fruit (baies de thorno, de bero ou de fangsorxo) et de remplir 5 bouteilles. Le coût par bouteille est de </w:t>
      </w:r>
      <w:r w:rsidR="00A81228">
        <w:t>97.02</w:t>
      </w:r>
      <w:r>
        <w:t xml:space="preserve"> points et chacune rend </w:t>
      </w:r>
      <w:r w:rsidR="00A81228">
        <w:t>105</w:t>
      </w:r>
      <w:r>
        <w:t xml:space="preserve"> points (soit </w:t>
      </w:r>
      <w:r w:rsidR="00A81228">
        <w:t>8.2</w:t>
      </w:r>
      <w:r>
        <w:t xml:space="preserve"> %).</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51FF1751"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266EE5EA" w14:textId="77777777" w:rsidR="00D321C6" w:rsidRDefault="00D321C6" w:rsidP="00376F3F">
            <w:r>
              <w:t>Compétences</w:t>
            </w:r>
          </w:p>
        </w:tc>
        <w:tc>
          <w:tcPr>
            <w:tcW w:w="1900" w:type="dxa"/>
          </w:tcPr>
          <w:p w14:paraId="0776FEB4"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7B15F7CF"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14D0B7CA"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26276FF7"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A81228" w14:paraId="63237FAE" w14:textId="77777777" w:rsidTr="00A8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0F41AC70" w14:textId="77777777" w:rsidR="00A81228" w:rsidRDefault="00A81228" w:rsidP="00376F3F">
            <w:r>
              <w:t>Mixer une boisson frappée au Thorno</w:t>
            </w:r>
          </w:p>
        </w:tc>
        <w:tc>
          <w:tcPr>
            <w:tcW w:w="1900" w:type="dxa"/>
          </w:tcPr>
          <w:p w14:paraId="65810559"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Adano</w:t>
            </w:r>
          </w:p>
          <w:p w14:paraId="21B71E2C"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Baies de Thorno</w:t>
            </w:r>
          </w:p>
          <w:p w14:paraId="090D349C" w14:textId="7DB85324" w:rsidR="00A81228" w:rsidRDefault="00A81228" w:rsidP="00376F3F">
            <w:pPr>
              <w:cnfStyle w:val="000000100000" w:firstRow="0" w:lastRow="0" w:firstColumn="0" w:lastColumn="0" w:oddVBand="0" w:evenVBand="0" w:oddHBand="1" w:evenHBand="0" w:firstRowFirstColumn="0" w:firstRowLastColumn="0" w:lastRowFirstColumn="0" w:lastRowLastColumn="0"/>
            </w:pPr>
            <w:r>
              <w:t>5 bouteilles</w:t>
            </w:r>
          </w:p>
        </w:tc>
        <w:tc>
          <w:tcPr>
            <w:tcW w:w="1874" w:type="dxa"/>
          </w:tcPr>
          <w:p w14:paraId="5AA8081B" w14:textId="06227B4A" w:rsidR="00A81228" w:rsidRDefault="00A81228" w:rsidP="00376F3F">
            <w:pPr>
              <w:cnfStyle w:val="000000100000" w:firstRow="0" w:lastRow="0" w:firstColumn="0" w:lastColumn="0" w:oddVBand="0" w:evenVBand="0" w:oddHBand="1" w:evenHBand="0" w:firstRowFirstColumn="0" w:firstRowLastColumn="0" w:lastRowFirstColumn="0" w:lastRowLastColumn="0"/>
            </w:pPr>
            <w:r>
              <w:t>5 boissons frappées au Thorno</w:t>
            </w:r>
          </w:p>
        </w:tc>
        <w:tc>
          <w:tcPr>
            <w:tcW w:w="1800" w:type="dxa"/>
          </w:tcPr>
          <w:p w14:paraId="7B4BDFED" w14:textId="69C5C577" w:rsidR="00A81228" w:rsidRDefault="00A81228" w:rsidP="00376F3F">
            <w:pPr>
              <w:cnfStyle w:val="000000100000" w:firstRow="0" w:lastRow="0" w:firstColumn="0" w:lastColumn="0" w:oddVBand="0" w:evenVBand="0" w:oddHBand="1" w:evenHBand="0" w:firstRowFirstColumn="0" w:firstRowLastColumn="0" w:lastRowFirstColumn="0" w:lastRowLastColumn="0"/>
            </w:pPr>
            <w:r>
              <w:t>Fouet</w:t>
            </w:r>
          </w:p>
        </w:tc>
        <w:tc>
          <w:tcPr>
            <w:tcW w:w="1532" w:type="dxa"/>
            <w:vMerge w:val="restart"/>
            <w:vAlign w:val="center"/>
          </w:tcPr>
          <w:p w14:paraId="28DA8B6C" w14:textId="2D632E80" w:rsidR="00A81228" w:rsidRDefault="00A81228" w:rsidP="00A81228">
            <w:pPr>
              <w:jc w:val="center"/>
              <w:cnfStyle w:val="000000100000" w:firstRow="0" w:lastRow="0" w:firstColumn="0" w:lastColumn="0" w:oddVBand="0" w:evenVBand="0" w:oddHBand="1" w:evenHBand="0" w:firstRowFirstColumn="0" w:firstRowLastColumn="0" w:lastRowFirstColumn="0" w:lastRowLastColumn="0"/>
            </w:pPr>
            <w:r>
              <w:t>97.02 / 105 / 255</w:t>
            </w:r>
          </w:p>
        </w:tc>
      </w:tr>
      <w:tr w:rsidR="00A81228" w14:paraId="3529D705"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63E6210F" w14:textId="77777777" w:rsidR="00A81228" w:rsidRDefault="00A81228" w:rsidP="00376F3F">
            <w:r>
              <w:t>Mixer une boisson frappée aux airelles</w:t>
            </w:r>
          </w:p>
        </w:tc>
        <w:tc>
          <w:tcPr>
            <w:tcW w:w="1900" w:type="dxa"/>
          </w:tcPr>
          <w:p w14:paraId="0E8F170A"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Adano</w:t>
            </w:r>
          </w:p>
          <w:p w14:paraId="2273A543"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airelle</w:t>
            </w:r>
          </w:p>
          <w:p w14:paraId="4997D1E2" w14:textId="235A9739" w:rsidR="00A81228" w:rsidRDefault="00A81228" w:rsidP="00376F3F">
            <w:pPr>
              <w:cnfStyle w:val="000000000000" w:firstRow="0" w:lastRow="0" w:firstColumn="0" w:lastColumn="0" w:oddVBand="0" w:evenVBand="0" w:oddHBand="0" w:evenHBand="0" w:firstRowFirstColumn="0" w:firstRowLastColumn="0" w:lastRowFirstColumn="0" w:lastRowLastColumn="0"/>
            </w:pPr>
            <w:r>
              <w:t>5 bouteilles</w:t>
            </w:r>
          </w:p>
        </w:tc>
        <w:tc>
          <w:tcPr>
            <w:tcW w:w="1874" w:type="dxa"/>
          </w:tcPr>
          <w:p w14:paraId="605B9D12" w14:textId="73E08BA4" w:rsidR="00A81228" w:rsidRDefault="00A81228" w:rsidP="00376F3F">
            <w:pPr>
              <w:cnfStyle w:val="000000000000" w:firstRow="0" w:lastRow="0" w:firstColumn="0" w:lastColumn="0" w:oddVBand="0" w:evenVBand="0" w:oddHBand="0" w:evenHBand="0" w:firstRowFirstColumn="0" w:firstRowLastColumn="0" w:lastRowFirstColumn="0" w:lastRowLastColumn="0"/>
            </w:pPr>
            <w:r>
              <w:t>5 boissons frappées aux airelles</w:t>
            </w:r>
          </w:p>
        </w:tc>
        <w:tc>
          <w:tcPr>
            <w:tcW w:w="1800" w:type="dxa"/>
          </w:tcPr>
          <w:p w14:paraId="35A5B0CE" w14:textId="633545B0" w:rsidR="00A81228" w:rsidRDefault="00A81228" w:rsidP="00376F3F">
            <w:pPr>
              <w:cnfStyle w:val="000000000000" w:firstRow="0" w:lastRow="0" w:firstColumn="0" w:lastColumn="0" w:oddVBand="0" w:evenVBand="0" w:oddHBand="0" w:evenHBand="0" w:firstRowFirstColumn="0" w:firstRowLastColumn="0" w:lastRowFirstColumn="0" w:lastRowLastColumn="0"/>
            </w:pPr>
            <w:r>
              <w:t>Fouet</w:t>
            </w:r>
          </w:p>
        </w:tc>
        <w:tc>
          <w:tcPr>
            <w:tcW w:w="1532" w:type="dxa"/>
            <w:vMerge/>
          </w:tcPr>
          <w:p w14:paraId="307C8C94" w14:textId="4DCC6F48" w:rsidR="00A81228" w:rsidRDefault="00A81228" w:rsidP="00376F3F">
            <w:pPr>
              <w:cnfStyle w:val="000000000000" w:firstRow="0" w:lastRow="0" w:firstColumn="0" w:lastColumn="0" w:oddVBand="0" w:evenVBand="0" w:oddHBand="0" w:evenHBand="0" w:firstRowFirstColumn="0" w:firstRowLastColumn="0" w:lastRowFirstColumn="0" w:lastRowLastColumn="0"/>
            </w:pPr>
          </w:p>
        </w:tc>
      </w:tr>
      <w:tr w:rsidR="00A81228" w14:paraId="1E59E2DF"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212A98B6" w14:textId="77777777" w:rsidR="00A81228" w:rsidRDefault="00A81228" w:rsidP="00376F3F">
            <w:r>
              <w:t>Mixer une boisson frappée au Fangsorxo</w:t>
            </w:r>
          </w:p>
        </w:tc>
        <w:tc>
          <w:tcPr>
            <w:tcW w:w="1900" w:type="dxa"/>
          </w:tcPr>
          <w:p w14:paraId="7A3132F0"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Adano</w:t>
            </w:r>
          </w:p>
          <w:p w14:paraId="4C7C2390"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fruit de fangsorxo</w:t>
            </w:r>
          </w:p>
          <w:p w14:paraId="516D2740" w14:textId="65682505" w:rsidR="00A81228" w:rsidRDefault="00A81228" w:rsidP="00376F3F">
            <w:pPr>
              <w:cnfStyle w:val="000000100000" w:firstRow="0" w:lastRow="0" w:firstColumn="0" w:lastColumn="0" w:oddVBand="0" w:evenVBand="0" w:oddHBand="1" w:evenHBand="0" w:firstRowFirstColumn="0" w:firstRowLastColumn="0" w:lastRowFirstColumn="0" w:lastRowLastColumn="0"/>
            </w:pPr>
            <w:r>
              <w:t>5 bouteilles</w:t>
            </w:r>
          </w:p>
        </w:tc>
        <w:tc>
          <w:tcPr>
            <w:tcW w:w="1874" w:type="dxa"/>
          </w:tcPr>
          <w:p w14:paraId="63879738" w14:textId="0859FEEA" w:rsidR="00A81228" w:rsidRDefault="00A81228" w:rsidP="00376F3F">
            <w:pPr>
              <w:cnfStyle w:val="000000100000" w:firstRow="0" w:lastRow="0" w:firstColumn="0" w:lastColumn="0" w:oddVBand="0" w:evenVBand="0" w:oddHBand="1" w:evenHBand="0" w:firstRowFirstColumn="0" w:firstRowLastColumn="0" w:lastRowFirstColumn="0" w:lastRowLastColumn="0"/>
            </w:pPr>
            <w:r>
              <w:t>5 boissons frappées au frangsorxo</w:t>
            </w:r>
          </w:p>
        </w:tc>
        <w:tc>
          <w:tcPr>
            <w:tcW w:w="1800" w:type="dxa"/>
          </w:tcPr>
          <w:p w14:paraId="63C1186E" w14:textId="0DBF5A84" w:rsidR="00A81228" w:rsidRDefault="00A81228" w:rsidP="00376F3F">
            <w:pPr>
              <w:cnfStyle w:val="000000100000" w:firstRow="0" w:lastRow="0" w:firstColumn="0" w:lastColumn="0" w:oddVBand="0" w:evenVBand="0" w:oddHBand="1" w:evenHBand="0" w:firstRowFirstColumn="0" w:firstRowLastColumn="0" w:lastRowFirstColumn="0" w:lastRowLastColumn="0"/>
            </w:pPr>
            <w:r>
              <w:t>Fouet</w:t>
            </w:r>
          </w:p>
        </w:tc>
        <w:tc>
          <w:tcPr>
            <w:tcW w:w="1532" w:type="dxa"/>
            <w:vMerge/>
          </w:tcPr>
          <w:p w14:paraId="01D3330B" w14:textId="233ED1A9" w:rsidR="00A81228" w:rsidRDefault="00A81228" w:rsidP="00376F3F">
            <w:pPr>
              <w:cnfStyle w:val="000000100000" w:firstRow="0" w:lastRow="0" w:firstColumn="0" w:lastColumn="0" w:oddVBand="0" w:evenVBand="0" w:oddHBand="1" w:evenHBand="0" w:firstRowFirstColumn="0" w:firstRowLastColumn="0" w:lastRowFirstColumn="0" w:lastRowLastColumn="0"/>
            </w:pPr>
          </w:p>
        </w:tc>
      </w:tr>
    </w:tbl>
    <w:p w14:paraId="583AE775" w14:textId="77777777" w:rsidR="00D321C6" w:rsidRDefault="00D321C6" w:rsidP="00D321C6"/>
    <w:p w14:paraId="43F42C48" w14:textId="4EA58614" w:rsidR="00D321C6" w:rsidRDefault="00D321C6" w:rsidP="00D321C6">
      <w:pPr>
        <w:pStyle w:val="Titre4"/>
      </w:pPr>
      <w:r>
        <w:t>Produits laitiers</w:t>
      </w:r>
    </w:p>
    <w:p w14:paraId="3F157DF7" w14:textId="368E3842" w:rsidR="00D321C6" w:rsidRDefault="00D321C6" w:rsidP="00D321C6">
      <w:pPr>
        <w:pStyle w:val="Titre5"/>
      </w:pPr>
      <w:r>
        <w:t>Lait</w:t>
      </w:r>
    </w:p>
    <w:p w14:paraId="573DDE6B" w14:textId="4885060A" w:rsidR="00F14B9D" w:rsidRPr="00F14B9D" w:rsidRDefault="00F14B9D" w:rsidP="00F14B9D">
      <w:r>
        <w:t xml:space="preserve">La Lune n’ayant pas de mammifères, le lait est une production végétale. Pour le confectionner, il faut y mélanger de l’eau, le faire chauffer. Il faut </w:t>
      </w:r>
      <w:r w:rsidR="00A81228">
        <w:t>95.04</w:t>
      </w:r>
      <w:r>
        <w:t xml:space="preserve"> points pour faire une bouteille, qui rend </w:t>
      </w:r>
      <w:r w:rsidR="0043619E">
        <w:t>10</w:t>
      </w:r>
      <w:r w:rsidR="00A81228">
        <w:t>5</w:t>
      </w:r>
      <w:r w:rsidR="006E330B">
        <w:t xml:space="preserve"> points (soit </w:t>
      </w:r>
      <w:r w:rsidR="00A81228">
        <w:t>10.5</w:t>
      </w:r>
      <w:r>
        <w:t xml:space="preserve"> %).</w:t>
      </w:r>
    </w:p>
    <w:tbl>
      <w:tblPr>
        <w:tblStyle w:val="TableauGrille3-Accentuation5"/>
        <w:tblW w:w="0" w:type="auto"/>
        <w:tblLook w:val="04A0" w:firstRow="1" w:lastRow="0" w:firstColumn="1" w:lastColumn="0" w:noHBand="0" w:noVBand="1"/>
      </w:tblPr>
      <w:tblGrid>
        <w:gridCol w:w="1964"/>
        <w:gridCol w:w="1898"/>
        <w:gridCol w:w="1872"/>
        <w:gridCol w:w="1798"/>
        <w:gridCol w:w="1530"/>
      </w:tblGrid>
      <w:tr w:rsidR="00D321C6" w14:paraId="618598C9" w14:textId="77777777" w:rsidTr="00A81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5" w:type="dxa"/>
          </w:tcPr>
          <w:p w14:paraId="4CB0BE2C" w14:textId="77777777" w:rsidR="00D321C6" w:rsidRDefault="00D321C6" w:rsidP="00376F3F">
            <w:r>
              <w:t>Compétences</w:t>
            </w:r>
          </w:p>
        </w:tc>
        <w:tc>
          <w:tcPr>
            <w:tcW w:w="1899" w:type="dxa"/>
          </w:tcPr>
          <w:p w14:paraId="337C6F0F"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3" w:type="dxa"/>
          </w:tcPr>
          <w:p w14:paraId="47BD5A7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799" w:type="dxa"/>
          </w:tcPr>
          <w:p w14:paraId="46440356"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1" w:type="dxa"/>
          </w:tcPr>
          <w:p w14:paraId="3A40C300"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A81228" w14:paraId="08B70B9D" w14:textId="77777777" w:rsidTr="00A8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5E242D97" w14:textId="77777777" w:rsidR="00A81228" w:rsidRDefault="00A81228" w:rsidP="00376F3F">
            <w:r>
              <w:t>Préparer lait de pino</w:t>
            </w:r>
          </w:p>
        </w:tc>
        <w:tc>
          <w:tcPr>
            <w:tcW w:w="1899" w:type="dxa"/>
          </w:tcPr>
          <w:p w14:paraId="2CF5E814" w14:textId="66FD8CC0" w:rsidR="00A81228" w:rsidRDefault="00A81228" w:rsidP="00376F3F">
            <w:pPr>
              <w:cnfStyle w:val="000000100000" w:firstRow="0" w:lastRow="0" w:firstColumn="0" w:lastColumn="0" w:oddVBand="0" w:evenVBand="0" w:oddHBand="1" w:evenHBand="0" w:firstRowFirstColumn="0" w:firstRowLastColumn="0" w:lastRowFirstColumn="0" w:lastRowLastColumn="0"/>
            </w:pPr>
            <w:r>
              <w:t>5 Eau</w:t>
            </w:r>
          </w:p>
          <w:p w14:paraId="70D50228"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Charbon</w:t>
            </w:r>
          </w:p>
          <w:p w14:paraId="36C0AFE5"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Pino</w:t>
            </w:r>
          </w:p>
          <w:p w14:paraId="1928A54F" w14:textId="6217B929" w:rsidR="00A81228" w:rsidRDefault="00A81228" w:rsidP="00376F3F">
            <w:pPr>
              <w:cnfStyle w:val="000000100000" w:firstRow="0" w:lastRow="0" w:firstColumn="0" w:lastColumn="0" w:oddVBand="0" w:evenVBand="0" w:oddHBand="1" w:evenHBand="0" w:firstRowFirstColumn="0" w:firstRowLastColumn="0" w:lastRowFirstColumn="0" w:lastRowLastColumn="0"/>
            </w:pPr>
            <w:r>
              <w:t>5 bouteilles</w:t>
            </w:r>
          </w:p>
        </w:tc>
        <w:tc>
          <w:tcPr>
            <w:tcW w:w="1873" w:type="dxa"/>
          </w:tcPr>
          <w:p w14:paraId="475A7541" w14:textId="2B983B82" w:rsidR="00A81228" w:rsidRDefault="00A81228" w:rsidP="00376F3F">
            <w:pPr>
              <w:cnfStyle w:val="000000100000" w:firstRow="0" w:lastRow="0" w:firstColumn="0" w:lastColumn="0" w:oddVBand="0" w:evenVBand="0" w:oddHBand="1" w:evenHBand="0" w:firstRowFirstColumn="0" w:firstRowLastColumn="0" w:lastRowFirstColumn="0" w:lastRowLastColumn="0"/>
            </w:pPr>
            <w:r>
              <w:t>5 Lait de Pino</w:t>
            </w:r>
          </w:p>
        </w:tc>
        <w:tc>
          <w:tcPr>
            <w:tcW w:w="1799" w:type="dxa"/>
          </w:tcPr>
          <w:p w14:paraId="7451293C" w14:textId="01002ACF" w:rsidR="00A81228" w:rsidRDefault="00A81228" w:rsidP="00376F3F">
            <w:pPr>
              <w:cnfStyle w:val="000000100000" w:firstRow="0" w:lastRow="0" w:firstColumn="0" w:lastColumn="0" w:oddVBand="0" w:evenVBand="0" w:oddHBand="1" w:evenHBand="0" w:firstRowFirstColumn="0" w:firstRowLastColumn="0" w:lastRowFirstColumn="0" w:lastRowLastColumn="0"/>
            </w:pPr>
            <w:r>
              <w:t>Mortier + Pilon</w:t>
            </w:r>
          </w:p>
        </w:tc>
        <w:tc>
          <w:tcPr>
            <w:tcW w:w="1531" w:type="dxa"/>
            <w:vMerge w:val="restart"/>
            <w:vAlign w:val="center"/>
          </w:tcPr>
          <w:p w14:paraId="68A7CED7" w14:textId="13DA2732" w:rsidR="00A81228" w:rsidRDefault="00A81228" w:rsidP="00A81228">
            <w:pPr>
              <w:cnfStyle w:val="000000100000" w:firstRow="0" w:lastRow="0" w:firstColumn="0" w:lastColumn="0" w:oddVBand="0" w:evenVBand="0" w:oddHBand="1" w:evenHBand="0" w:firstRowFirstColumn="0" w:firstRowLastColumn="0" w:lastRowFirstColumn="0" w:lastRowLastColumn="0"/>
            </w:pPr>
            <w:r>
              <w:t>95.04 / 105 / 40</w:t>
            </w:r>
          </w:p>
        </w:tc>
      </w:tr>
      <w:tr w:rsidR="00A81228" w14:paraId="7FD03849" w14:textId="77777777" w:rsidTr="00A81228">
        <w:tc>
          <w:tcPr>
            <w:cnfStyle w:val="001000000000" w:firstRow="0" w:lastRow="0" w:firstColumn="1" w:lastColumn="0" w:oddVBand="0" w:evenVBand="0" w:oddHBand="0" w:evenHBand="0" w:firstRowFirstColumn="0" w:firstRowLastColumn="0" w:lastRowFirstColumn="0" w:lastRowLastColumn="0"/>
            <w:tcW w:w="1965" w:type="dxa"/>
          </w:tcPr>
          <w:p w14:paraId="71454306" w14:textId="77777777" w:rsidR="00A81228" w:rsidRDefault="00A81228" w:rsidP="00376F3F">
            <w:r>
              <w:t>Préparer lait d’arido</w:t>
            </w:r>
          </w:p>
        </w:tc>
        <w:tc>
          <w:tcPr>
            <w:tcW w:w="1899" w:type="dxa"/>
          </w:tcPr>
          <w:p w14:paraId="092937D7" w14:textId="39FBCF1A" w:rsidR="00A81228" w:rsidRDefault="00A81228" w:rsidP="00376F3F">
            <w:pPr>
              <w:cnfStyle w:val="000000000000" w:firstRow="0" w:lastRow="0" w:firstColumn="0" w:lastColumn="0" w:oddVBand="0" w:evenVBand="0" w:oddHBand="0" w:evenHBand="0" w:firstRowFirstColumn="0" w:firstRowLastColumn="0" w:lastRowFirstColumn="0" w:lastRowLastColumn="0"/>
            </w:pPr>
            <w:r>
              <w:t>5 Eau</w:t>
            </w:r>
          </w:p>
          <w:p w14:paraId="0D4FF3EC" w14:textId="77777777" w:rsidR="00A81228" w:rsidRDefault="00A81228" w:rsidP="00376F3F">
            <w:pPr>
              <w:cnfStyle w:val="000000000000" w:firstRow="0" w:lastRow="0" w:firstColumn="0" w:lastColumn="0" w:oddVBand="0" w:evenVBand="0" w:oddHBand="0" w:evenHBand="0" w:firstRowFirstColumn="0" w:firstRowLastColumn="0" w:lastRowFirstColumn="0" w:lastRowLastColumn="0"/>
            </w:pPr>
            <w:r>
              <w:t>1 charbon</w:t>
            </w:r>
          </w:p>
          <w:p w14:paraId="4F4D5CC8" w14:textId="0C44E8FF" w:rsidR="00A81228" w:rsidRDefault="00A81228" w:rsidP="00376F3F">
            <w:pPr>
              <w:cnfStyle w:val="000000000000" w:firstRow="0" w:lastRow="0" w:firstColumn="0" w:lastColumn="0" w:oddVBand="0" w:evenVBand="0" w:oddHBand="0" w:evenHBand="0" w:firstRowFirstColumn="0" w:firstRowLastColumn="0" w:lastRowFirstColumn="0" w:lastRowLastColumn="0"/>
            </w:pPr>
            <w:r>
              <w:t>1 graine d’arido</w:t>
            </w:r>
          </w:p>
          <w:p w14:paraId="65ED3966" w14:textId="55AD1A4A" w:rsidR="00A81228" w:rsidRDefault="00A81228" w:rsidP="00376F3F">
            <w:pPr>
              <w:cnfStyle w:val="000000000000" w:firstRow="0" w:lastRow="0" w:firstColumn="0" w:lastColumn="0" w:oddVBand="0" w:evenVBand="0" w:oddHBand="0" w:evenHBand="0" w:firstRowFirstColumn="0" w:firstRowLastColumn="0" w:lastRowFirstColumn="0" w:lastRowLastColumn="0"/>
            </w:pPr>
            <w:r>
              <w:t>5 bouteilles</w:t>
            </w:r>
          </w:p>
        </w:tc>
        <w:tc>
          <w:tcPr>
            <w:tcW w:w="1873" w:type="dxa"/>
          </w:tcPr>
          <w:p w14:paraId="58BFE89A" w14:textId="617FF270" w:rsidR="00A81228" w:rsidRDefault="00A81228" w:rsidP="00376F3F">
            <w:pPr>
              <w:cnfStyle w:val="000000000000" w:firstRow="0" w:lastRow="0" w:firstColumn="0" w:lastColumn="0" w:oddVBand="0" w:evenVBand="0" w:oddHBand="0" w:evenHBand="0" w:firstRowFirstColumn="0" w:firstRowLastColumn="0" w:lastRowFirstColumn="0" w:lastRowLastColumn="0"/>
            </w:pPr>
            <w:r>
              <w:t>5 Lait d’Arido</w:t>
            </w:r>
          </w:p>
        </w:tc>
        <w:tc>
          <w:tcPr>
            <w:tcW w:w="1799" w:type="dxa"/>
          </w:tcPr>
          <w:p w14:paraId="554B4106" w14:textId="7E770B28" w:rsidR="00A81228" w:rsidRDefault="00A81228" w:rsidP="00376F3F">
            <w:pPr>
              <w:cnfStyle w:val="000000000000" w:firstRow="0" w:lastRow="0" w:firstColumn="0" w:lastColumn="0" w:oddVBand="0" w:evenVBand="0" w:oddHBand="0" w:evenHBand="0" w:firstRowFirstColumn="0" w:firstRowLastColumn="0" w:lastRowFirstColumn="0" w:lastRowLastColumn="0"/>
            </w:pPr>
            <w:r>
              <w:t>Mortier + Pilon</w:t>
            </w:r>
          </w:p>
        </w:tc>
        <w:tc>
          <w:tcPr>
            <w:tcW w:w="1531" w:type="dxa"/>
            <w:vMerge/>
          </w:tcPr>
          <w:p w14:paraId="430A5E4B" w14:textId="3C76C955" w:rsidR="00A81228" w:rsidRDefault="00A81228" w:rsidP="00376F3F">
            <w:pPr>
              <w:cnfStyle w:val="000000000000" w:firstRow="0" w:lastRow="0" w:firstColumn="0" w:lastColumn="0" w:oddVBand="0" w:evenVBand="0" w:oddHBand="0" w:evenHBand="0" w:firstRowFirstColumn="0" w:firstRowLastColumn="0" w:lastRowFirstColumn="0" w:lastRowLastColumn="0"/>
            </w:pPr>
          </w:p>
        </w:tc>
      </w:tr>
      <w:tr w:rsidR="00A81228" w14:paraId="2BC43425" w14:textId="77777777" w:rsidTr="00A8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720C4EF0" w14:textId="77777777" w:rsidR="00A81228" w:rsidRDefault="00A81228" w:rsidP="00376F3F">
            <w:r>
              <w:t>Préparer lait de ligio</w:t>
            </w:r>
          </w:p>
        </w:tc>
        <w:tc>
          <w:tcPr>
            <w:tcW w:w="1899" w:type="dxa"/>
          </w:tcPr>
          <w:p w14:paraId="5D3D484B" w14:textId="263262C0" w:rsidR="00A81228" w:rsidRDefault="00A81228" w:rsidP="00376F3F">
            <w:pPr>
              <w:cnfStyle w:val="000000100000" w:firstRow="0" w:lastRow="0" w:firstColumn="0" w:lastColumn="0" w:oddVBand="0" w:evenVBand="0" w:oddHBand="1" w:evenHBand="0" w:firstRowFirstColumn="0" w:firstRowLastColumn="0" w:lastRowFirstColumn="0" w:lastRowLastColumn="0"/>
            </w:pPr>
            <w:r>
              <w:t>5 Eau</w:t>
            </w:r>
          </w:p>
          <w:p w14:paraId="130B4FDF"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charbon</w:t>
            </w:r>
          </w:p>
          <w:p w14:paraId="3403E3B2" w14:textId="77777777" w:rsidR="00A81228" w:rsidRDefault="00A81228" w:rsidP="00376F3F">
            <w:pPr>
              <w:cnfStyle w:val="000000100000" w:firstRow="0" w:lastRow="0" w:firstColumn="0" w:lastColumn="0" w:oddVBand="0" w:evenVBand="0" w:oddHBand="1" w:evenHBand="0" w:firstRowFirstColumn="0" w:firstRowLastColumn="0" w:lastRowFirstColumn="0" w:lastRowLastColumn="0"/>
            </w:pPr>
            <w:r>
              <w:t>1 plant de ligio</w:t>
            </w:r>
          </w:p>
          <w:p w14:paraId="1442FAA9" w14:textId="71D1298A" w:rsidR="00A81228" w:rsidRDefault="00A81228" w:rsidP="00376F3F">
            <w:pPr>
              <w:cnfStyle w:val="000000100000" w:firstRow="0" w:lastRow="0" w:firstColumn="0" w:lastColumn="0" w:oddVBand="0" w:evenVBand="0" w:oddHBand="1" w:evenHBand="0" w:firstRowFirstColumn="0" w:firstRowLastColumn="0" w:lastRowFirstColumn="0" w:lastRowLastColumn="0"/>
            </w:pPr>
            <w:r>
              <w:t>5 bouteilles</w:t>
            </w:r>
          </w:p>
        </w:tc>
        <w:tc>
          <w:tcPr>
            <w:tcW w:w="1873" w:type="dxa"/>
          </w:tcPr>
          <w:p w14:paraId="6896D473" w14:textId="60A68EE9" w:rsidR="00A81228" w:rsidRDefault="00A81228" w:rsidP="00376F3F">
            <w:pPr>
              <w:cnfStyle w:val="000000100000" w:firstRow="0" w:lastRow="0" w:firstColumn="0" w:lastColumn="0" w:oddVBand="0" w:evenVBand="0" w:oddHBand="1" w:evenHBand="0" w:firstRowFirstColumn="0" w:firstRowLastColumn="0" w:lastRowFirstColumn="0" w:lastRowLastColumn="0"/>
            </w:pPr>
            <w:r>
              <w:t>5 Lait de Ligio</w:t>
            </w:r>
          </w:p>
        </w:tc>
        <w:tc>
          <w:tcPr>
            <w:tcW w:w="1799" w:type="dxa"/>
          </w:tcPr>
          <w:p w14:paraId="7D611C4F" w14:textId="37F3F412" w:rsidR="00A81228" w:rsidRDefault="00A81228" w:rsidP="00376F3F">
            <w:pPr>
              <w:cnfStyle w:val="000000100000" w:firstRow="0" w:lastRow="0" w:firstColumn="0" w:lastColumn="0" w:oddVBand="0" w:evenVBand="0" w:oddHBand="1" w:evenHBand="0" w:firstRowFirstColumn="0" w:firstRowLastColumn="0" w:lastRowFirstColumn="0" w:lastRowLastColumn="0"/>
            </w:pPr>
            <w:r>
              <w:t>Mortier + Pilon</w:t>
            </w:r>
          </w:p>
        </w:tc>
        <w:tc>
          <w:tcPr>
            <w:tcW w:w="1531" w:type="dxa"/>
            <w:vMerge/>
          </w:tcPr>
          <w:p w14:paraId="11880F6B" w14:textId="34169773" w:rsidR="00A81228" w:rsidRDefault="00A81228" w:rsidP="00376F3F">
            <w:pPr>
              <w:cnfStyle w:val="000000100000" w:firstRow="0" w:lastRow="0" w:firstColumn="0" w:lastColumn="0" w:oddVBand="0" w:evenVBand="0" w:oddHBand="1" w:evenHBand="0" w:firstRowFirstColumn="0" w:firstRowLastColumn="0" w:lastRowFirstColumn="0" w:lastRowLastColumn="0"/>
            </w:pPr>
          </w:p>
        </w:tc>
      </w:tr>
    </w:tbl>
    <w:p w14:paraId="1A7CD5BA" w14:textId="77777777" w:rsidR="00D321C6" w:rsidRDefault="00D321C6" w:rsidP="00D321C6"/>
    <w:p w14:paraId="09538F4A" w14:textId="7008BE63" w:rsidR="00D321C6" w:rsidRDefault="00D321C6" w:rsidP="00D321C6">
      <w:pPr>
        <w:pStyle w:val="Titre5"/>
      </w:pPr>
      <w:r>
        <w:t>Fromages</w:t>
      </w:r>
    </w:p>
    <w:p w14:paraId="41D0D15A" w14:textId="4E5E11C2" w:rsidR="00F14B9D" w:rsidRPr="00F14B9D" w:rsidRDefault="00F14B9D" w:rsidP="00F14B9D">
      <w:r>
        <w:t xml:space="preserve">Le fromage est obtenu avec du lait. On peut ensuite l’aromatiser pour plus de goût. Le fromage de base coût </w:t>
      </w:r>
      <w:r w:rsidR="00265C7F">
        <w:t>213.84</w:t>
      </w:r>
      <w:r>
        <w:t xml:space="preserve"> points d’énergie et en rapporte </w:t>
      </w:r>
      <w:r w:rsidR="006E330B">
        <w:t>230</w:t>
      </w:r>
      <w:r>
        <w:t xml:space="preserve"> (soit </w:t>
      </w:r>
      <w:r w:rsidR="00265C7F">
        <w:t>8</w:t>
      </w:r>
      <w:r>
        <w:t xml:space="preserve"> %). Les fromages aromatisés sont fabriqués par 10</w:t>
      </w:r>
      <w:r w:rsidR="006E330B">
        <w:t xml:space="preserve">, coûtent </w:t>
      </w:r>
      <w:r w:rsidR="00265C7F">
        <w:t>53.46</w:t>
      </w:r>
      <w:r w:rsidR="006E330B">
        <w:t xml:space="preserve"> et rapportent 60 (soit </w:t>
      </w:r>
      <w:r w:rsidR="00265C7F">
        <w:t>12</w:t>
      </w:r>
      <w:r w:rsidR="006E330B">
        <w:t xml:space="preserve"> %)</w:t>
      </w:r>
      <w:r w:rsidR="00265C7F">
        <w:t>.</w:t>
      </w:r>
    </w:p>
    <w:tbl>
      <w:tblPr>
        <w:tblStyle w:val="TableauGrille3-Accentuation5"/>
        <w:tblW w:w="0" w:type="auto"/>
        <w:tblLook w:val="04A0" w:firstRow="1" w:lastRow="0" w:firstColumn="1" w:lastColumn="0" w:noHBand="0" w:noVBand="1"/>
      </w:tblPr>
      <w:tblGrid>
        <w:gridCol w:w="1964"/>
        <w:gridCol w:w="1898"/>
        <w:gridCol w:w="1872"/>
        <w:gridCol w:w="1798"/>
        <w:gridCol w:w="1530"/>
      </w:tblGrid>
      <w:tr w:rsidR="00D321C6" w14:paraId="01802310" w14:textId="77777777" w:rsidTr="00265C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5" w:type="dxa"/>
          </w:tcPr>
          <w:p w14:paraId="4C22FDC7" w14:textId="77777777" w:rsidR="00D321C6" w:rsidRDefault="00D321C6" w:rsidP="00376F3F">
            <w:r>
              <w:t>Compétences</w:t>
            </w:r>
          </w:p>
        </w:tc>
        <w:tc>
          <w:tcPr>
            <w:tcW w:w="1899" w:type="dxa"/>
          </w:tcPr>
          <w:p w14:paraId="756E929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3" w:type="dxa"/>
          </w:tcPr>
          <w:p w14:paraId="2DFA4F6C"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799" w:type="dxa"/>
          </w:tcPr>
          <w:p w14:paraId="76C5AE49"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1" w:type="dxa"/>
          </w:tcPr>
          <w:p w14:paraId="18BC0E5F"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265C7F" w14:paraId="75F5E83A" w14:textId="77777777" w:rsidTr="0026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03EF6A3F" w14:textId="77777777" w:rsidR="00265C7F" w:rsidRDefault="00265C7F" w:rsidP="00376F3F">
            <w:r>
              <w:t>Préparer un fromage végétal à base de Pino</w:t>
            </w:r>
          </w:p>
        </w:tc>
        <w:tc>
          <w:tcPr>
            <w:tcW w:w="1899" w:type="dxa"/>
          </w:tcPr>
          <w:p w14:paraId="12CB9C8D"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Lait végétal de Pino</w:t>
            </w:r>
          </w:p>
          <w:p w14:paraId="28418067"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bol</w:t>
            </w:r>
          </w:p>
        </w:tc>
        <w:tc>
          <w:tcPr>
            <w:tcW w:w="1873" w:type="dxa"/>
          </w:tcPr>
          <w:p w14:paraId="73E7A537"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Fromage</w:t>
            </w:r>
          </w:p>
        </w:tc>
        <w:tc>
          <w:tcPr>
            <w:tcW w:w="1799" w:type="dxa"/>
          </w:tcPr>
          <w:p w14:paraId="18BA18DB" w14:textId="24E72331" w:rsidR="00265C7F" w:rsidRDefault="00265C7F" w:rsidP="00376F3F">
            <w:pPr>
              <w:cnfStyle w:val="000000100000" w:firstRow="0" w:lastRow="0" w:firstColumn="0" w:lastColumn="0" w:oddVBand="0" w:evenVBand="0" w:oddHBand="1" w:evenHBand="0" w:firstRowFirstColumn="0" w:firstRowLastColumn="0" w:lastRowFirstColumn="0" w:lastRowLastColumn="0"/>
            </w:pPr>
            <w:r>
              <w:t>Cuiller</w:t>
            </w:r>
          </w:p>
        </w:tc>
        <w:tc>
          <w:tcPr>
            <w:tcW w:w="1531" w:type="dxa"/>
            <w:vMerge w:val="restart"/>
            <w:vAlign w:val="center"/>
          </w:tcPr>
          <w:p w14:paraId="3658565C" w14:textId="04D9CD05" w:rsidR="00265C7F" w:rsidRDefault="00265C7F" w:rsidP="00265C7F">
            <w:pPr>
              <w:jc w:val="center"/>
              <w:cnfStyle w:val="000000100000" w:firstRow="0" w:lastRow="0" w:firstColumn="0" w:lastColumn="0" w:oddVBand="0" w:evenVBand="0" w:oddHBand="1" w:evenHBand="0" w:firstRowFirstColumn="0" w:firstRowLastColumn="0" w:lastRowFirstColumn="0" w:lastRowLastColumn="0"/>
            </w:pPr>
            <w:r>
              <w:t>213.84 / 230 / 80</w:t>
            </w:r>
          </w:p>
        </w:tc>
      </w:tr>
      <w:tr w:rsidR="00265C7F" w14:paraId="57D84107" w14:textId="77777777" w:rsidTr="00265C7F">
        <w:tc>
          <w:tcPr>
            <w:cnfStyle w:val="001000000000" w:firstRow="0" w:lastRow="0" w:firstColumn="1" w:lastColumn="0" w:oddVBand="0" w:evenVBand="0" w:oddHBand="0" w:evenHBand="0" w:firstRowFirstColumn="0" w:firstRowLastColumn="0" w:lastRowFirstColumn="0" w:lastRowLastColumn="0"/>
            <w:tcW w:w="1965" w:type="dxa"/>
          </w:tcPr>
          <w:p w14:paraId="75DAECFB" w14:textId="77777777" w:rsidR="00265C7F" w:rsidRDefault="00265C7F" w:rsidP="00376F3F">
            <w:r>
              <w:t>Préparer un fromage végétal à base d’Arido</w:t>
            </w:r>
          </w:p>
        </w:tc>
        <w:tc>
          <w:tcPr>
            <w:tcW w:w="1899" w:type="dxa"/>
          </w:tcPr>
          <w:p w14:paraId="6AC25962" w14:textId="77777777" w:rsidR="00265C7F" w:rsidRDefault="00265C7F" w:rsidP="00376F3F">
            <w:pPr>
              <w:cnfStyle w:val="000000000000" w:firstRow="0" w:lastRow="0" w:firstColumn="0" w:lastColumn="0" w:oddVBand="0" w:evenVBand="0" w:oddHBand="0" w:evenHBand="0" w:firstRowFirstColumn="0" w:firstRowLastColumn="0" w:lastRowFirstColumn="0" w:lastRowLastColumn="0"/>
            </w:pPr>
            <w:r>
              <w:t xml:space="preserve">1 Lait végétal d’Arido </w:t>
            </w:r>
          </w:p>
          <w:p w14:paraId="3CEBFCB6" w14:textId="77777777" w:rsidR="00265C7F" w:rsidRDefault="00265C7F" w:rsidP="00376F3F">
            <w:pPr>
              <w:cnfStyle w:val="000000000000" w:firstRow="0" w:lastRow="0" w:firstColumn="0" w:lastColumn="0" w:oddVBand="0" w:evenVBand="0" w:oddHBand="0" w:evenHBand="0" w:firstRowFirstColumn="0" w:firstRowLastColumn="0" w:lastRowFirstColumn="0" w:lastRowLastColumn="0"/>
            </w:pPr>
            <w:r>
              <w:t>1 bol</w:t>
            </w:r>
          </w:p>
        </w:tc>
        <w:tc>
          <w:tcPr>
            <w:tcW w:w="1873" w:type="dxa"/>
          </w:tcPr>
          <w:p w14:paraId="444AB27A" w14:textId="77777777" w:rsidR="00265C7F" w:rsidRDefault="00265C7F" w:rsidP="00376F3F">
            <w:pPr>
              <w:cnfStyle w:val="000000000000" w:firstRow="0" w:lastRow="0" w:firstColumn="0" w:lastColumn="0" w:oddVBand="0" w:evenVBand="0" w:oddHBand="0" w:evenHBand="0" w:firstRowFirstColumn="0" w:firstRowLastColumn="0" w:lastRowFirstColumn="0" w:lastRowLastColumn="0"/>
            </w:pPr>
            <w:r>
              <w:t>1 Fromage</w:t>
            </w:r>
          </w:p>
        </w:tc>
        <w:tc>
          <w:tcPr>
            <w:tcW w:w="1799" w:type="dxa"/>
          </w:tcPr>
          <w:p w14:paraId="00ADBC6E" w14:textId="523DE1AC" w:rsidR="00265C7F" w:rsidRDefault="00265C7F" w:rsidP="00376F3F">
            <w:pPr>
              <w:cnfStyle w:val="000000000000" w:firstRow="0" w:lastRow="0" w:firstColumn="0" w:lastColumn="0" w:oddVBand="0" w:evenVBand="0" w:oddHBand="0" w:evenHBand="0" w:firstRowFirstColumn="0" w:firstRowLastColumn="0" w:lastRowFirstColumn="0" w:lastRowLastColumn="0"/>
            </w:pPr>
            <w:r>
              <w:t>Cuiller</w:t>
            </w:r>
          </w:p>
        </w:tc>
        <w:tc>
          <w:tcPr>
            <w:tcW w:w="1531" w:type="dxa"/>
            <w:vMerge/>
          </w:tcPr>
          <w:p w14:paraId="24226DBA" w14:textId="311AC14F" w:rsidR="00265C7F" w:rsidRDefault="00265C7F" w:rsidP="00376F3F">
            <w:pPr>
              <w:cnfStyle w:val="000000000000" w:firstRow="0" w:lastRow="0" w:firstColumn="0" w:lastColumn="0" w:oddVBand="0" w:evenVBand="0" w:oddHBand="0" w:evenHBand="0" w:firstRowFirstColumn="0" w:firstRowLastColumn="0" w:lastRowFirstColumn="0" w:lastRowLastColumn="0"/>
            </w:pPr>
          </w:p>
        </w:tc>
      </w:tr>
      <w:tr w:rsidR="00265C7F" w14:paraId="7826B71D" w14:textId="77777777" w:rsidTr="0026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1E438153" w14:textId="77777777" w:rsidR="00265C7F" w:rsidRDefault="00265C7F" w:rsidP="00376F3F">
            <w:r>
              <w:lastRenderedPageBreak/>
              <w:t>Préparer un fromage végétal à base de Ligio</w:t>
            </w:r>
          </w:p>
        </w:tc>
        <w:tc>
          <w:tcPr>
            <w:tcW w:w="1899" w:type="dxa"/>
          </w:tcPr>
          <w:p w14:paraId="1EC50BCB"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Lait végétal de Ligio</w:t>
            </w:r>
          </w:p>
          <w:p w14:paraId="08623EE5"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bol</w:t>
            </w:r>
          </w:p>
        </w:tc>
        <w:tc>
          <w:tcPr>
            <w:tcW w:w="1873" w:type="dxa"/>
          </w:tcPr>
          <w:p w14:paraId="3C1389FE"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Fromage</w:t>
            </w:r>
          </w:p>
        </w:tc>
        <w:tc>
          <w:tcPr>
            <w:tcW w:w="1799" w:type="dxa"/>
          </w:tcPr>
          <w:p w14:paraId="54A1B4F5" w14:textId="2B075947" w:rsidR="00265C7F" w:rsidRDefault="00265C7F" w:rsidP="00376F3F">
            <w:pPr>
              <w:cnfStyle w:val="000000100000" w:firstRow="0" w:lastRow="0" w:firstColumn="0" w:lastColumn="0" w:oddVBand="0" w:evenVBand="0" w:oddHBand="1" w:evenHBand="0" w:firstRowFirstColumn="0" w:firstRowLastColumn="0" w:lastRowFirstColumn="0" w:lastRowLastColumn="0"/>
            </w:pPr>
            <w:r>
              <w:t>Cuiller</w:t>
            </w:r>
          </w:p>
        </w:tc>
        <w:tc>
          <w:tcPr>
            <w:tcW w:w="1531" w:type="dxa"/>
            <w:vMerge/>
          </w:tcPr>
          <w:p w14:paraId="5AA7F31E" w14:textId="6A76D1BB" w:rsidR="00265C7F" w:rsidRDefault="00265C7F" w:rsidP="00376F3F">
            <w:pPr>
              <w:cnfStyle w:val="000000100000" w:firstRow="0" w:lastRow="0" w:firstColumn="0" w:lastColumn="0" w:oddVBand="0" w:evenVBand="0" w:oddHBand="1" w:evenHBand="0" w:firstRowFirstColumn="0" w:firstRowLastColumn="0" w:lastRowFirstColumn="0" w:lastRowLastColumn="0"/>
            </w:pPr>
          </w:p>
        </w:tc>
      </w:tr>
      <w:tr w:rsidR="00265C7F" w14:paraId="20D4CA5E" w14:textId="77777777" w:rsidTr="00265C7F">
        <w:tc>
          <w:tcPr>
            <w:cnfStyle w:val="001000000000" w:firstRow="0" w:lastRow="0" w:firstColumn="1" w:lastColumn="0" w:oddVBand="0" w:evenVBand="0" w:oddHBand="0" w:evenHBand="0" w:firstRowFirstColumn="0" w:firstRowLastColumn="0" w:lastRowFirstColumn="0" w:lastRowLastColumn="0"/>
            <w:tcW w:w="1965" w:type="dxa"/>
          </w:tcPr>
          <w:p w14:paraId="004BBEFD" w14:textId="77777777" w:rsidR="00265C7F" w:rsidRDefault="00265C7F" w:rsidP="00376F3F">
            <w:r>
              <w:t>Aromatiser un fromage au flento</w:t>
            </w:r>
          </w:p>
        </w:tc>
        <w:tc>
          <w:tcPr>
            <w:tcW w:w="1899" w:type="dxa"/>
          </w:tcPr>
          <w:p w14:paraId="74EA8F4D" w14:textId="77777777" w:rsidR="00265C7F" w:rsidRDefault="00265C7F" w:rsidP="00376F3F">
            <w:pPr>
              <w:cnfStyle w:val="000000000000" w:firstRow="0" w:lastRow="0" w:firstColumn="0" w:lastColumn="0" w:oddVBand="0" w:evenVBand="0" w:oddHBand="0" w:evenHBand="0" w:firstRowFirstColumn="0" w:firstRowLastColumn="0" w:lastRowFirstColumn="0" w:lastRowLastColumn="0"/>
            </w:pPr>
            <w:r>
              <w:t>1 fromage végétal</w:t>
            </w:r>
          </w:p>
          <w:p w14:paraId="6588814C" w14:textId="77777777" w:rsidR="00265C7F" w:rsidRDefault="00265C7F" w:rsidP="00376F3F">
            <w:pPr>
              <w:cnfStyle w:val="000000000000" w:firstRow="0" w:lastRow="0" w:firstColumn="0" w:lastColumn="0" w:oddVBand="0" w:evenVBand="0" w:oddHBand="0" w:evenHBand="0" w:firstRowFirstColumn="0" w:firstRowLastColumn="0" w:lastRowFirstColumn="0" w:lastRowLastColumn="0"/>
            </w:pPr>
            <w:r>
              <w:t>1 poudre de flento</w:t>
            </w:r>
          </w:p>
          <w:p w14:paraId="40D5204B" w14:textId="00971B7E" w:rsidR="00265C7F" w:rsidRDefault="00265C7F" w:rsidP="00376F3F">
            <w:pPr>
              <w:cnfStyle w:val="000000000000" w:firstRow="0" w:lastRow="0" w:firstColumn="0" w:lastColumn="0" w:oddVBand="0" w:evenVBand="0" w:oddHBand="0" w:evenHBand="0" w:firstRowFirstColumn="0" w:firstRowLastColumn="0" w:lastRowFirstColumn="0" w:lastRowLastColumn="0"/>
            </w:pPr>
            <w:r>
              <w:t>10 bols</w:t>
            </w:r>
          </w:p>
        </w:tc>
        <w:tc>
          <w:tcPr>
            <w:tcW w:w="1873" w:type="dxa"/>
          </w:tcPr>
          <w:p w14:paraId="4B44B55D" w14:textId="400671BD" w:rsidR="00265C7F" w:rsidRDefault="00265C7F" w:rsidP="00376F3F">
            <w:pPr>
              <w:cnfStyle w:val="000000000000" w:firstRow="0" w:lastRow="0" w:firstColumn="0" w:lastColumn="0" w:oddVBand="0" w:evenVBand="0" w:oddHBand="0" w:evenHBand="0" w:firstRowFirstColumn="0" w:firstRowLastColumn="0" w:lastRowFirstColumn="0" w:lastRowLastColumn="0"/>
            </w:pPr>
            <w:r>
              <w:t>10 fromages au flento</w:t>
            </w:r>
          </w:p>
        </w:tc>
        <w:tc>
          <w:tcPr>
            <w:tcW w:w="1799" w:type="dxa"/>
          </w:tcPr>
          <w:p w14:paraId="25EE7BA4" w14:textId="53F8D1CF" w:rsidR="00265C7F" w:rsidRDefault="00265C7F" w:rsidP="00376F3F">
            <w:pPr>
              <w:cnfStyle w:val="000000000000" w:firstRow="0" w:lastRow="0" w:firstColumn="0" w:lastColumn="0" w:oddVBand="0" w:evenVBand="0" w:oddHBand="0" w:evenHBand="0" w:firstRowFirstColumn="0" w:firstRowLastColumn="0" w:lastRowFirstColumn="0" w:lastRowLastColumn="0"/>
            </w:pPr>
            <w:r>
              <w:t>Cuiller</w:t>
            </w:r>
          </w:p>
        </w:tc>
        <w:tc>
          <w:tcPr>
            <w:tcW w:w="1531" w:type="dxa"/>
            <w:vMerge w:val="restart"/>
            <w:vAlign w:val="center"/>
          </w:tcPr>
          <w:p w14:paraId="490A07A9" w14:textId="7DA3FCB0" w:rsidR="00265C7F" w:rsidRDefault="00265C7F" w:rsidP="00265C7F">
            <w:pPr>
              <w:jc w:val="center"/>
              <w:cnfStyle w:val="000000000000" w:firstRow="0" w:lastRow="0" w:firstColumn="0" w:lastColumn="0" w:oddVBand="0" w:evenVBand="0" w:oddHBand="0" w:evenHBand="0" w:firstRowFirstColumn="0" w:firstRowLastColumn="0" w:lastRowFirstColumn="0" w:lastRowLastColumn="0"/>
            </w:pPr>
            <w:r>
              <w:t>53.46 / 60 / 100</w:t>
            </w:r>
          </w:p>
        </w:tc>
      </w:tr>
      <w:tr w:rsidR="00265C7F" w14:paraId="6B3ECD6F" w14:textId="77777777" w:rsidTr="0026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1E64482D" w14:textId="77777777" w:rsidR="00265C7F" w:rsidRDefault="00265C7F" w:rsidP="00376F3F">
            <w:r>
              <w:t>Aromatiser un fromage au rorro</w:t>
            </w:r>
          </w:p>
        </w:tc>
        <w:tc>
          <w:tcPr>
            <w:tcW w:w="1899" w:type="dxa"/>
          </w:tcPr>
          <w:p w14:paraId="08319987"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fromage végétal</w:t>
            </w:r>
          </w:p>
          <w:p w14:paraId="71DB85D7" w14:textId="77777777" w:rsidR="00265C7F" w:rsidRDefault="00265C7F" w:rsidP="00376F3F">
            <w:pPr>
              <w:cnfStyle w:val="000000100000" w:firstRow="0" w:lastRow="0" w:firstColumn="0" w:lastColumn="0" w:oddVBand="0" w:evenVBand="0" w:oddHBand="1" w:evenHBand="0" w:firstRowFirstColumn="0" w:firstRowLastColumn="0" w:lastRowFirstColumn="0" w:lastRowLastColumn="0"/>
            </w:pPr>
            <w:r>
              <w:t>1 épice de rorro</w:t>
            </w:r>
          </w:p>
          <w:p w14:paraId="0DAA72FC" w14:textId="78E83DC8" w:rsidR="00265C7F" w:rsidRDefault="00265C7F" w:rsidP="00376F3F">
            <w:pPr>
              <w:cnfStyle w:val="000000100000" w:firstRow="0" w:lastRow="0" w:firstColumn="0" w:lastColumn="0" w:oddVBand="0" w:evenVBand="0" w:oddHBand="1" w:evenHBand="0" w:firstRowFirstColumn="0" w:firstRowLastColumn="0" w:lastRowFirstColumn="0" w:lastRowLastColumn="0"/>
            </w:pPr>
            <w:r>
              <w:t>10 bols</w:t>
            </w:r>
          </w:p>
        </w:tc>
        <w:tc>
          <w:tcPr>
            <w:tcW w:w="1873" w:type="dxa"/>
          </w:tcPr>
          <w:p w14:paraId="5F09D3FC" w14:textId="524625A5" w:rsidR="00265C7F" w:rsidRDefault="00265C7F" w:rsidP="00376F3F">
            <w:pPr>
              <w:cnfStyle w:val="000000100000" w:firstRow="0" w:lastRow="0" w:firstColumn="0" w:lastColumn="0" w:oddVBand="0" w:evenVBand="0" w:oddHBand="1" w:evenHBand="0" w:firstRowFirstColumn="0" w:firstRowLastColumn="0" w:lastRowFirstColumn="0" w:lastRowLastColumn="0"/>
            </w:pPr>
            <w:r>
              <w:t>10 fromages au rorro</w:t>
            </w:r>
          </w:p>
        </w:tc>
        <w:tc>
          <w:tcPr>
            <w:tcW w:w="1799" w:type="dxa"/>
          </w:tcPr>
          <w:p w14:paraId="17164B5B" w14:textId="0B95C3F3" w:rsidR="00265C7F" w:rsidRDefault="00265C7F" w:rsidP="00376F3F">
            <w:pPr>
              <w:cnfStyle w:val="000000100000" w:firstRow="0" w:lastRow="0" w:firstColumn="0" w:lastColumn="0" w:oddVBand="0" w:evenVBand="0" w:oddHBand="1" w:evenHBand="0" w:firstRowFirstColumn="0" w:firstRowLastColumn="0" w:lastRowFirstColumn="0" w:lastRowLastColumn="0"/>
            </w:pPr>
            <w:r>
              <w:t>Cuiller</w:t>
            </w:r>
          </w:p>
        </w:tc>
        <w:tc>
          <w:tcPr>
            <w:tcW w:w="1531" w:type="dxa"/>
            <w:vMerge/>
          </w:tcPr>
          <w:p w14:paraId="4D55AF9C" w14:textId="1C1E4B1A" w:rsidR="00265C7F" w:rsidRDefault="00265C7F" w:rsidP="00376F3F">
            <w:pPr>
              <w:cnfStyle w:val="000000100000" w:firstRow="0" w:lastRow="0" w:firstColumn="0" w:lastColumn="0" w:oddVBand="0" w:evenVBand="0" w:oddHBand="1" w:evenHBand="0" w:firstRowFirstColumn="0" w:firstRowLastColumn="0" w:lastRowFirstColumn="0" w:lastRowLastColumn="0"/>
            </w:pPr>
          </w:p>
        </w:tc>
      </w:tr>
    </w:tbl>
    <w:p w14:paraId="421FFA7D" w14:textId="77777777" w:rsidR="00D321C6" w:rsidRPr="00D321C6" w:rsidRDefault="00D321C6" w:rsidP="00D321C6"/>
    <w:p w14:paraId="56F13FD1" w14:textId="4EA4629A" w:rsidR="00D321C6" w:rsidRDefault="00D321C6" w:rsidP="00D321C6">
      <w:pPr>
        <w:pStyle w:val="Titre4"/>
      </w:pPr>
      <w:r>
        <w:t>Boulangerie</w:t>
      </w:r>
    </w:p>
    <w:p w14:paraId="211E523E" w14:textId="0F9F6933" w:rsidR="00376F3F" w:rsidRDefault="00376F3F" w:rsidP="00376F3F">
      <w:r>
        <w:t xml:space="preserve">Le pain est obtenu à partir de farine et d’eau qu’on cuit. Ils sont fabriqués par 10, coûtent </w:t>
      </w:r>
      <w:r w:rsidR="00C97C67">
        <w:t>43.725</w:t>
      </w:r>
      <w:r>
        <w:t xml:space="preserve"> points et en rapportent </w:t>
      </w:r>
      <w:r w:rsidR="006E330B">
        <w:t>50</w:t>
      </w:r>
      <w:r>
        <w:t xml:space="preserve"> (soit </w:t>
      </w:r>
      <w:r w:rsidR="00C97C67">
        <w:t>14</w:t>
      </w:r>
      <w:r w:rsidR="006E330B">
        <w:t xml:space="preserve"> </w:t>
      </w:r>
      <w:r>
        <w:t>%).</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5587A7CC"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6FC42CBD" w14:textId="77777777" w:rsidR="00D321C6" w:rsidRDefault="00D321C6" w:rsidP="00376F3F">
            <w:r>
              <w:t>Compétences</w:t>
            </w:r>
          </w:p>
        </w:tc>
        <w:tc>
          <w:tcPr>
            <w:tcW w:w="1900" w:type="dxa"/>
          </w:tcPr>
          <w:p w14:paraId="53F53A68"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01CE896B"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6B7A74FB"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53E6BA58"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97C67" w14:paraId="765DDD0A" w14:textId="77777777" w:rsidTr="00C97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503D112E" w14:textId="77777777" w:rsidR="00C97C67" w:rsidRDefault="00C97C67" w:rsidP="00376F3F">
            <w:r>
              <w:t>Fabriquer du pain d’Avoro</w:t>
            </w:r>
          </w:p>
        </w:tc>
        <w:tc>
          <w:tcPr>
            <w:tcW w:w="1900" w:type="dxa"/>
          </w:tcPr>
          <w:p w14:paraId="51C8E3E8"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 xml:space="preserve">1 farine d’avoro </w:t>
            </w:r>
          </w:p>
          <w:p w14:paraId="22DC1F16"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eau</w:t>
            </w:r>
          </w:p>
          <w:p w14:paraId="71A166BB" w14:textId="03C0793B" w:rsidR="00C97C67" w:rsidRDefault="00C97C67" w:rsidP="00376F3F">
            <w:pPr>
              <w:cnfStyle w:val="000000100000" w:firstRow="0" w:lastRow="0" w:firstColumn="0" w:lastColumn="0" w:oddVBand="0" w:evenVBand="0" w:oddHBand="1" w:evenHBand="0" w:firstRowFirstColumn="0" w:firstRowLastColumn="0" w:lastRowFirstColumn="0" w:lastRowLastColumn="0"/>
            </w:pPr>
            <w:r>
              <w:t>1 charbon</w:t>
            </w:r>
          </w:p>
        </w:tc>
        <w:tc>
          <w:tcPr>
            <w:tcW w:w="1874" w:type="dxa"/>
          </w:tcPr>
          <w:p w14:paraId="57EF08AC" w14:textId="5CD7FDAE" w:rsidR="00C97C67" w:rsidRDefault="00C97C67" w:rsidP="00265C7F">
            <w:pPr>
              <w:cnfStyle w:val="000000100000" w:firstRow="0" w:lastRow="0" w:firstColumn="0" w:lastColumn="0" w:oddVBand="0" w:evenVBand="0" w:oddHBand="1" w:evenHBand="0" w:firstRowFirstColumn="0" w:firstRowLastColumn="0" w:lastRowFirstColumn="0" w:lastRowLastColumn="0"/>
            </w:pPr>
            <w:r>
              <w:t>12 pains d’avoro</w:t>
            </w:r>
          </w:p>
        </w:tc>
        <w:tc>
          <w:tcPr>
            <w:tcW w:w="1800" w:type="dxa"/>
          </w:tcPr>
          <w:p w14:paraId="082C8854" w14:textId="0B8AFB46" w:rsidR="00C97C67" w:rsidRDefault="00C97C67"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2F76A9D3" w14:textId="0167C735" w:rsidR="00C97C67" w:rsidRDefault="00C97C67" w:rsidP="00C97C67">
            <w:pPr>
              <w:jc w:val="center"/>
              <w:cnfStyle w:val="000000100000" w:firstRow="0" w:lastRow="0" w:firstColumn="0" w:lastColumn="0" w:oddVBand="0" w:evenVBand="0" w:oddHBand="1" w:evenHBand="0" w:firstRowFirstColumn="0" w:firstRowLastColumn="0" w:lastRowFirstColumn="0" w:lastRowLastColumn="0"/>
            </w:pPr>
            <w:r>
              <w:t>43.725 / 50 / 290</w:t>
            </w:r>
          </w:p>
        </w:tc>
      </w:tr>
      <w:tr w:rsidR="00C97C67" w14:paraId="4295FDE1"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09F5BD3A" w14:textId="77777777" w:rsidR="00C97C67" w:rsidRDefault="00C97C67" w:rsidP="00376F3F">
            <w:r>
              <w:t>Faire du pain de Lichoj</w:t>
            </w:r>
          </w:p>
        </w:tc>
        <w:tc>
          <w:tcPr>
            <w:tcW w:w="1900" w:type="dxa"/>
          </w:tcPr>
          <w:p w14:paraId="3368FF76"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farine de Lichoj</w:t>
            </w:r>
          </w:p>
          <w:p w14:paraId="5E1D1DD8"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eau</w:t>
            </w:r>
          </w:p>
          <w:p w14:paraId="1E0EC85A" w14:textId="78518F89" w:rsidR="00C97C67" w:rsidRDefault="00C97C67" w:rsidP="00376F3F">
            <w:pPr>
              <w:cnfStyle w:val="000000000000" w:firstRow="0" w:lastRow="0" w:firstColumn="0" w:lastColumn="0" w:oddVBand="0" w:evenVBand="0" w:oddHBand="0" w:evenHBand="0" w:firstRowFirstColumn="0" w:firstRowLastColumn="0" w:lastRowFirstColumn="0" w:lastRowLastColumn="0"/>
            </w:pPr>
            <w:r>
              <w:t>1 charbon</w:t>
            </w:r>
          </w:p>
        </w:tc>
        <w:tc>
          <w:tcPr>
            <w:tcW w:w="1874" w:type="dxa"/>
          </w:tcPr>
          <w:p w14:paraId="3828F937" w14:textId="61A215A5" w:rsidR="00C97C67" w:rsidRDefault="00C97C67" w:rsidP="00265C7F">
            <w:pPr>
              <w:cnfStyle w:val="000000000000" w:firstRow="0" w:lastRow="0" w:firstColumn="0" w:lastColumn="0" w:oddVBand="0" w:evenVBand="0" w:oddHBand="0" w:evenHBand="0" w:firstRowFirstColumn="0" w:firstRowLastColumn="0" w:lastRowFirstColumn="0" w:lastRowLastColumn="0"/>
            </w:pPr>
            <w:r>
              <w:t>12 pains de Lichoj</w:t>
            </w:r>
          </w:p>
        </w:tc>
        <w:tc>
          <w:tcPr>
            <w:tcW w:w="1800" w:type="dxa"/>
          </w:tcPr>
          <w:p w14:paraId="16ED88A0" w14:textId="6DD67688" w:rsidR="00C97C67" w:rsidRDefault="00C97C67"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319F2D34" w14:textId="71938265" w:rsidR="00C97C67" w:rsidRDefault="00C97C67" w:rsidP="00376F3F">
            <w:pPr>
              <w:cnfStyle w:val="000000000000" w:firstRow="0" w:lastRow="0" w:firstColumn="0" w:lastColumn="0" w:oddVBand="0" w:evenVBand="0" w:oddHBand="0" w:evenHBand="0" w:firstRowFirstColumn="0" w:firstRowLastColumn="0" w:lastRowFirstColumn="0" w:lastRowLastColumn="0"/>
            </w:pPr>
          </w:p>
        </w:tc>
      </w:tr>
    </w:tbl>
    <w:p w14:paraId="66CE4A6B" w14:textId="77777777" w:rsidR="00D321C6" w:rsidRDefault="00D321C6" w:rsidP="00D321C6"/>
    <w:p w14:paraId="583C8133" w14:textId="243555F9" w:rsidR="00D321C6" w:rsidRDefault="00D321C6" w:rsidP="00D321C6">
      <w:pPr>
        <w:pStyle w:val="Titre4"/>
      </w:pPr>
      <w:r>
        <w:t>Salades</w:t>
      </w:r>
    </w:p>
    <w:p w14:paraId="6338FF0C" w14:textId="7E3EF90A" w:rsidR="00376F3F" w:rsidRPr="00376F3F" w:rsidRDefault="00376F3F" w:rsidP="00376F3F">
      <w:r>
        <w:t xml:space="preserve">Les salades sont obtenues en mélangeant une plante avec des épices (rorro), de l’huile (arido ou oli) dans deux saladiers. Chaque salade coûte </w:t>
      </w:r>
      <w:r w:rsidR="00C97C67">
        <w:t>142.56</w:t>
      </w:r>
      <w:r>
        <w:t xml:space="preserve"> points et en rapporte 1</w:t>
      </w:r>
      <w:r w:rsidR="006E330B">
        <w:t>55</w:t>
      </w:r>
      <w:r>
        <w:t xml:space="preserve"> (soit </w:t>
      </w:r>
      <w:r w:rsidR="00C97C67">
        <w:t>9</w:t>
      </w:r>
      <w:r>
        <w:t xml:space="preserve"> %).</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1208DE19"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5A44CC61" w14:textId="77777777" w:rsidR="00D321C6" w:rsidRDefault="00D321C6" w:rsidP="00376F3F">
            <w:r>
              <w:t>Compétences</w:t>
            </w:r>
          </w:p>
        </w:tc>
        <w:tc>
          <w:tcPr>
            <w:tcW w:w="1900" w:type="dxa"/>
          </w:tcPr>
          <w:p w14:paraId="1C618FB7"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65D3173A"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6E2EEB4D"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1905E402"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97C67" w14:paraId="120B70F0" w14:textId="77777777" w:rsidTr="00C97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656EA8F6" w14:textId="77777777" w:rsidR="00C97C67" w:rsidRDefault="00C97C67" w:rsidP="00376F3F">
            <w:r>
              <w:t>Cuisiner Salade de Flento</w:t>
            </w:r>
          </w:p>
        </w:tc>
        <w:tc>
          <w:tcPr>
            <w:tcW w:w="1900" w:type="dxa"/>
          </w:tcPr>
          <w:p w14:paraId="6154D469"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Fleurs de Flento</w:t>
            </w:r>
          </w:p>
          <w:p w14:paraId="0E65A154"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épice de rorro</w:t>
            </w:r>
          </w:p>
          <w:p w14:paraId="6BEADD8B"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 xml:space="preserve">1 Huile d’Arido </w:t>
            </w:r>
          </w:p>
          <w:p w14:paraId="2C420905"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2 saladiers</w:t>
            </w:r>
          </w:p>
        </w:tc>
        <w:tc>
          <w:tcPr>
            <w:tcW w:w="1874" w:type="dxa"/>
          </w:tcPr>
          <w:p w14:paraId="7C60D177"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2 Salade de Flento</w:t>
            </w:r>
          </w:p>
        </w:tc>
        <w:tc>
          <w:tcPr>
            <w:tcW w:w="1800" w:type="dxa"/>
          </w:tcPr>
          <w:p w14:paraId="2950BB77" w14:textId="578E31E5" w:rsidR="00C97C67" w:rsidRDefault="00C97C67" w:rsidP="00376F3F">
            <w:pPr>
              <w:cnfStyle w:val="000000100000" w:firstRow="0" w:lastRow="0" w:firstColumn="0" w:lastColumn="0" w:oddVBand="0" w:evenVBand="0" w:oddHBand="1" w:evenHBand="0" w:firstRowFirstColumn="0" w:firstRowLastColumn="0" w:lastRowFirstColumn="0" w:lastRowLastColumn="0"/>
            </w:pPr>
            <w:r>
              <w:t>Couteau</w:t>
            </w:r>
          </w:p>
        </w:tc>
        <w:tc>
          <w:tcPr>
            <w:tcW w:w="1532" w:type="dxa"/>
            <w:vMerge w:val="restart"/>
            <w:vAlign w:val="center"/>
          </w:tcPr>
          <w:p w14:paraId="19349A2D" w14:textId="36C6B197" w:rsidR="00C97C67" w:rsidRDefault="00C97C67" w:rsidP="00C97C67">
            <w:pPr>
              <w:jc w:val="center"/>
              <w:cnfStyle w:val="000000100000" w:firstRow="0" w:lastRow="0" w:firstColumn="0" w:lastColumn="0" w:oddVBand="0" w:evenVBand="0" w:oddHBand="1" w:evenHBand="0" w:firstRowFirstColumn="0" w:firstRowLastColumn="0" w:lastRowFirstColumn="0" w:lastRowLastColumn="0"/>
            </w:pPr>
            <w:r>
              <w:t>142.56 / 155 / 130</w:t>
            </w:r>
          </w:p>
        </w:tc>
      </w:tr>
      <w:tr w:rsidR="00C97C67" w14:paraId="5C095026"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5BF870B1" w14:textId="77777777" w:rsidR="00C97C67" w:rsidRDefault="00C97C67" w:rsidP="00376F3F">
            <w:r>
              <w:t>Cuisiner Salade de Fiko</w:t>
            </w:r>
          </w:p>
        </w:tc>
        <w:tc>
          <w:tcPr>
            <w:tcW w:w="1900" w:type="dxa"/>
          </w:tcPr>
          <w:p w14:paraId="65081768" w14:textId="5A056EB0" w:rsidR="00C97C67" w:rsidRDefault="00C97C67" w:rsidP="00376F3F">
            <w:pPr>
              <w:cnfStyle w:val="000000000000" w:firstRow="0" w:lastRow="0" w:firstColumn="0" w:lastColumn="0" w:oddVBand="0" w:evenVBand="0" w:oddHBand="0" w:evenHBand="0" w:firstRowFirstColumn="0" w:firstRowLastColumn="0" w:lastRowFirstColumn="0" w:lastRowLastColumn="0"/>
            </w:pPr>
            <w:r>
              <w:t>1 Plant de Fiko</w:t>
            </w:r>
          </w:p>
          <w:p w14:paraId="0276DA36"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épice de rorro</w:t>
            </w:r>
          </w:p>
          <w:p w14:paraId="249DEC89"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Huile d’Oli</w:t>
            </w:r>
          </w:p>
          <w:p w14:paraId="59880FF9"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2 saladiers</w:t>
            </w:r>
          </w:p>
        </w:tc>
        <w:tc>
          <w:tcPr>
            <w:tcW w:w="1874" w:type="dxa"/>
          </w:tcPr>
          <w:p w14:paraId="53D9A9E2" w14:textId="1C9D5C28" w:rsidR="00C97C67" w:rsidRDefault="00C97C67" w:rsidP="00376F3F">
            <w:pPr>
              <w:cnfStyle w:val="000000000000" w:firstRow="0" w:lastRow="0" w:firstColumn="0" w:lastColumn="0" w:oddVBand="0" w:evenVBand="0" w:oddHBand="0" w:evenHBand="0" w:firstRowFirstColumn="0" w:firstRowLastColumn="0" w:lastRowFirstColumn="0" w:lastRowLastColumn="0"/>
            </w:pPr>
            <w:r>
              <w:t>2 salades de Fiko</w:t>
            </w:r>
          </w:p>
        </w:tc>
        <w:tc>
          <w:tcPr>
            <w:tcW w:w="1800" w:type="dxa"/>
          </w:tcPr>
          <w:p w14:paraId="6057288E" w14:textId="051D0D04" w:rsidR="00C97C67" w:rsidRDefault="00C97C67" w:rsidP="00376F3F">
            <w:pPr>
              <w:cnfStyle w:val="000000000000" w:firstRow="0" w:lastRow="0" w:firstColumn="0" w:lastColumn="0" w:oddVBand="0" w:evenVBand="0" w:oddHBand="0" w:evenHBand="0" w:firstRowFirstColumn="0" w:firstRowLastColumn="0" w:lastRowFirstColumn="0" w:lastRowLastColumn="0"/>
            </w:pPr>
            <w:r>
              <w:t>Couteau</w:t>
            </w:r>
          </w:p>
        </w:tc>
        <w:tc>
          <w:tcPr>
            <w:tcW w:w="1532" w:type="dxa"/>
            <w:vMerge/>
          </w:tcPr>
          <w:p w14:paraId="0ABBA72E" w14:textId="0551E5D8" w:rsidR="00C97C67" w:rsidRDefault="00C97C67" w:rsidP="00376F3F">
            <w:pPr>
              <w:cnfStyle w:val="000000000000" w:firstRow="0" w:lastRow="0" w:firstColumn="0" w:lastColumn="0" w:oddVBand="0" w:evenVBand="0" w:oddHBand="0" w:evenHBand="0" w:firstRowFirstColumn="0" w:firstRowLastColumn="0" w:lastRowFirstColumn="0" w:lastRowLastColumn="0"/>
            </w:pPr>
          </w:p>
        </w:tc>
      </w:tr>
      <w:tr w:rsidR="00C97C67" w14:paraId="4A97A1DF"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6C54A3BC" w14:textId="77777777" w:rsidR="00C97C67" w:rsidRDefault="00C97C67" w:rsidP="00376F3F">
            <w:r>
              <w:t>Cuisiner salade de Lichoj</w:t>
            </w:r>
          </w:p>
        </w:tc>
        <w:tc>
          <w:tcPr>
            <w:tcW w:w="1900" w:type="dxa"/>
          </w:tcPr>
          <w:p w14:paraId="061A4CA6"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Plant de lichoj</w:t>
            </w:r>
          </w:p>
          <w:p w14:paraId="39FB3EC4"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épice de rorro</w:t>
            </w:r>
          </w:p>
          <w:p w14:paraId="76A3C376"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huile d’Oli</w:t>
            </w:r>
          </w:p>
          <w:p w14:paraId="038E730B"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2 saladiers</w:t>
            </w:r>
          </w:p>
        </w:tc>
        <w:tc>
          <w:tcPr>
            <w:tcW w:w="1874" w:type="dxa"/>
          </w:tcPr>
          <w:p w14:paraId="0AE01323" w14:textId="5BE53A7A" w:rsidR="00C97C67" w:rsidRDefault="00C97C67" w:rsidP="00376F3F">
            <w:pPr>
              <w:cnfStyle w:val="000000100000" w:firstRow="0" w:lastRow="0" w:firstColumn="0" w:lastColumn="0" w:oddVBand="0" w:evenVBand="0" w:oddHBand="1" w:evenHBand="0" w:firstRowFirstColumn="0" w:firstRowLastColumn="0" w:lastRowFirstColumn="0" w:lastRowLastColumn="0"/>
            </w:pPr>
            <w:r>
              <w:t>2 salades de Lichoj</w:t>
            </w:r>
          </w:p>
        </w:tc>
        <w:tc>
          <w:tcPr>
            <w:tcW w:w="1800" w:type="dxa"/>
          </w:tcPr>
          <w:p w14:paraId="514AEAA6" w14:textId="4688F85E" w:rsidR="00C97C67" w:rsidRDefault="00C97C67" w:rsidP="00376F3F">
            <w:pPr>
              <w:cnfStyle w:val="000000100000" w:firstRow="0" w:lastRow="0" w:firstColumn="0" w:lastColumn="0" w:oddVBand="0" w:evenVBand="0" w:oddHBand="1" w:evenHBand="0" w:firstRowFirstColumn="0" w:firstRowLastColumn="0" w:lastRowFirstColumn="0" w:lastRowLastColumn="0"/>
            </w:pPr>
            <w:r>
              <w:t>Couteau</w:t>
            </w:r>
          </w:p>
        </w:tc>
        <w:tc>
          <w:tcPr>
            <w:tcW w:w="1532" w:type="dxa"/>
            <w:vMerge/>
          </w:tcPr>
          <w:p w14:paraId="4218C057" w14:textId="31EB3BAE" w:rsidR="00C97C67" w:rsidRDefault="00C97C67" w:rsidP="00376F3F">
            <w:pPr>
              <w:cnfStyle w:val="000000100000" w:firstRow="0" w:lastRow="0" w:firstColumn="0" w:lastColumn="0" w:oddVBand="0" w:evenVBand="0" w:oddHBand="1" w:evenHBand="0" w:firstRowFirstColumn="0" w:firstRowLastColumn="0" w:lastRowFirstColumn="0" w:lastRowLastColumn="0"/>
            </w:pPr>
          </w:p>
        </w:tc>
      </w:tr>
      <w:tr w:rsidR="00C97C67" w14:paraId="77F95042"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3629C0CD" w14:textId="77777777" w:rsidR="00C97C67" w:rsidRDefault="00C97C67" w:rsidP="00376F3F">
            <w:r>
              <w:t>Cuisiner salade de Beano</w:t>
            </w:r>
          </w:p>
        </w:tc>
        <w:tc>
          <w:tcPr>
            <w:tcW w:w="1900" w:type="dxa"/>
          </w:tcPr>
          <w:p w14:paraId="7AD65BAD"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cosse de beano</w:t>
            </w:r>
          </w:p>
          <w:p w14:paraId="0C87E892"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épice de rorro</w:t>
            </w:r>
          </w:p>
          <w:p w14:paraId="54F1F218"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 xml:space="preserve">1 huile d’Arido </w:t>
            </w:r>
          </w:p>
          <w:p w14:paraId="60E16061"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saladier</w:t>
            </w:r>
          </w:p>
        </w:tc>
        <w:tc>
          <w:tcPr>
            <w:tcW w:w="1874" w:type="dxa"/>
          </w:tcPr>
          <w:p w14:paraId="413B4507" w14:textId="11A9854F" w:rsidR="00C97C67" w:rsidRDefault="00C97C67" w:rsidP="00376F3F">
            <w:pPr>
              <w:cnfStyle w:val="000000000000" w:firstRow="0" w:lastRow="0" w:firstColumn="0" w:lastColumn="0" w:oddVBand="0" w:evenVBand="0" w:oddHBand="0" w:evenHBand="0" w:firstRowFirstColumn="0" w:firstRowLastColumn="0" w:lastRowFirstColumn="0" w:lastRowLastColumn="0"/>
            </w:pPr>
            <w:r>
              <w:t>2 salades de Beano</w:t>
            </w:r>
          </w:p>
        </w:tc>
        <w:tc>
          <w:tcPr>
            <w:tcW w:w="1800" w:type="dxa"/>
          </w:tcPr>
          <w:p w14:paraId="19D3E494" w14:textId="0FAD048B" w:rsidR="00C97C67" w:rsidRDefault="00C97C67" w:rsidP="00376F3F">
            <w:pPr>
              <w:cnfStyle w:val="000000000000" w:firstRow="0" w:lastRow="0" w:firstColumn="0" w:lastColumn="0" w:oddVBand="0" w:evenVBand="0" w:oddHBand="0" w:evenHBand="0" w:firstRowFirstColumn="0" w:firstRowLastColumn="0" w:lastRowFirstColumn="0" w:lastRowLastColumn="0"/>
            </w:pPr>
            <w:r>
              <w:t>Couteau</w:t>
            </w:r>
          </w:p>
        </w:tc>
        <w:tc>
          <w:tcPr>
            <w:tcW w:w="1532" w:type="dxa"/>
            <w:vMerge/>
          </w:tcPr>
          <w:p w14:paraId="70F4BCBB" w14:textId="285D47A1" w:rsidR="00C97C67" w:rsidRDefault="00C97C67" w:rsidP="00376F3F">
            <w:pPr>
              <w:cnfStyle w:val="000000000000" w:firstRow="0" w:lastRow="0" w:firstColumn="0" w:lastColumn="0" w:oddVBand="0" w:evenVBand="0" w:oddHBand="0" w:evenHBand="0" w:firstRowFirstColumn="0" w:firstRowLastColumn="0" w:lastRowFirstColumn="0" w:lastRowLastColumn="0"/>
            </w:pPr>
          </w:p>
        </w:tc>
      </w:tr>
    </w:tbl>
    <w:p w14:paraId="2D300022" w14:textId="77777777" w:rsidR="00D321C6" w:rsidRDefault="00D321C6" w:rsidP="00D321C6"/>
    <w:p w14:paraId="2581E78D" w14:textId="187E16FD" w:rsidR="00D321C6" w:rsidRDefault="00D321C6" w:rsidP="00D321C6">
      <w:pPr>
        <w:pStyle w:val="Titre4"/>
      </w:pPr>
      <w:r>
        <w:t>Grillades</w:t>
      </w:r>
    </w:p>
    <w:p w14:paraId="6C789C56" w14:textId="62B2FB3A" w:rsidR="00376F3F" w:rsidRPr="00376F3F" w:rsidRDefault="004745B3" w:rsidP="00376F3F">
      <w:r>
        <w:t xml:space="preserve">Cuits dans un peu d’huile, certains fruits peuvent être grillés. Chaque ration coûte </w:t>
      </w:r>
      <w:r w:rsidR="00C97C67">
        <w:t>164.34</w:t>
      </w:r>
      <w:r>
        <w:t xml:space="preserve"> points et en rapporte </w:t>
      </w:r>
      <w:r w:rsidR="00C97C67">
        <w:t>180</w:t>
      </w:r>
      <w:r>
        <w:t xml:space="preserve"> (soit </w:t>
      </w:r>
      <w:r w:rsidR="00C97C67">
        <w:t>9.5</w:t>
      </w:r>
      <w:r>
        <w:t xml:space="preserve"> %).</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37864A4E"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25C5AC9B" w14:textId="77777777" w:rsidR="00D321C6" w:rsidRDefault="00D321C6" w:rsidP="00376F3F">
            <w:r>
              <w:t>Compétences</w:t>
            </w:r>
          </w:p>
        </w:tc>
        <w:tc>
          <w:tcPr>
            <w:tcW w:w="1900" w:type="dxa"/>
          </w:tcPr>
          <w:p w14:paraId="2B7B7267"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39E0A6D2"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7A6C921D"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322E5BD8"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97C67" w14:paraId="658D2C1C" w14:textId="77777777" w:rsidTr="00C97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41D0BCC2" w14:textId="77777777" w:rsidR="00C97C67" w:rsidRDefault="00C97C67" w:rsidP="00376F3F">
            <w:r>
              <w:t>Griller de l’Adano</w:t>
            </w:r>
          </w:p>
        </w:tc>
        <w:tc>
          <w:tcPr>
            <w:tcW w:w="1900" w:type="dxa"/>
          </w:tcPr>
          <w:p w14:paraId="7FE63EFB"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Adano</w:t>
            </w:r>
          </w:p>
          <w:p w14:paraId="3F0B2197"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lastRenderedPageBreak/>
              <w:t>1 huile d’Oli</w:t>
            </w:r>
          </w:p>
          <w:p w14:paraId="291461D1"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charbon</w:t>
            </w:r>
          </w:p>
          <w:p w14:paraId="0DF95F1A" w14:textId="4367EF90" w:rsidR="00C97C67" w:rsidRDefault="00C97C67" w:rsidP="00376F3F">
            <w:pPr>
              <w:cnfStyle w:val="000000100000" w:firstRow="0" w:lastRow="0" w:firstColumn="0" w:lastColumn="0" w:oddVBand="0" w:evenVBand="0" w:oddHBand="1" w:evenHBand="0" w:firstRowFirstColumn="0" w:firstRowLastColumn="0" w:lastRowFirstColumn="0" w:lastRowLastColumn="0"/>
            </w:pPr>
            <w:r>
              <w:t>2 petits pots en vannerie</w:t>
            </w:r>
          </w:p>
        </w:tc>
        <w:tc>
          <w:tcPr>
            <w:tcW w:w="1874" w:type="dxa"/>
          </w:tcPr>
          <w:p w14:paraId="32C2298F" w14:textId="09A62CF3" w:rsidR="00C97C67" w:rsidRDefault="00C97C67" w:rsidP="00376F3F">
            <w:pPr>
              <w:cnfStyle w:val="000000100000" w:firstRow="0" w:lastRow="0" w:firstColumn="0" w:lastColumn="0" w:oddVBand="0" w:evenVBand="0" w:oddHBand="1" w:evenHBand="0" w:firstRowFirstColumn="0" w:firstRowLastColumn="0" w:lastRowFirstColumn="0" w:lastRowLastColumn="0"/>
            </w:pPr>
            <w:r>
              <w:lastRenderedPageBreak/>
              <w:t>2 Adano grillé</w:t>
            </w:r>
          </w:p>
        </w:tc>
        <w:tc>
          <w:tcPr>
            <w:tcW w:w="1800" w:type="dxa"/>
          </w:tcPr>
          <w:p w14:paraId="5DC126DE"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p>
        </w:tc>
        <w:tc>
          <w:tcPr>
            <w:tcW w:w="1532" w:type="dxa"/>
            <w:vMerge w:val="restart"/>
            <w:vAlign w:val="center"/>
          </w:tcPr>
          <w:p w14:paraId="55FCFD45" w14:textId="1BFC6C5C" w:rsidR="00C97C67" w:rsidRDefault="00C97C67" w:rsidP="00C97C67">
            <w:pPr>
              <w:jc w:val="center"/>
              <w:cnfStyle w:val="000000100000" w:firstRow="0" w:lastRow="0" w:firstColumn="0" w:lastColumn="0" w:oddVBand="0" w:evenVBand="0" w:oddHBand="1" w:evenHBand="0" w:firstRowFirstColumn="0" w:firstRowLastColumn="0" w:lastRowFirstColumn="0" w:lastRowLastColumn="0"/>
            </w:pPr>
            <w:r>
              <w:t>164.34 / 180 / 600</w:t>
            </w:r>
          </w:p>
        </w:tc>
      </w:tr>
      <w:tr w:rsidR="00C97C67" w14:paraId="4800D27B"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73E22B86" w14:textId="77777777" w:rsidR="00C97C67" w:rsidRDefault="00C97C67" w:rsidP="00376F3F">
            <w:r>
              <w:lastRenderedPageBreak/>
              <w:t>Griller des Pino</w:t>
            </w:r>
          </w:p>
        </w:tc>
        <w:tc>
          <w:tcPr>
            <w:tcW w:w="1900" w:type="dxa"/>
          </w:tcPr>
          <w:p w14:paraId="46ACAF76"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 xml:space="preserve">1 Pino </w:t>
            </w:r>
          </w:p>
          <w:p w14:paraId="69D41E67"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Huile d’Oli</w:t>
            </w:r>
          </w:p>
          <w:p w14:paraId="099F3BC6"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charbon</w:t>
            </w:r>
          </w:p>
          <w:p w14:paraId="3CC4D30D" w14:textId="3DB4600C" w:rsidR="00C97C67" w:rsidRDefault="00C97C67" w:rsidP="00376F3F">
            <w:pPr>
              <w:cnfStyle w:val="000000000000" w:firstRow="0" w:lastRow="0" w:firstColumn="0" w:lastColumn="0" w:oddVBand="0" w:evenVBand="0" w:oddHBand="0" w:evenHBand="0" w:firstRowFirstColumn="0" w:firstRowLastColumn="0" w:lastRowFirstColumn="0" w:lastRowLastColumn="0"/>
            </w:pPr>
            <w:r>
              <w:t>2 petits pots en vannerie</w:t>
            </w:r>
          </w:p>
        </w:tc>
        <w:tc>
          <w:tcPr>
            <w:tcW w:w="1874" w:type="dxa"/>
          </w:tcPr>
          <w:p w14:paraId="65E1756F" w14:textId="70CFCAD6" w:rsidR="00C97C67" w:rsidRDefault="00C97C67" w:rsidP="00376F3F">
            <w:pPr>
              <w:cnfStyle w:val="000000000000" w:firstRow="0" w:lastRow="0" w:firstColumn="0" w:lastColumn="0" w:oddVBand="0" w:evenVBand="0" w:oddHBand="0" w:evenHBand="0" w:firstRowFirstColumn="0" w:firstRowLastColumn="0" w:lastRowFirstColumn="0" w:lastRowLastColumn="0"/>
            </w:pPr>
            <w:r>
              <w:t>2 Pino grillé</w:t>
            </w:r>
          </w:p>
        </w:tc>
        <w:tc>
          <w:tcPr>
            <w:tcW w:w="1800" w:type="dxa"/>
          </w:tcPr>
          <w:p w14:paraId="156309C1"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p>
        </w:tc>
        <w:tc>
          <w:tcPr>
            <w:tcW w:w="1532" w:type="dxa"/>
            <w:vMerge/>
          </w:tcPr>
          <w:p w14:paraId="1379F035" w14:textId="50E4DFDB" w:rsidR="00C97C67" w:rsidRDefault="00C97C67" w:rsidP="00376F3F">
            <w:pPr>
              <w:cnfStyle w:val="000000000000" w:firstRow="0" w:lastRow="0" w:firstColumn="0" w:lastColumn="0" w:oddVBand="0" w:evenVBand="0" w:oddHBand="0" w:evenHBand="0" w:firstRowFirstColumn="0" w:firstRowLastColumn="0" w:lastRowFirstColumn="0" w:lastRowLastColumn="0"/>
            </w:pPr>
          </w:p>
        </w:tc>
      </w:tr>
      <w:tr w:rsidR="00C97C67" w14:paraId="0BC16BF2"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62979F7C" w14:textId="77777777" w:rsidR="00C97C67" w:rsidRDefault="00C97C67" w:rsidP="00376F3F">
            <w:r>
              <w:t>Griller de l’Arido</w:t>
            </w:r>
          </w:p>
        </w:tc>
        <w:tc>
          <w:tcPr>
            <w:tcW w:w="1900" w:type="dxa"/>
          </w:tcPr>
          <w:p w14:paraId="6DCE39FA"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 xml:space="preserve">1 Graines d’Arido </w:t>
            </w:r>
          </w:p>
          <w:p w14:paraId="1B93152C"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 xml:space="preserve">1 Huile d’Arido </w:t>
            </w:r>
          </w:p>
          <w:p w14:paraId="749FFB71"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charbon</w:t>
            </w:r>
          </w:p>
          <w:p w14:paraId="387E22AD" w14:textId="5B33910F" w:rsidR="00C97C67" w:rsidRDefault="00C97C67" w:rsidP="00376F3F">
            <w:pPr>
              <w:cnfStyle w:val="000000100000" w:firstRow="0" w:lastRow="0" w:firstColumn="0" w:lastColumn="0" w:oddVBand="0" w:evenVBand="0" w:oddHBand="1" w:evenHBand="0" w:firstRowFirstColumn="0" w:firstRowLastColumn="0" w:lastRowFirstColumn="0" w:lastRowLastColumn="0"/>
            </w:pPr>
            <w:r>
              <w:t>2 petits pots en vannerie</w:t>
            </w:r>
          </w:p>
        </w:tc>
        <w:tc>
          <w:tcPr>
            <w:tcW w:w="1874" w:type="dxa"/>
          </w:tcPr>
          <w:p w14:paraId="5A050DCE" w14:textId="5C132006" w:rsidR="00C97C67" w:rsidRDefault="00C97C67" w:rsidP="00376F3F">
            <w:pPr>
              <w:cnfStyle w:val="000000100000" w:firstRow="0" w:lastRow="0" w:firstColumn="0" w:lastColumn="0" w:oddVBand="0" w:evenVBand="0" w:oddHBand="1" w:evenHBand="0" w:firstRowFirstColumn="0" w:firstRowLastColumn="0" w:lastRowFirstColumn="0" w:lastRowLastColumn="0"/>
            </w:pPr>
            <w:r>
              <w:t>2 Arido grillé</w:t>
            </w:r>
          </w:p>
        </w:tc>
        <w:tc>
          <w:tcPr>
            <w:tcW w:w="1800" w:type="dxa"/>
          </w:tcPr>
          <w:p w14:paraId="0EEF7234"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p>
        </w:tc>
        <w:tc>
          <w:tcPr>
            <w:tcW w:w="1532" w:type="dxa"/>
            <w:vMerge/>
          </w:tcPr>
          <w:p w14:paraId="12FCEA9E" w14:textId="776CABB2" w:rsidR="00C97C67" w:rsidRDefault="00C97C67" w:rsidP="006E330B">
            <w:pPr>
              <w:cnfStyle w:val="000000100000" w:firstRow="0" w:lastRow="0" w:firstColumn="0" w:lastColumn="0" w:oddVBand="0" w:evenVBand="0" w:oddHBand="1" w:evenHBand="0" w:firstRowFirstColumn="0" w:firstRowLastColumn="0" w:lastRowFirstColumn="0" w:lastRowLastColumn="0"/>
            </w:pPr>
          </w:p>
        </w:tc>
      </w:tr>
    </w:tbl>
    <w:p w14:paraId="47701A62" w14:textId="77777777" w:rsidR="00D321C6" w:rsidRDefault="00D321C6" w:rsidP="00D321C6"/>
    <w:p w14:paraId="3844976A" w14:textId="7FFDD20C" w:rsidR="00D321C6" w:rsidRDefault="00D321C6" w:rsidP="00D321C6">
      <w:pPr>
        <w:pStyle w:val="Titre4"/>
      </w:pPr>
      <w:r>
        <w:t>Céréales</w:t>
      </w:r>
    </w:p>
    <w:p w14:paraId="54C10D82" w14:textId="15F710CA" w:rsidR="004745B3" w:rsidRDefault="004745B3" w:rsidP="004745B3">
      <w:r>
        <w:t xml:space="preserve">Les céréales se préparent en mélangeant un fruit à des céréales et du lait dans un bol. Ce repas coûte </w:t>
      </w:r>
      <w:r w:rsidR="00C97C67">
        <w:t>550.44</w:t>
      </w:r>
      <w:r>
        <w:t xml:space="preserve"> points et en rapporte </w:t>
      </w:r>
      <w:r w:rsidR="006E330B">
        <w:t>6</w:t>
      </w:r>
      <w:r w:rsidR="00C97C67">
        <w:t>5</w:t>
      </w:r>
      <w:r w:rsidR="006E330B">
        <w:t>0</w:t>
      </w:r>
      <w:r>
        <w:t xml:space="preserve"> (soit </w:t>
      </w:r>
      <w:r w:rsidR="00C97C67">
        <w:t>18</w:t>
      </w:r>
      <w:r>
        <w:t xml:space="preserve"> %).</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3860B0D3"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6A3EB108" w14:textId="77777777" w:rsidR="00D321C6" w:rsidRDefault="00D321C6" w:rsidP="00376F3F">
            <w:r>
              <w:t>Compétences</w:t>
            </w:r>
          </w:p>
        </w:tc>
        <w:tc>
          <w:tcPr>
            <w:tcW w:w="1900" w:type="dxa"/>
          </w:tcPr>
          <w:p w14:paraId="021A6789"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4A02AE43"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63E422B9"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4214F0A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97C67" w14:paraId="5AC489EB" w14:textId="77777777" w:rsidTr="00C97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073DEFFE" w14:textId="77777777" w:rsidR="00C97C67" w:rsidRDefault="00C97C67" w:rsidP="00376F3F">
            <w:r>
              <w:t>Préparer des céréales au thorno</w:t>
            </w:r>
          </w:p>
        </w:tc>
        <w:tc>
          <w:tcPr>
            <w:tcW w:w="1900" w:type="dxa"/>
          </w:tcPr>
          <w:p w14:paraId="6E2C866A"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céréale</w:t>
            </w:r>
          </w:p>
          <w:p w14:paraId="3D2D719E"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Baies de Thorno</w:t>
            </w:r>
          </w:p>
          <w:p w14:paraId="136C7D76"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lait végétal de ligio</w:t>
            </w:r>
          </w:p>
          <w:p w14:paraId="4415E126"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bol</w:t>
            </w:r>
          </w:p>
        </w:tc>
        <w:tc>
          <w:tcPr>
            <w:tcW w:w="1874" w:type="dxa"/>
          </w:tcPr>
          <w:p w14:paraId="166B3B02"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céréale au thorno</w:t>
            </w:r>
          </w:p>
        </w:tc>
        <w:tc>
          <w:tcPr>
            <w:tcW w:w="1800" w:type="dxa"/>
          </w:tcPr>
          <w:p w14:paraId="2AC38B27" w14:textId="7B940C87" w:rsidR="00C97C67" w:rsidRDefault="00C97C67"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2ABE1F53" w14:textId="782A86EE" w:rsidR="00C97C67" w:rsidRDefault="00C97C67" w:rsidP="00C97C67">
            <w:pPr>
              <w:jc w:val="center"/>
              <w:cnfStyle w:val="000000100000" w:firstRow="0" w:lastRow="0" w:firstColumn="0" w:lastColumn="0" w:oddVBand="0" w:evenVBand="0" w:oddHBand="1" w:evenHBand="0" w:firstRowFirstColumn="0" w:firstRowLastColumn="0" w:lastRowFirstColumn="0" w:lastRowLastColumn="0"/>
            </w:pPr>
            <w:r>
              <w:t>650.44 / 650 / 500</w:t>
            </w:r>
          </w:p>
        </w:tc>
      </w:tr>
      <w:tr w:rsidR="00C97C67" w14:paraId="51043D35"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40EBE33F" w14:textId="77777777" w:rsidR="00C97C67" w:rsidRDefault="00C97C67" w:rsidP="00376F3F">
            <w:r>
              <w:t>Préparer des céréales aux airelles</w:t>
            </w:r>
          </w:p>
        </w:tc>
        <w:tc>
          <w:tcPr>
            <w:tcW w:w="1900" w:type="dxa"/>
          </w:tcPr>
          <w:p w14:paraId="3479D0CA"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céréale</w:t>
            </w:r>
          </w:p>
          <w:p w14:paraId="404B943F"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airelle</w:t>
            </w:r>
          </w:p>
          <w:p w14:paraId="2E831DF0"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lait végétal de ligio</w:t>
            </w:r>
          </w:p>
          <w:p w14:paraId="77204CFC"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bol</w:t>
            </w:r>
          </w:p>
        </w:tc>
        <w:tc>
          <w:tcPr>
            <w:tcW w:w="1874" w:type="dxa"/>
          </w:tcPr>
          <w:p w14:paraId="2D3666B8"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céréale aux airelles</w:t>
            </w:r>
          </w:p>
        </w:tc>
        <w:tc>
          <w:tcPr>
            <w:tcW w:w="1800" w:type="dxa"/>
          </w:tcPr>
          <w:p w14:paraId="1B0F6E66" w14:textId="79B1948B" w:rsidR="00C97C67" w:rsidRDefault="00C97C67"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3A0AF275" w14:textId="075CC022" w:rsidR="00C97C67" w:rsidRDefault="00C97C67" w:rsidP="00376F3F">
            <w:pPr>
              <w:cnfStyle w:val="000000000000" w:firstRow="0" w:lastRow="0" w:firstColumn="0" w:lastColumn="0" w:oddVBand="0" w:evenVBand="0" w:oddHBand="0" w:evenHBand="0" w:firstRowFirstColumn="0" w:firstRowLastColumn="0" w:lastRowFirstColumn="0" w:lastRowLastColumn="0"/>
            </w:pPr>
          </w:p>
        </w:tc>
      </w:tr>
      <w:tr w:rsidR="00C97C67" w14:paraId="20E4839D"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2AACF7C4" w14:textId="77777777" w:rsidR="00C97C67" w:rsidRDefault="00C97C67" w:rsidP="00376F3F">
            <w:r>
              <w:t>Préparer des céréales au Fangsorxo</w:t>
            </w:r>
          </w:p>
        </w:tc>
        <w:tc>
          <w:tcPr>
            <w:tcW w:w="1900" w:type="dxa"/>
          </w:tcPr>
          <w:p w14:paraId="48A9E80E"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céréale</w:t>
            </w:r>
          </w:p>
          <w:p w14:paraId="3938305C"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fruit de fangsorxo</w:t>
            </w:r>
          </w:p>
          <w:p w14:paraId="3BA41A01"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lait végétal de ligio</w:t>
            </w:r>
          </w:p>
          <w:p w14:paraId="21867760"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bol</w:t>
            </w:r>
          </w:p>
        </w:tc>
        <w:tc>
          <w:tcPr>
            <w:tcW w:w="1874" w:type="dxa"/>
          </w:tcPr>
          <w:p w14:paraId="3E9E5DA4"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céréale au fangsorxo</w:t>
            </w:r>
          </w:p>
        </w:tc>
        <w:tc>
          <w:tcPr>
            <w:tcW w:w="1800" w:type="dxa"/>
          </w:tcPr>
          <w:p w14:paraId="5C7B2628" w14:textId="2C9CA24A" w:rsidR="00C97C67" w:rsidRDefault="00C97C67"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tcPr>
          <w:p w14:paraId="7B73B49A" w14:textId="0C438696" w:rsidR="00C97C67" w:rsidRDefault="00C97C67" w:rsidP="00376F3F">
            <w:pPr>
              <w:cnfStyle w:val="000000100000" w:firstRow="0" w:lastRow="0" w:firstColumn="0" w:lastColumn="0" w:oddVBand="0" w:evenVBand="0" w:oddHBand="1" w:evenHBand="0" w:firstRowFirstColumn="0" w:firstRowLastColumn="0" w:lastRowFirstColumn="0" w:lastRowLastColumn="0"/>
            </w:pPr>
          </w:p>
        </w:tc>
      </w:tr>
    </w:tbl>
    <w:p w14:paraId="4AFB6C1A" w14:textId="77777777" w:rsidR="00D321C6" w:rsidRPr="00D321C6" w:rsidRDefault="00D321C6" w:rsidP="00D321C6"/>
    <w:p w14:paraId="7603F338" w14:textId="7025FAE0" w:rsidR="00D321C6" w:rsidRDefault="00D321C6" w:rsidP="00D321C6">
      <w:pPr>
        <w:pStyle w:val="Titre4"/>
      </w:pPr>
      <w:r>
        <w:t>Confiseries</w:t>
      </w:r>
    </w:p>
    <w:p w14:paraId="0A955410" w14:textId="7B406594" w:rsidR="004745B3" w:rsidRPr="004745B3" w:rsidRDefault="004745B3" w:rsidP="004745B3">
      <w:r>
        <w:t>Les confiseries regroupent les plats cuisinés avec du sucre. Bonbons, confits et confitures. Ces deux derniers seront avantageusement utilisés dans la préparation de crêpes.</w:t>
      </w:r>
    </w:p>
    <w:p w14:paraId="09EFD4AB" w14:textId="77777777" w:rsidR="00D321C6" w:rsidRDefault="00D321C6" w:rsidP="00D321C6">
      <w:pPr>
        <w:pStyle w:val="Titre5"/>
      </w:pPr>
      <w:r>
        <w:t>Bonbons</w:t>
      </w:r>
    </w:p>
    <w:p w14:paraId="554CF3BA" w14:textId="0AEDA07A" w:rsidR="007933FE" w:rsidRPr="007933FE" w:rsidRDefault="007933FE" w:rsidP="007933FE">
      <w:r>
        <w:t xml:space="preserve">Les bonbons sont un des plats les plus « rentables » entre l’énergie fournie et celle gagnée. Fabriqués par 20, ils coûtent individuellement </w:t>
      </w:r>
      <w:r w:rsidR="00C455B5">
        <w:t>16 et 20 (pour ceux au lavo) et rapportent 20 et 25 soit 23 et 25 %.</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43FA6DEC"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14AC0E8F" w14:textId="77777777" w:rsidR="00D321C6" w:rsidRDefault="00D321C6" w:rsidP="00376F3F">
            <w:r>
              <w:t>Compétences</w:t>
            </w:r>
          </w:p>
        </w:tc>
        <w:tc>
          <w:tcPr>
            <w:tcW w:w="1900" w:type="dxa"/>
          </w:tcPr>
          <w:p w14:paraId="27B73AB9"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3B549C94"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3807BDA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1C0341A7"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97C67" w14:paraId="57DB2B8B" w14:textId="77777777" w:rsidTr="00C97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3028AD6F" w14:textId="77777777" w:rsidR="00C97C67" w:rsidRDefault="00C97C67" w:rsidP="00376F3F">
            <w:r>
              <w:t>Préparer des bonbons au flento</w:t>
            </w:r>
          </w:p>
        </w:tc>
        <w:tc>
          <w:tcPr>
            <w:tcW w:w="1900" w:type="dxa"/>
          </w:tcPr>
          <w:p w14:paraId="23925863"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sucre</w:t>
            </w:r>
          </w:p>
          <w:p w14:paraId="4055985E" w14:textId="77777777" w:rsidR="00C97C67" w:rsidRDefault="00C97C67" w:rsidP="00376F3F">
            <w:pPr>
              <w:cnfStyle w:val="000000100000" w:firstRow="0" w:lastRow="0" w:firstColumn="0" w:lastColumn="0" w:oddVBand="0" w:evenVBand="0" w:oddHBand="1" w:evenHBand="0" w:firstRowFirstColumn="0" w:firstRowLastColumn="0" w:lastRowFirstColumn="0" w:lastRowLastColumn="0"/>
            </w:pPr>
            <w:r>
              <w:t>1 poudre de flento</w:t>
            </w:r>
          </w:p>
          <w:p w14:paraId="12012E24" w14:textId="58D37858" w:rsidR="00C97C67" w:rsidRDefault="00C97C67" w:rsidP="00376F3F">
            <w:pPr>
              <w:cnfStyle w:val="000000100000" w:firstRow="0" w:lastRow="0" w:firstColumn="0" w:lastColumn="0" w:oddVBand="0" w:evenVBand="0" w:oddHBand="1" w:evenHBand="0" w:firstRowFirstColumn="0" w:firstRowLastColumn="0" w:lastRowFirstColumn="0" w:lastRowLastColumn="0"/>
            </w:pPr>
            <w:r>
              <w:t>1 charbon</w:t>
            </w:r>
          </w:p>
        </w:tc>
        <w:tc>
          <w:tcPr>
            <w:tcW w:w="1874" w:type="dxa"/>
          </w:tcPr>
          <w:p w14:paraId="5253E8DA" w14:textId="488B3EF0" w:rsidR="00C97C67" w:rsidRDefault="00C97C67" w:rsidP="00376F3F">
            <w:pPr>
              <w:cnfStyle w:val="000000100000" w:firstRow="0" w:lastRow="0" w:firstColumn="0" w:lastColumn="0" w:oddVBand="0" w:evenVBand="0" w:oddHBand="1" w:evenHBand="0" w:firstRowFirstColumn="0" w:firstRowLastColumn="0" w:lastRowFirstColumn="0" w:lastRowLastColumn="0"/>
            </w:pPr>
            <w:r>
              <w:t>20 bonbons au flento</w:t>
            </w:r>
          </w:p>
        </w:tc>
        <w:tc>
          <w:tcPr>
            <w:tcW w:w="1800" w:type="dxa"/>
          </w:tcPr>
          <w:p w14:paraId="7818E1DC" w14:textId="100ACC39" w:rsidR="00C97C67" w:rsidRDefault="00C97C67"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6D9DBFFC" w14:textId="111ABEBD" w:rsidR="00C97C67" w:rsidRPr="00E91FFD" w:rsidRDefault="00C455B5" w:rsidP="00C97C67">
            <w:pPr>
              <w:jc w:val="center"/>
              <w:cnfStyle w:val="000000100000" w:firstRow="0" w:lastRow="0" w:firstColumn="0" w:lastColumn="0" w:oddVBand="0" w:evenVBand="0" w:oddHBand="1" w:evenHBand="0" w:firstRowFirstColumn="0" w:firstRowLastColumn="0" w:lastRowFirstColumn="0" w:lastRowLastColumn="0"/>
            </w:pPr>
            <w:r>
              <w:t>16.236 / 20</w:t>
            </w:r>
            <w:r w:rsidR="00C97C67">
              <w:t xml:space="preserve"> / 400</w:t>
            </w:r>
          </w:p>
        </w:tc>
      </w:tr>
      <w:tr w:rsidR="00C97C67" w14:paraId="439F0E16"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0C46E659" w14:textId="77777777" w:rsidR="00C97C67" w:rsidRDefault="00C97C67" w:rsidP="00376F3F">
            <w:r>
              <w:lastRenderedPageBreak/>
              <w:t>Préparer des bonbons aux airelles</w:t>
            </w:r>
          </w:p>
        </w:tc>
        <w:tc>
          <w:tcPr>
            <w:tcW w:w="1900" w:type="dxa"/>
          </w:tcPr>
          <w:p w14:paraId="16FFAA9E"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sucre</w:t>
            </w:r>
          </w:p>
          <w:p w14:paraId="69413168" w14:textId="77777777" w:rsidR="00C97C67" w:rsidRDefault="00C97C67" w:rsidP="00376F3F">
            <w:pPr>
              <w:cnfStyle w:val="000000000000" w:firstRow="0" w:lastRow="0" w:firstColumn="0" w:lastColumn="0" w:oddVBand="0" w:evenVBand="0" w:oddHBand="0" w:evenHBand="0" w:firstRowFirstColumn="0" w:firstRowLastColumn="0" w:lastRowFirstColumn="0" w:lastRowLastColumn="0"/>
            </w:pPr>
            <w:r>
              <w:t>1 Jus d’airelles</w:t>
            </w:r>
          </w:p>
          <w:p w14:paraId="07348D8B" w14:textId="35CF1CED" w:rsidR="00C97C67" w:rsidRDefault="00C97C67" w:rsidP="00376F3F">
            <w:pPr>
              <w:cnfStyle w:val="000000000000" w:firstRow="0" w:lastRow="0" w:firstColumn="0" w:lastColumn="0" w:oddVBand="0" w:evenVBand="0" w:oddHBand="0" w:evenHBand="0" w:firstRowFirstColumn="0" w:firstRowLastColumn="0" w:lastRowFirstColumn="0" w:lastRowLastColumn="0"/>
            </w:pPr>
            <w:r>
              <w:t>1 charbon</w:t>
            </w:r>
          </w:p>
        </w:tc>
        <w:tc>
          <w:tcPr>
            <w:tcW w:w="1874" w:type="dxa"/>
          </w:tcPr>
          <w:p w14:paraId="0626B151" w14:textId="308DBCA8" w:rsidR="00C97C67" w:rsidRDefault="00C97C67" w:rsidP="00376F3F">
            <w:pPr>
              <w:cnfStyle w:val="000000000000" w:firstRow="0" w:lastRow="0" w:firstColumn="0" w:lastColumn="0" w:oddVBand="0" w:evenVBand="0" w:oddHBand="0" w:evenHBand="0" w:firstRowFirstColumn="0" w:firstRowLastColumn="0" w:lastRowFirstColumn="0" w:lastRowLastColumn="0"/>
            </w:pPr>
            <w:r>
              <w:t>20 bonbons aux airelles</w:t>
            </w:r>
          </w:p>
        </w:tc>
        <w:tc>
          <w:tcPr>
            <w:tcW w:w="1800" w:type="dxa"/>
          </w:tcPr>
          <w:p w14:paraId="156D1D29" w14:textId="09496A4C" w:rsidR="00C97C67" w:rsidRDefault="00C97C67"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1604723B" w14:textId="424BC2DD" w:rsidR="00C97C67" w:rsidRDefault="00C97C67" w:rsidP="00376F3F">
            <w:pPr>
              <w:cnfStyle w:val="000000000000" w:firstRow="0" w:lastRow="0" w:firstColumn="0" w:lastColumn="0" w:oddVBand="0" w:evenVBand="0" w:oddHBand="0" w:evenHBand="0" w:firstRowFirstColumn="0" w:firstRowLastColumn="0" w:lastRowFirstColumn="0" w:lastRowLastColumn="0"/>
            </w:pPr>
          </w:p>
        </w:tc>
      </w:tr>
      <w:tr w:rsidR="00FE3015" w14:paraId="6A09D35B" w14:textId="77777777" w:rsidTr="00A63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0FEACE66" w14:textId="77777777" w:rsidR="00FE3015" w:rsidRDefault="00FE3015" w:rsidP="00A63133">
            <w:r>
              <w:t>Préparer des bonbons au lavo</w:t>
            </w:r>
          </w:p>
        </w:tc>
        <w:tc>
          <w:tcPr>
            <w:tcW w:w="1900" w:type="dxa"/>
          </w:tcPr>
          <w:p w14:paraId="3DFCD082" w14:textId="77777777" w:rsidR="00FE3015" w:rsidRDefault="00FE3015" w:rsidP="00A63133">
            <w:pPr>
              <w:cnfStyle w:val="000000100000" w:firstRow="0" w:lastRow="0" w:firstColumn="0" w:lastColumn="0" w:oddVBand="0" w:evenVBand="0" w:oddHBand="1" w:evenHBand="0" w:firstRowFirstColumn="0" w:firstRowLastColumn="0" w:lastRowFirstColumn="0" w:lastRowLastColumn="0"/>
            </w:pPr>
            <w:r>
              <w:t>1 sucre</w:t>
            </w:r>
          </w:p>
          <w:p w14:paraId="26D7E092" w14:textId="77777777" w:rsidR="00FE3015" w:rsidRDefault="00FE3015" w:rsidP="00A63133">
            <w:pPr>
              <w:cnfStyle w:val="000000100000" w:firstRow="0" w:lastRow="0" w:firstColumn="0" w:lastColumn="0" w:oddVBand="0" w:evenVBand="0" w:oddHBand="1" w:evenHBand="0" w:firstRowFirstColumn="0" w:firstRowLastColumn="0" w:lastRowFirstColumn="0" w:lastRowLastColumn="0"/>
            </w:pPr>
            <w:r>
              <w:t>1 plant de lavo</w:t>
            </w:r>
          </w:p>
          <w:p w14:paraId="42CF169B" w14:textId="77777777" w:rsidR="00FE3015" w:rsidRDefault="00FE3015" w:rsidP="00A63133">
            <w:pPr>
              <w:cnfStyle w:val="000000100000" w:firstRow="0" w:lastRow="0" w:firstColumn="0" w:lastColumn="0" w:oddVBand="0" w:evenVBand="0" w:oddHBand="1" w:evenHBand="0" w:firstRowFirstColumn="0" w:firstRowLastColumn="0" w:lastRowFirstColumn="0" w:lastRowLastColumn="0"/>
            </w:pPr>
            <w:r>
              <w:t>1 charbon</w:t>
            </w:r>
          </w:p>
        </w:tc>
        <w:tc>
          <w:tcPr>
            <w:tcW w:w="1874" w:type="dxa"/>
          </w:tcPr>
          <w:p w14:paraId="1DA322C9" w14:textId="77777777" w:rsidR="00FE3015" w:rsidRDefault="00FE3015" w:rsidP="00A63133">
            <w:pPr>
              <w:cnfStyle w:val="000000100000" w:firstRow="0" w:lastRow="0" w:firstColumn="0" w:lastColumn="0" w:oddVBand="0" w:evenVBand="0" w:oddHBand="1" w:evenHBand="0" w:firstRowFirstColumn="0" w:firstRowLastColumn="0" w:lastRowFirstColumn="0" w:lastRowLastColumn="0"/>
            </w:pPr>
            <w:r>
              <w:t>20 bonbons à la fleur de lavo</w:t>
            </w:r>
          </w:p>
        </w:tc>
        <w:tc>
          <w:tcPr>
            <w:tcW w:w="1800" w:type="dxa"/>
          </w:tcPr>
          <w:p w14:paraId="167A30C5" w14:textId="607F92F0" w:rsidR="00FE3015" w:rsidRDefault="00FE3015" w:rsidP="00A63133">
            <w:pPr>
              <w:cnfStyle w:val="000000100000" w:firstRow="0" w:lastRow="0" w:firstColumn="0" w:lastColumn="0" w:oddVBand="0" w:evenVBand="0" w:oddHBand="1" w:evenHBand="0" w:firstRowFirstColumn="0" w:firstRowLastColumn="0" w:lastRowFirstColumn="0" w:lastRowLastColumn="0"/>
            </w:pPr>
            <w:r>
              <w:t>Cuiller</w:t>
            </w:r>
          </w:p>
        </w:tc>
        <w:tc>
          <w:tcPr>
            <w:tcW w:w="1532" w:type="dxa"/>
          </w:tcPr>
          <w:p w14:paraId="68ADAE6F" w14:textId="6295CC49" w:rsidR="00FE3015" w:rsidRDefault="00C455B5" w:rsidP="00C455B5">
            <w:pPr>
              <w:cnfStyle w:val="000000100000" w:firstRow="0" w:lastRow="0" w:firstColumn="0" w:lastColumn="0" w:oddVBand="0" w:evenVBand="0" w:oddHBand="1" w:evenHBand="0" w:firstRowFirstColumn="0" w:firstRowLastColumn="0" w:lastRowFirstColumn="0" w:lastRowLastColumn="0"/>
            </w:pPr>
            <w:r>
              <w:t>19.998</w:t>
            </w:r>
            <w:r w:rsidR="006E330B">
              <w:t xml:space="preserve"> / </w:t>
            </w:r>
            <w:r>
              <w:t>25 / 400</w:t>
            </w:r>
          </w:p>
        </w:tc>
      </w:tr>
    </w:tbl>
    <w:p w14:paraId="62FFC9DB" w14:textId="77777777" w:rsidR="00D321C6" w:rsidRPr="00D321C6" w:rsidRDefault="00D321C6" w:rsidP="00D321C6"/>
    <w:p w14:paraId="051D005B" w14:textId="44A350C4" w:rsidR="00D321C6" w:rsidRDefault="00D321C6" w:rsidP="00D321C6">
      <w:pPr>
        <w:pStyle w:val="Titre5"/>
      </w:pPr>
      <w:r>
        <w:t>Confits</w:t>
      </w:r>
    </w:p>
    <w:p w14:paraId="0CACE807" w14:textId="7AEC6D11" w:rsidR="004F30B7" w:rsidRPr="004F30B7" w:rsidRDefault="004F30B7" w:rsidP="004F30B7">
      <w:r>
        <w:t xml:space="preserve">Le confit est une opération délicate utilisant le sucre et la pectine pour confire un fruit en le chauffant. Un petit pot coûte </w:t>
      </w:r>
      <w:r w:rsidR="00C455B5">
        <w:t>675.18</w:t>
      </w:r>
      <w:r>
        <w:t xml:space="preserve"> points et en rendrait </w:t>
      </w:r>
      <w:r w:rsidR="00C455B5">
        <w:t>76</w:t>
      </w:r>
      <w:r w:rsidR="006E330B">
        <w:t>0</w:t>
      </w:r>
      <w:r>
        <w:t xml:space="preserve"> (soit </w:t>
      </w:r>
      <w:r w:rsidR="00C455B5">
        <w:t>12.5</w:t>
      </w:r>
      <w:r>
        <w:t xml:space="preserve"> %). Très calorifique, il est plus pertinent de l’utiliser sur des crêpes.</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583B665A" w14:textId="77777777" w:rsidTr="00D321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1BE64802" w14:textId="77777777" w:rsidR="00D321C6" w:rsidRDefault="00D321C6" w:rsidP="00376F3F">
            <w:r>
              <w:t>Compétences</w:t>
            </w:r>
          </w:p>
        </w:tc>
        <w:tc>
          <w:tcPr>
            <w:tcW w:w="1900" w:type="dxa"/>
          </w:tcPr>
          <w:p w14:paraId="6C6535B0"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01C98D4A"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2C3DF62C"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6019C8DB"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455B5" w14:paraId="793F002C"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4DBFB8D3" w14:textId="77777777" w:rsidR="00C455B5" w:rsidRDefault="00C455B5" w:rsidP="00376F3F">
            <w:r>
              <w:t>Préparer un Confit de Pino</w:t>
            </w:r>
          </w:p>
        </w:tc>
        <w:tc>
          <w:tcPr>
            <w:tcW w:w="1900" w:type="dxa"/>
          </w:tcPr>
          <w:p w14:paraId="4F22428E"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Pectine</w:t>
            </w:r>
          </w:p>
          <w:p w14:paraId="70601B7F"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320BD624"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Pino</w:t>
            </w:r>
          </w:p>
          <w:p w14:paraId="0B22F86D"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charbon</w:t>
            </w:r>
          </w:p>
          <w:p w14:paraId="57A11CCD"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petit pot en verre</w:t>
            </w:r>
          </w:p>
        </w:tc>
        <w:tc>
          <w:tcPr>
            <w:tcW w:w="1874" w:type="dxa"/>
          </w:tcPr>
          <w:p w14:paraId="5ADACEF2"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Confit de pino</w:t>
            </w:r>
          </w:p>
        </w:tc>
        <w:tc>
          <w:tcPr>
            <w:tcW w:w="1800" w:type="dxa"/>
          </w:tcPr>
          <w:p w14:paraId="1741F807" w14:textId="1934FD45"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58D4DD6A" w14:textId="07D172FA" w:rsidR="00C455B5" w:rsidRDefault="00C455B5" w:rsidP="00C455B5">
            <w:pPr>
              <w:jc w:val="center"/>
              <w:cnfStyle w:val="000000100000" w:firstRow="0" w:lastRow="0" w:firstColumn="0" w:lastColumn="0" w:oddVBand="0" w:evenVBand="0" w:oddHBand="1" w:evenHBand="0" w:firstRowFirstColumn="0" w:firstRowLastColumn="0" w:lastRowFirstColumn="0" w:lastRowLastColumn="0"/>
            </w:pPr>
            <w:r>
              <w:t>675.18 / 760 / 200</w:t>
            </w:r>
          </w:p>
        </w:tc>
      </w:tr>
      <w:tr w:rsidR="00C455B5" w14:paraId="068EABBE"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00F6A1EE" w14:textId="77777777" w:rsidR="00C455B5" w:rsidRDefault="00C455B5" w:rsidP="00376F3F">
            <w:r>
              <w:t>Préparer un confit de Flento</w:t>
            </w:r>
          </w:p>
        </w:tc>
        <w:tc>
          <w:tcPr>
            <w:tcW w:w="1900" w:type="dxa"/>
          </w:tcPr>
          <w:p w14:paraId="10AEEA60"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pectine</w:t>
            </w:r>
          </w:p>
          <w:p w14:paraId="21622039"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sucre</w:t>
            </w:r>
          </w:p>
          <w:p w14:paraId="4C7AE44A"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Fleur de Flento</w:t>
            </w:r>
          </w:p>
          <w:p w14:paraId="2194C835"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charbon</w:t>
            </w:r>
          </w:p>
          <w:p w14:paraId="63D168D3"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petit pot en verre</w:t>
            </w:r>
          </w:p>
        </w:tc>
        <w:tc>
          <w:tcPr>
            <w:tcW w:w="1874" w:type="dxa"/>
          </w:tcPr>
          <w:p w14:paraId="73AF631B"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confit de flento</w:t>
            </w:r>
          </w:p>
        </w:tc>
        <w:tc>
          <w:tcPr>
            <w:tcW w:w="1800" w:type="dxa"/>
          </w:tcPr>
          <w:p w14:paraId="2A79F7B3" w14:textId="20E5121D"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24204F4B" w14:textId="59320D69"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r w:rsidR="00C455B5" w14:paraId="49DB405F"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2A5F540B" w14:textId="77777777" w:rsidR="00C455B5" w:rsidRDefault="00C455B5" w:rsidP="00376F3F">
            <w:r>
              <w:t>Préparer un confit de Lavo</w:t>
            </w:r>
          </w:p>
        </w:tc>
        <w:tc>
          <w:tcPr>
            <w:tcW w:w="1900" w:type="dxa"/>
          </w:tcPr>
          <w:p w14:paraId="2627F06E"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pectine</w:t>
            </w:r>
          </w:p>
          <w:p w14:paraId="653F7BE8"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4F816C37"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plant de lavo</w:t>
            </w:r>
          </w:p>
          <w:p w14:paraId="33215A44"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charbon</w:t>
            </w:r>
          </w:p>
          <w:p w14:paraId="2190A5D7"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petit pot en verre</w:t>
            </w:r>
          </w:p>
        </w:tc>
        <w:tc>
          <w:tcPr>
            <w:tcW w:w="1874" w:type="dxa"/>
          </w:tcPr>
          <w:p w14:paraId="4536F95B"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confit de Lavo</w:t>
            </w:r>
          </w:p>
        </w:tc>
        <w:tc>
          <w:tcPr>
            <w:tcW w:w="1800" w:type="dxa"/>
          </w:tcPr>
          <w:p w14:paraId="6908E023" w14:textId="0EF4B868"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tcPr>
          <w:p w14:paraId="148B94E1" w14:textId="70394B9C" w:rsidR="00C455B5" w:rsidRDefault="00C455B5" w:rsidP="00376F3F">
            <w:pPr>
              <w:cnfStyle w:val="000000100000" w:firstRow="0" w:lastRow="0" w:firstColumn="0" w:lastColumn="0" w:oddVBand="0" w:evenVBand="0" w:oddHBand="1" w:evenHBand="0" w:firstRowFirstColumn="0" w:firstRowLastColumn="0" w:lastRowFirstColumn="0" w:lastRowLastColumn="0"/>
            </w:pPr>
          </w:p>
        </w:tc>
      </w:tr>
      <w:tr w:rsidR="00C455B5" w14:paraId="3523C55A"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7B416509" w14:textId="77777777" w:rsidR="00C455B5" w:rsidRDefault="00C455B5" w:rsidP="00376F3F">
            <w:r>
              <w:t>Préparer un confit d’Eiko</w:t>
            </w:r>
          </w:p>
        </w:tc>
        <w:tc>
          <w:tcPr>
            <w:tcW w:w="1900" w:type="dxa"/>
          </w:tcPr>
          <w:p w14:paraId="16CDF306"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pectine</w:t>
            </w:r>
          </w:p>
          <w:p w14:paraId="75F0DE41"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sucre</w:t>
            </w:r>
          </w:p>
          <w:p w14:paraId="348B62D8"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plant d’Eiko</w:t>
            </w:r>
          </w:p>
          <w:p w14:paraId="625BBC6D"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charbon</w:t>
            </w:r>
          </w:p>
          <w:p w14:paraId="74589822"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petit pot en verre</w:t>
            </w:r>
          </w:p>
        </w:tc>
        <w:tc>
          <w:tcPr>
            <w:tcW w:w="1874" w:type="dxa"/>
          </w:tcPr>
          <w:p w14:paraId="05D137D5"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confit d’Eiko</w:t>
            </w:r>
          </w:p>
        </w:tc>
        <w:tc>
          <w:tcPr>
            <w:tcW w:w="1800" w:type="dxa"/>
          </w:tcPr>
          <w:p w14:paraId="46579403" w14:textId="5D532766"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28D60252" w14:textId="61169109"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bl>
    <w:p w14:paraId="2773ADFB" w14:textId="77777777" w:rsidR="00D321C6" w:rsidRPr="00D321C6" w:rsidRDefault="00D321C6" w:rsidP="00D321C6"/>
    <w:p w14:paraId="48BC0559" w14:textId="7F4235C0" w:rsidR="00D321C6" w:rsidRDefault="00D321C6" w:rsidP="00D321C6">
      <w:pPr>
        <w:pStyle w:val="Titre5"/>
      </w:pPr>
      <w:r>
        <w:t>Confitures</w:t>
      </w:r>
    </w:p>
    <w:p w14:paraId="64DC9C57" w14:textId="347E4C19" w:rsidR="003808C5" w:rsidRPr="003808C5" w:rsidRDefault="003808C5" w:rsidP="003808C5">
      <w:r>
        <w:t xml:space="preserve">La confiture se prépare comme le confit mais le fruit utilisé n’est pas le même. Elle coûte également </w:t>
      </w:r>
      <w:r w:rsidR="00C455B5">
        <w:t>675.18</w:t>
      </w:r>
      <w:r w:rsidR="006E330B">
        <w:t xml:space="preserve"> points et en rendrait </w:t>
      </w:r>
      <w:r w:rsidR="00C455B5">
        <w:t>7</w:t>
      </w:r>
      <w:r w:rsidR="006E330B">
        <w:t xml:space="preserve">60 (soit </w:t>
      </w:r>
      <w:r w:rsidR="00C455B5">
        <w:t>12.5</w:t>
      </w:r>
      <w:r w:rsidR="006E330B">
        <w:t xml:space="preserve"> %). </w:t>
      </w:r>
      <w:r>
        <w:t>Elle serait plus judicieusement utilisée sur des crêpes.</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65F2FCBF"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76C9E83C" w14:textId="77777777" w:rsidR="00D321C6" w:rsidRDefault="00D321C6" w:rsidP="00376F3F">
            <w:r>
              <w:t>Compétences</w:t>
            </w:r>
          </w:p>
        </w:tc>
        <w:tc>
          <w:tcPr>
            <w:tcW w:w="1900" w:type="dxa"/>
          </w:tcPr>
          <w:p w14:paraId="3ADF3212"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1F90A226"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0AA95BD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1E34AD8F"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455B5" w14:paraId="44934A04"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265131CC" w14:textId="77777777" w:rsidR="00C455B5" w:rsidRDefault="00C455B5" w:rsidP="00376F3F">
            <w:r>
              <w:t>Préparer une confiture de Thorno</w:t>
            </w:r>
          </w:p>
        </w:tc>
        <w:tc>
          <w:tcPr>
            <w:tcW w:w="1900" w:type="dxa"/>
          </w:tcPr>
          <w:p w14:paraId="13F02DDD"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pectine</w:t>
            </w:r>
          </w:p>
          <w:p w14:paraId="001C2718"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531472D9"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baie de Thorno</w:t>
            </w:r>
          </w:p>
          <w:p w14:paraId="5286D256"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charbon</w:t>
            </w:r>
          </w:p>
          <w:p w14:paraId="19401DDD"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petit pot en verre</w:t>
            </w:r>
          </w:p>
        </w:tc>
        <w:tc>
          <w:tcPr>
            <w:tcW w:w="1874" w:type="dxa"/>
          </w:tcPr>
          <w:p w14:paraId="4BC65AFC"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confiture de Thorno</w:t>
            </w:r>
          </w:p>
        </w:tc>
        <w:tc>
          <w:tcPr>
            <w:tcW w:w="1800" w:type="dxa"/>
          </w:tcPr>
          <w:p w14:paraId="139D5C20" w14:textId="5A1B680B"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16E404A7" w14:textId="45C28CEA" w:rsidR="00C455B5" w:rsidRDefault="00C455B5" w:rsidP="00C455B5">
            <w:pPr>
              <w:cnfStyle w:val="000000100000" w:firstRow="0" w:lastRow="0" w:firstColumn="0" w:lastColumn="0" w:oddVBand="0" w:evenVBand="0" w:oddHBand="1" w:evenHBand="0" w:firstRowFirstColumn="0" w:firstRowLastColumn="0" w:lastRowFirstColumn="0" w:lastRowLastColumn="0"/>
            </w:pPr>
            <w:r>
              <w:t>675.18 / 760 / 500</w:t>
            </w:r>
          </w:p>
        </w:tc>
      </w:tr>
      <w:tr w:rsidR="00C455B5" w14:paraId="01668D2C"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618B6301" w14:textId="77777777" w:rsidR="00C455B5" w:rsidRDefault="00C455B5" w:rsidP="00376F3F">
            <w:r>
              <w:lastRenderedPageBreak/>
              <w:t>Préparer une confiture d’airelles</w:t>
            </w:r>
          </w:p>
        </w:tc>
        <w:tc>
          <w:tcPr>
            <w:tcW w:w="1900" w:type="dxa"/>
          </w:tcPr>
          <w:p w14:paraId="3B61F840"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pectine</w:t>
            </w:r>
          </w:p>
          <w:p w14:paraId="387D95C1"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sucre</w:t>
            </w:r>
          </w:p>
          <w:p w14:paraId="44E6D32C"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airelle</w:t>
            </w:r>
          </w:p>
          <w:p w14:paraId="66401274"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charbon</w:t>
            </w:r>
          </w:p>
          <w:p w14:paraId="4310D351"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petit pot en verre</w:t>
            </w:r>
          </w:p>
        </w:tc>
        <w:tc>
          <w:tcPr>
            <w:tcW w:w="1874" w:type="dxa"/>
          </w:tcPr>
          <w:p w14:paraId="7787A8D5"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confiture d’airelles</w:t>
            </w:r>
          </w:p>
        </w:tc>
        <w:tc>
          <w:tcPr>
            <w:tcW w:w="1800" w:type="dxa"/>
          </w:tcPr>
          <w:p w14:paraId="2A64EE7D" w14:textId="68734EBA"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7D1DF5AB" w14:textId="103DF136"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r w:rsidR="00C455B5" w14:paraId="6C46AA69"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564281C3" w14:textId="77777777" w:rsidR="00C455B5" w:rsidRDefault="00C455B5" w:rsidP="00376F3F">
            <w:r>
              <w:t>Préparer une confiture de Squo</w:t>
            </w:r>
          </w:p>
        </w:tc>
        <w:tc>
          <w:tcPr>
            <w:tcW w:w="1900" w:type="dxa"/>
          </w:tcPr>
          <w:p w14:paraId="5078F932"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pectine</w:t>
            </w:r>
          </w:p>
          <w:p w14:paraId="4BFCD2EC"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3D3486D2"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Plant de squo</w:t>
            </w:r>
          </w:p>
          <w:p w14:paraId="2324ED06"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charbon</w:t>
            </w:r>
          </w:p>
          <w:p w14:paraId="5AA5C4A3"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petit pot en verre</w:t>
            </w:r>
          </w:p>
        </w:tc>
        <w:tc>
          <w:tcPr>
            <w:tcW w:w="1874" w:type="dxa"/>
          </w:tcPr>
          <w:p w14:paraId="247589AB"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confiture de Squo</w:t>
            </w:r>
          </w:p>
        </w:tc>
        <w:tc>
          <w:tcPr>
            <w:tcW w:w="1800" w:type="dxa"/>
          </w:tcPr>
          <w:p w14:paraId="4C2F208A" w14:textId="2AA02285"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tcPr>
          <w:p w14:paraId="4700298C" w14:textId="335B5E63" w:rsidR="00C455B5" w:rsidRDefault="00C455B5" w:rsidP="00376F3F">
            <w:pPr>
              <w:cnfStyle w:val="000000100000" w:firstRow="0" w:lastRow="0" w:firstColumn="0" w:lastColumn="0" w:oddVBand="0" w:evenVBand="0" w:oddHBand="1" w:evenHBand="0" w:firstRowFirstColumn="0" w:firstRowLastColumn="0" w:lastRowFirstColumn="0" w:lastRowLastColumn="0"/>
            </w:pPr>
          </w:p>
        </w:tc>
      </w:tr>
      <w:tr w:rsidR="00C455B5" w14:paraId="5E10E985"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6E047414" w14:textId="77777777" w:rsidR="00C455B5" w:rsidRDefault="00C455B5" w:rsidP="00376F3F">
            <w:r>
              <w:t>Préparer une confiture de Fangsorxo</w:t>
            </w:r>
          </w:p>
        </w:tc>
        <w:tc>
          <w:tcPr>
            <w:tcW w:w="1900" w:type="dxa"/>
          </w:tcPr>
          <w:p w14:paraId="3BE61FDF"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pectine</w:t>
            </w:r>
          </w:p>
          <w:p w14:paraId="06618A8D"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sucre</w:t>
            </w:r>
          </w:p>
          <w:p w14:paraId="670D0336"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fruit de fangsorxo</w:t>
            </w:r>
          </w:p>
          <w:p w14:paraId="79410D19"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charbon</w:t>
            </w:r>
          </w:p>
          <w:p w14:paraId="4FA07A28"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petit pot en verre</w:t>
            </w:r>
          </w:p>
        </w:tc>
        <w:tc>
          <w:tcPr>
            <w:tcW w:w="1874" w:type="dxa"/>
          </w:tcPr>
          <w:p w14:paraId="5A7B36F5"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confiture de fangsorxo</w:t>
            </w:r>
          </w:p>
        </w:tc>
        <w:tc>
          <w:tcPr>
            <w:tcW w:w="1800" w:type="dxa"/>
          </w:tcPr>
          <w:p w14:paraId="43F83A75" w14:textId="5C58FFD6"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24E77219" w14:textId="5340D787"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r w:rsidR="00C455B5" w14:paraId="01BA9F84"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49DB753F" w14:textId="77777777" w:rsidR="00C455B5" w:rsidRDefault="00C455B5" w:rsidP="00376F3F">
            <w:r>
              <w:t>Préparer une confiture de Kakto</w:t>
            </w:r>
          </w:p>
        </w:tc>
        <w:tc>
          <w:tcPr>
            <w:tcW w:w="1900" w:type="dxa"/>
          </w:tcPr>
          <w:p w14:paraId="032DDB3D"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pectine</w:t>
            </w:r>
          </w:p>
          <w:p w14:paraId="1140757A"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70E77348"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Plant de Kakto</w:t>
            </w:r>
          </w:p>
          <w:p w14:paraId="7A3E7735"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charbon</w:t>
            </w:r>
          </w:p>
          <w:p w14:paraId="49701561"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petit pot en verre</w:t>
            </w:r>
          </w:p>
        </w:tc>
        <w:tc>
          <w:tcPr>
            <w:tcW w:w="1874" w:type="dxa"/>
          </w:tcPr>
          <w:p w14:paraId="6BF0FE15"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confiture de kakto</w:t>
            </w:r>
          </w:p>
        </w:tc>
        <w:tc>
          <w:tcPr>
            <w:tcW w:w="1800" w:type="dxa"/>
          </w:tcPr>
          <w:p w14:paraId="17504F49" w14:textId="5D5BA56F"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tcPr>
          <w:p w14:paraId="7EFE6D78" w14:textId="79992E88" w:rsidR="00C455B5" w:rsidRDefault="00C455B5" w:rsidP="00376F3F">
            <w:pPr>
              <w:cnfStyle w:val="000000100000" w:firstRow="0" w:lastRow="0" w:firstColumn="0" w:lastColumn="0" w:oddVBand="0" w:evenVBand="0" w:oddHBand="1" w:evenHBand="0" w:firstRowFirstColumn="0" w:firstRowLastColumn="0" w:lastRowFirstColumn="0" w:lastRowLastColumn="0"/>
            </w:pPr>
          </w:p>
        </w:tc>
      </w:tr>
    </w:tbl>
    <w:p w14:paraId="2A4A130F" w14:textId="77777777" w:rsidR="00D321C6" w:rsidRPr="00D321C6" w:rsidRDefault="00D321C6" w:rsidP="00D321C6"/>
    <w:p w14:paraId="039CE5D7" w14:textId="58F59D59" w:rsidR="00D321C6" w:rsidRDefault="00D321C6" w:rsidP="00D321C6">
      <w:pPr>
        <w:pStyle w:val="Titre4"/>
      </w:pPr>
      <w:r>
        <w:t>Pâtisserie</w:t>
      </w:r>
    </w:p>
    <w:p w14:paraId="40CC452F" w14:textId="1C077711" w:rsidR="00B74E24" w:rsidRPr="00B74E24" w:rsidRDefault="00B74E24" w:rsidP="00B74E24">
      <w:r>
        <w:t>Les gâteaux sont obtenus en mélangeant de l’huile, du sucre, de la farine, un fruit et en faisant cuire le tout.</w:t>
      </w:r>
      <w:r w:rsidR="00E21710">
        <w:t xml:space="preserve"> Ils sont fabriqués par 10, coûtent </w:t>
      </w:r>
      <w:r w:rsidR="00C455B5">
        <w:t>80</w:t>
      </w:r>
      <w:r w:rsidR="00E21710">
        <w:t xml:space="preserve"> points et en rapportent </w:t>
      </w:r>
      <w:r w:rsidR="00C455B5">
        <w:t>90</w:t>
      </w:r>
      <w:r w:rsidR="00E21710">
        <w:t xml:space="preserve"> (soit 1</w:t>
      </w:r>
      <w:r w:rsidR="00C455B5">
        <w:t>2.5</w:t>
      </w:r>
      <w:r w:rsidR="00E21710">
        <w:t>%).</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39DB4B79"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53A49B09" w14:textId="77777777" w:rsidR="00D321C6" w:rsidRDefault="00D321C6" w:rsidP="00376F3F">
            <w:r>
              <w:t>Compétences</w:t>
            </w:r>
          </w:p>
        </w:tc>
        <w:tc>
          <w:tcPr>
            <w:tcW w:w="1900" w:type="dxa"/>
          </w:tcPr>
          <w:p w14:paraId="6CDC9B48"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663E1263"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76545C4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1D64AA05"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455B5" w14:paraId="6A91245D"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7CE0CF9E" w14:textId="77777777" w:rsidR="00C455B5" w:rsidRDefault="00C455B5" w:rsidP="00376F3F">
            <w:r>
              <w:t>Préparer un gâteau au Pino</w:t>
            </w:r>
          </w:p>
        </w:tc>
        <w:tc>
          <w:tcPr>
            <w:tcW w:w="1900" w:type="dxa"/>
          </w:tcPr>
          <w:p w14:paraId="5789D98E"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huile d’Oli</w:t>
            </w:r>
          </w:p>
          <w:p w14:paraId="5E6C11D9"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72F595EF"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Farine de Lichoj</w:t>
            </w:r>
          </w:p>
          <w:p w14:paraId="5285E570"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Pino</w:t>
            </w:r>
          </w:p>
          <w:p w14:paraId="5CB5219C" w14:textId="1F0D3932" w:rsidR="00C455B5" w:rsidRDefault="00C455B5" w:rsidP="00B74E24">
            <w:pPr>
              <w:cnfStyle w:val="000000100000" w:firstRow="0" w:lastRow="0" w:firstColumn="0" w:lastColumn="0" w:oddVBand="0" w:evenVBand="0" w:oddHBand="1" w:evenHBand="0" w:firstRowFirstColumn="0" w:firstRowLastColumn="0" w:lastRowFirstColumn="0" w:lastRowLastColumn="0"/>
            </w:pPr>
            <w:r>
              <w:t>1 charbon</w:t>
            </w:r>
          </w:p>
        </w:tc>
        <w:tc>
          <w:tcPr>
            <w:tcW w:w="1874" w:type="dxa"/>
          </w:tcPr>
          <w:p w14:paraId="2BD735B7" w14:textId="78FCB4E0" w:rsidR="00C455B5" w:rsidRDefault="00C455B5" w:rsidP="00376F3F">
            <w:pPr>
              <w:cnfStyle w:val="000000100000" w:firstRow="0" w:lastRow="0" w:firstColumn="0" w:lastColumn="0" w:oddVBand="0" w:evenVBand="0" w:oddHBand="1" w:evenHBand="0" w:firstRowFirstColumn="0" w:firstRowLastColumn="0" w:lastRowFirstColumn="0" w:lastRowLastColumn="0"/>
            </w:pPr>
            <w:r>
              <w:t>10 gâteaux au Pino</w:t>
            </w:r>
          </w:p>
        </w:tc>
        <w:tc>
          <w:tcPr>
            <w:tcW w:w="1800" w:type="dxa"/>
          </w:tcPr>
          <w:p w14:paraId="7A34715D" w14:textId="1FE6745C"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48EDEC5A" w14:textId="6C2D62D1" w:rsidR="00C455B5" w:rsidRDefault="00C455B5" w:rsidP="00C455B5">
            <w:pPr>
              <w:cnfStyle w:val="000000100000" w:firstRow="0" w:lastRow="0" w:firstColumn="0" w:lastColumn="0" w:oddVBand="0" w:evenVBand="0" w:oddHBand="1" w:evenHBand="0" w:firstRowFirstColumn="0" w:firstRowLastColumn="0" w:lastRowFirstColumn="0" w:lastRowLastColumn="0"/>
            </w:pPr>
            <w:r>
              <w:t>80 / 90 / 400</w:t>
            </w:r>
          </w:p>
        </w:tc>
      </w:tr>
      <w:tr w:rsidR="00C455B5" w14:paraId="68E935A9"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5D2D04A9" w14:textId="77777777" w:rsidR="00C455B5" w:rsidRDefault="00C455B5" w:rsidP="00376F3F">
            <w:r>
              <w:t>Préparer un gâteau aux baies de Thorno</w:t>
            </w:r>
          </w:p>
        </w:tc>
        <w:tc>
          <w:tcPr>
            <w:tcW w:w="1900" w:type="dxa"/>
          </w:tcPr>
          <w:p w14:paraId="2318B16C"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huile d’Oli</w:t>
            </w:r>
          </w:p>
          <w:p w14:paraId="055B308A"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Sucre</w:t>
            </w:r>
          </w:p>
          <w:p w14:paraId="1661C95F"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Farine de Lichoj</w:t>
            </w:r>
          </w:p>
          <w:p w14:paraId="4076ED92"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baie de Thorno</w:t>
            </w:r>
          </w:p>
          <w:p w14:paraId="5AA1BD57" w14:textId="5957E5E4" w:rsidR="00C455B5" w:rsidRDefault="00C455B5" w:rsidP="00B74E24">
            <w:pPr>
              <w:cnfStyle w:val="000000000000" w:firstRow="0" w:lastRow="0" w:firstColumn="0" w:lastColumn="0" w:oddVBand="0" w:evenVBand="0" w:oddHBand="0" w:evenHBand="0" w:firstRowFirstColumn="0" w:firstRowLastColumn="0" w:lastRowFirstColumn="0" w:lastRowLastColumn="0"/>
            </w:pPr>
            <w:r>
              <w:t>1 charbon</w:t>
            </w:r>
          </w:p>
        </w:tc>
        <w:tc>
          <w:tcPr>
            <w:tcW w:w="1874" w:type="dxa"/>
          </w:tcPr>
          <w:p w14:paraId="09E9A879" w14:textId="0C5F38F5" w:rsidR="00C455B5" w:rsidRDefault="00C455B5" w:rsidP="00376F3F">
            <w:pPr>
              <w:cnfStyle w:val="000000000000" w:firstRow="0" w:lastRow="0" w:firstColumn="0" w:lastColumn="0" w:oddVBand="0" w:evenVBand="0" w:oddHBand="0" w:evenHBand="0" w:firstRowFirstColumn="0" w:firstRowLastColumn="0" w:lastRowFirstColumn="0" w:lastRowLastColumn="0"/>
            </w:pPr>
            <w:r>
              <w:t>10 gâteaux aux baies de Thorno</w:t>
            </w:r>
          </w:p>
        </w:tc>
        <w:tc>
          <w:tcPr>
            <w:tcW w:w="1800" w:type="dxa"/>
          </w:tcPr>
          <w:p w14:paraId="63F0D2B7" w14:textId="670AA983"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28D0AF7E" w14:textId="04CBFBC9"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r w:rsidR="00C455B5" w14:paraId="50130064"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55BC79C6" w14:textId="77777777" w:rsidR="00C455B5" w:rsidRDefault="00C455B5" w:rsidP="00376F3F">
            <w:r>
              <w:t>Préparer un gâteau aux airelles</w:t>
            </w:r>
          </w:p>
        </w:tc>
        <w:tc>
          <w:tcPr>
            <w:tcW w:w="1900" w:type="dxa"/>
          </w:tcPr>
          <w:p w14:paraId="3A98718E"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huile d’Oli</w:t>
            </w:r>
          </w:p>
          <w:p w14:paraId="05491926"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605681FF"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Farine de Lichoj</w:t>
            </w:r>
          </w:p>
          <w:p w14:paraId="71C60081"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airelle</w:t>
            </w:r>
          </w:p>
          <w:p w14:paraId="447223E4" w14:textId="1C1B348C" w:rsidR="00C455B5" w:rsidRDefault="00C455B5" w:rsidP="00B74E24">
            <w:pPr>
              <w:cnfStyle w:val="000000100000" w:firstRow="0" w:lastRow="0" w:firstColumn="0" w:lastColumn="0" w:oddVBand="0" w:evenVBand="0" w:oddHBand="1" w:evenHBand="0" w:firstRowFirstColumn="0" w:firstRowLastColumn="0" w:lastRowFirstColumn="0" w:lastRowLastColumn="0"/>
            </w:pPr>
            <w:r>
              <w:t>1 charbon</w:t>
            </w:r>
          </w:p>
        </w:tc>
        <w:tc>
          <w:tcPr>
            <w:tcW w:w="1874" w:type="dxa"/>
          </w:tcPr>
          <w:p w14:paraId="69D7C27C" w14:textId="1BB62832" w:rsidR="00C455B5" w:rsidRDefault="00C455B5" w:rsidP="00376F3F">
            <w:pPr>
              <w:cnfStyle w:val="000000100000" w:firstRow="0" w:lastRow="0" w:firstColumn="0" w:lastColumn="0" w:oddVBand="0" w:evenVBand="0" w:oddHBand="1" w:evenHBand="0" w:firstRowFirstColumn="0" w:firstRowLastColumn="0" w:lastRowFirstColumn="0" w:lastRowLastColumn="0"/>
            </w:pPr>
            <w:r>
              <w:t>10 gâteaux aux airelles</w:t>
            </w:r>
          </w:p>
        </w:tc>
        <w:tc>
          <w:tcPr>
            <w:tcW w:w="1800" w:type="dxa"/>
          </w:tcPr>
          <w:p w14:paraId="154CF507" w14:textId="1F15FA5B"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tcPr>
          <w:p w14:paraId="4460C930" w14:textId="20870DA3" w:rsidR="00C455B5" w:rsidRDefault="00C455B5" w:rsidP="00376F3F">
            <w:pPr>
              <w:cnfStyle w:val="000000100000" w:firstRow="0" w:lastRow="0" w:firstColumn="0" w:lastColumn="0" w:oddVBand="0" w:evenVBand="0" w:oddHBand="1" w:evenHBand="0" w:firstRowFirstColumn="0" w:firstRowLastColumn="0" w:lastRowFirstColumn="0" w:lastRowLastColumn="0"/>
            </w:pPr>
          </w:p>
        </w:tc>
      </w:tr>
      <w:tr w:rsidR="00C455B5" w14:paraId="7233D180"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0402E0E3" w14:textId="77777777" w:rsidR="00C455B5" w:rsidRDefault="00C455B5" w:rsidP="00376F3F">
            <w:r>
              <w:t>Préparer un gâteau au Squo</w:t>
            </w:r>
          </w:p>
        </w:tc>
        <w:tc>
          <w:tcPr>
            <w:tcW w:w="1900" w:type="dxa"/>
          </w:tcPr>
          <w:p w14:paraId="7D7A0ECC"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huile d’Oli</w:t>
            </w:r>
          </w:p>
          <w:p w14:paraId="4E969A00"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Sucre</w:t>
            </w:r>
          </w:p>
          <w:p w14:paraId="029ECF71"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 xml:space="preserve">1 Farine d’Avoro </w:t>
            </w:r>
          </w:p>
          <w:p w14:paraId="2188C292"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Plant de Squo</w:t>
            </w:r>
          </w:p>
          <w:p w14:paraId="270B4F89" w14:textId="5ABB94BB" w:rsidR="00C455B5" w:rsidRDefault="00C455B5" w:rsidP="00B74E24">
            <w:pPr>
              <w:cnfStyle w:val="000000000000" w:firstRow="0" w:lastRow="0" w:firstColumn="0" w:lastColumn="0" w:oddVBand="0" w:evenVBand="0" w:oddHBand="0" w:evenHBand="0" w:firstRowFirstColumn="0" w:firstRowLastColumn="0" w:lastRowFirstColumn="0" w:lastRowLastColumn="0"/>
            </w:pPr>
            <w:r>
              <w:t>1 charbon</w:t>
            </w:r>
          </w:p>
        </w:tc>
        <w:tc>
          <w:tcPr>
            <w:tcW w:w="1874" w:type="dxa"/>
          </w:tcPr>
          <w:p w14:paraId="77F7143B" w14:textId="09149A4F" w:rsidR="00C455B5" w:rsidRDefault="00C455B5" w:rsidP="00376F3F">
            <w:pPr>
              <w:cnfStyle w:val="000000000000" w:firstRow="0" w:lastRow="0" w:firstColumn="0" w:lastColumn="0" w:oddVBand="0" w:evenVBand="0" w:oddHBand="0" w:evenHBand="0" w:firstRowFirstColumn="0" w:firstRowLastColumn="0" w:lastRowFirstColumn="0" w:lastRowLastColumn="0"/>
            </w:pPr>
            <w:r>
              <w:t>10 gâteaux au Squo</w:t>
            </w:r>
          </w:p>
        </w:tc>
        <w:tc>
          <w:tcPr>
            <w:tcW w:w="1800" w:type="dxa"/>
          </w:tcPr>
          <w:p w14:paraId="5CD016FD" w14:textId="293240E3"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360ED5FB" w14:textId="7822E1DB"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r w:rsidR="00C455B5" w14:paraId="2C6A333E" w14:textId="77777777" w:rsidTr="00376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48F91B1A" w14:textId="77777777" w:rsidR="00C455B5" w:rsidRDefault="00C455B5" w:rsidP="00376F3F">
            <w:r>
              <w:lastRenderedPageBreak/>
              <w:t>Préparer un gâteau au Fangsorxo</w:t>
            </w:r>
          </w:p>
        </w:tc>
        <w:tc>
          <w:tcPr>
            <w:tcW w:w="1900" w:type="dxa"/>
          </w:tcPr>
          <w:p w14:paraId="17919B2D"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huile d’Oli</w:t>
            </w:r>
          </w:p>
          <w:p w14:paraId="47FAC1F2"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Sucre</w:t>
            </w:r>
          </w:p>
          <w:p w14:paraId="79EF4E62"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 xml:space="preserve">1 Farine d’Avoro </w:t>
            </w:r>
          </w:p>
          <w:p w14:paraId="6C9EEDE6"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fruit de Fangsqorxo</w:t>
            </w:r>
          </w:p>
          <w:p w14:paraId="76ED3E91" w14:textId="6945BAC6" w:rsidR="00C455B5" w:rsidRDefault="00C455B5" w:rsidP="00B74E24">
            <w:pPr>
              <w:cnfStyle w:val="000000100000" w:firstRow="0" w:lastRow="0" w:firstColumn="0" w:lastColumn="0" w:oddVBand="0" w:evenVBand="0" w:oddHBand="1" w:evenHBand="0" w:firstRowFirstColumn="0" w:firstRowLastColumn="0" w:lastRowFirstColumn="0" w:lastRowLastColumn="0"/>
            </w:pPr>
            <w:r>
              <w:t>1 charbon</w:t>
            </w:r>
          </w:p>
        </w:tc>
        <w:tc>
          <w:tcPr>
            <w:tcW w:w="1874" w:type="dxa"/>
          </w:tcPr>
          <w:p w14:paraId="068637D1" w14:textId="56F65DE3" w:rsidR="00C455B5" w:rsidRDefault="00C455B5" w:rsidP="00376F3F">
            <w:pPr>
              <w:cnfStyle w:val="000000100000" w:firstRow="0" w:lastRow="0" w:firstColumn="0" w:lastColumn="0" w:oddVBand="0" w:evenVBand="0" w:oddHBand="1" w:evenHBand="0" w:firstRowFirstColumn="0" w:firstRowLastColumn="0" w:lastRowFirstColumn="0" w:lastRowLastColumn="0"/>
            </w:pPr>
            <w:r>
              <w:t>10 gâteaux au Fangsorxo</w:t>
            </w:r>
          </w:p>
        </w:tc>
        <w:tc>
          <w:tcPr>
            <w:tcW w:w="1800" w:type="dxa"/>
          </w:tcPr>
          <w:p w14:paraId="6617F935" w14:textId="07F0176A"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tcPr>
          <w:p w14:paraId="40C04D81" w14:textId="6D3F7EE0" w:rsidR="00C455B5" w:rsidRDefault="00C455B5" w:rsidP="00376F3F">
            <w:pPr>
              <w:cnfStyle w:val="000000100000" w:firstRow="0" w:lastRow="0" w:firstColumn="0" w:lastColumn="0" w:oddVBand="0" w:evenVBand="0" w:oddHBand="1" w:evenHBand="0" w:firstRowFirstColumn="0" w:firstRowLastColumn="0" w:lastRowFirstColumn="0" w:lastRowLastColumn="0"/>
            </w:pPr>
          </w:p>
        </w:tc>
      </w:tr>
      <w:tr w:rsidR="00C455B5" w14:paraId="5FCA0738"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013CA227" w14:textId="77777777" w:rsidR="00C455B5" w:rsidRDefault="00C455B5" w:rsidP="00376F3F">
            <w:r>
              <w:t>Préparer un gâteau au Kakto</w:t>
            </w:r>
          </w:p>
        </w:tc>
        <w:tc>
          <w:tcPr>
            <w:tcW w:w="1900" w:type="dxa"/>
          </w:tcPr>
          <w:p w14:paraId="0E25505E"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huile d’Oli</w:t>
            </w:r>
          </w:p>
          <w:p w14:paraId="4888E158"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Sucre</w:t>
            </w:r>
          </w:p>
          <w:p w14:paraId="4639BEFA"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 xml:space="preserve">1 Farine d’Avoro </w:t>
            </w:r>
          </w:p>
          <w:p w14:paraId="3060626D"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Plant de Kakto</w:t>
            </w:r>
          </w:p>
          <w:p w14:paraId="07B94D67" w14:textId="331B2CE6" w:rsidR="00C455B5" w:rsidRDefault="00C455B5" w:rsidP="00B74E24">
            <w:pPr>
              <w:cnfStyle w:val="000000000000" w:firstRow="0" w:lastRow="0" w:firstColumn="0" w:lastColumn="0" w:oddVBand="0" w:evenVBand="0" w:oddHBand="0" w:evenHBand="0" w:firstRowFirstColumn="0" w:firstRowLastColumn="0" w:lastRowFirstColumn="0" w:lastRowLastColumn="0"/>
            </w:pPr>
            <w:r>
              <w:t>1 charbon</w:t>
            </w:r>
          </w:p>
        </w:tc>
        <w:tc>
          <w:tcPr>
            <w:tcW w:w="1874" w:type="dxa"/>
          </w:tcPr>
          <w:p w14:paraId="6ADB24E2" w14:textId="7CF1AF97" w:rsidR="00C455B5" w:rsidRDefault="00C455B5" w:rsidP="00376F3F">
            <w:pPr>
              <w:cnfStyle w:val="000000000000" w:firstRow="0" w:lastRow="0" w:firstColumn="0" w:lastColumn="0" w:oddVBand="0" w:evenVBand="0" w:oddHBand="0" w:evenHBand="0" w:firstRowFirstColumn="0" w:firstRowLastColumn="0" w:lastRowFirstColumn="0" w:lastRowLastColumn="0"/>
            </w:pPr>
            <w:r>
              <w:t>10 gâteaux au Kakto</w:t>
            </w:r>
          </w:p>
        </w:tc>
        <w:tc>
          <w:tcPr>
            <w:tcW w:w="1800" w:type="dxa"/>
          </w:tcPr>
          <w:p w14:paraId="7422E257" w14:textId="20BEF3E8"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795227B3" w14:textId="37F33C01"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bl>
    <w:p w14:paraId="3071FE73" w14:textId="77777777" w:rsidR="00D321C6" w:rsidRDefault="00D321C6" w:rsidP="00D321C6"/>
    <w:p w14:paraId="203B4EA8" w14:textId="337C97AC" w:rsidR="00D321C6" w:rsidRDefault="00D321C6" w:rsidP="00D321C6">
      <w:pPr>
        <w:pStyle w:val="Titre4"/>
      </w:pPr>
      <w:r>
        <w:t>Crêperie</w:t>
      </w:r>
    </w:p>
    <w:p w14:paraId="4EC4D0FF" w14:textId="6B2B82E4" w:rsidR="00E21710" w:rsidRPr="00E21710" w:rsidRDefault="00E21710" w:rsidP="00E21710">
      <w:r>
        <w:t xml:space="preserve">Les crêpes se fabriquent en deux temps. D’abord des crêpes natures (fabriquées par 10, coûtent </w:t>
      </w:r>
      <w:r w:rsidR="00C455B5">
        <w:t>80.784</w:t>
      </w:r>
      <w:r>
        <w:t xml:space="preserve"> et rapportent </w:t>
      </w:r>
      <w:r w:rsidR="00C455B5">
        <w:t>90</w:t>
      </w:r>
      <w:r>
        <w:t xml:space="preserve"> – soit </w:t>
      </w:r>
      <w:r w:rsidR="00C455B5">
        <w:t xml:space="preserve">12 </w:t>
      </w:r>
      <w:r>
        <w:t xml:space="preserve">%). Ensuite, on peut les aromatiser avec divers confits et confitures (toujours, par 10, </w:t>
      </w:r>
      <w:r w:rsidR="00862444">
        <w:t xml:space="preserve">coûtent </w:t>
      </w:r>
      <w:r w:rsidR="00C455B5">
        <w:t>158.202</w:t>
      </w:r>
      <w:r w:rsidR="00862444">
        <w:t xml:space="preserve"> et rapportent 1</w:t>
      </w:r>
      <w:r w:rsidR="00C455B5">
        <w:t>9</w:t>
      </w:r>
      <w:r w:rsidR="00862444">
        <w:t>0 (soit 2</w:t>
      </w:r>
      <w:r w:rsidR="00C455B5">
        <w:t>0</w:t>
      </w:r>
      <w:r w:rsidR="00862444">
        <w:t xml:space="preserve"> %).</w:t>
      </w:r>
    </w:p>
    <w:tbl>
      <w:tblPr>
        <w:tblStyle w:val="TableauGrille3-Accentuation5"/>
        <w:tblW w:w="0" w:type="auto"/>
        <w:tblInd w:w="-5" w:type="dxa"/>
        <w:tblLook w:val="04A0" w:firstRow="1" w:lastRow="0" w:firstColumn="1" w:lastColumn="0" w:noHBand="0" w:noVBand="1"/>
      </w:tblPr>
      <w:tblGrid>
        <w:gridCol w:w="1965"/>
        <w:gridCol w:w="1899"/>
        <w:gridCol w:w="1873"/>
        <w:gridCol w:w="1799"/>
        <w:gridCol w:w="1531"/>
      </w:tblGrid>
      <w:tr w:rsidR="00D321C6" w14:paraId="4BAA1F10" w14:textId="77777777" w:rsidTr="00376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54A3A171" w14:textId="77777777" w:rsidR="00D321C6" w:rsidRDefault="00D321C6" w:rsidP="00376F3F">
            <w:r>
              <w:t>Compétences</w:t>
            </w:r>
          </w:p>
        </w:tc>
        <w:tc>
          <w:tcPr>
            <w:tcW w:w="1900" w:type="dxa"/>
          </w:tcPr>
          <w:p w14:paraId="24755C12"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4559E738"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25083087"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463A7512" w14:textId="77777777" w:rsidR="00D321C6" w:rsidRDefault="00D321C6" w:rsidP="00376F3F">
            <w:pPr>
              <w:cnfStyle w:val="100000000000" w:firstRow="1" w:lastRow="0" w:firstColumn="0" w:lastColumn="0" w:oddVBand="0" w:evenVBand="0" w:oddHBand="0" w:evenHBand="0" w:firstRowFirstColumn="0" w:firstRowLastColumn="0" w:lastRowFirstColumn="0" w:lastRowLastColumn="0"/>
            </w:pPr>
            <w:r>
              <w:t>Energie</w:t>
            </w:r>
          </w:p>
        </w:tc>
      </w:tr>
      <w:tr w:rsidR="00C455B5" w14:paraId="5F900DCB"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6E4F278E" w14:textId="77777777" w:rsidR="00C455B5" w:rsidRDefault="00C455B5" w:rsidP="00376F3F">
            <w:r>
              <w:t>Faire des crêpes d’avoro</w:t>
            </w:r>
          </w:p>
        </w:tc>
        <w:tc>
          <w:tcPr>
            <w:tcW w:w="1900" w:type="dxa"/>
          </w:tcPr>
          <w:p w14:paraId="6DAD73B0"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 xml:space="preserve">1 farine d’avoro </w:t>
            </w:r>
          </w:p>
          <w:p w14:paraId="323C0B1E"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lait végétal d’Arido</w:t>
            </w:r>
          </w:p>
          <w:p w14:paraId="44835231" w14:textId="77777777" w:rsidR="00C455B5" w:rsidRDefault="00C455B5" w:rsidP="00376F3F">
            <w:pPr>
              <w:cnfStyle w:val="000000100000" w:firstRow="0" w:lastRow="0" w:firstColumn="0" w:lastColumn="0" w:oddVBand="0" w:evenVBand="0" w:oddHBand="1" w:evenHBand="0" w:firstRowFirstColumn="0" w:firstRowLastColumn="0" w:lastRowFirstColumn="0" w:lastRowLastColumn="0"/>
            </w:pPr>
            <w:r>
              <w:t>1 charbon</w:t>
            </w:r>
          </w:p>
          <w:p w14:paraId="7CF508E6" w14:textId="0E2DB244" w:rsidR="00C455B5" w:rsidRDefault="00C455B5" w:rsidP="00376F3F">
            <w:pPr>
              <w:cnfStyle w:val="000000100000" w:firstRow="0" w:lastRow="0" w:firstColumn="0" w:lastColumn="0" w:oddVBand="0" w:evenVBand="0" w:oddHBand="1" w:evenHBand="0" w:firstRowFirstColumn="0" w:firstRowLastColumn="0" w:lastRowFirstColumn="0" w:lastRowLastColumn="0"/>
            </w:pPr>
            <w:r>
              <w:t>10 assiettes</w:t>
            </w:r>
          </w:p>
        </w:tc>
        <w:tc>
          <w:tcPr>
            <w:tcW w:w="1874" w:type="dxa"/>
          </w:tcPr>
          <w:p w14:paraId="5F635D5C" w14:textId="2EAE01EF"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d’avoro</w:t>
            </w:r>
          </w:p>
        </w:tc>
        <w:tc>
          <w:tcPr>
            <w:tcW w:w="1800" w:type="dxa"/>
          </w:tcPr>
          <w:p w14:paraId="02016B5E" w14:textId="589FE02D"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6A6A93CB" w14:textId="0806BF7B" w:rsidR="00C455B5" w:rsidRDefault="00C455B5" w:rsidP="00C455B5">
            <w:pPr>
              <w:jc w:val="center"/>
              <w:cnfStyle w:val="000000100000" w:firstRow="0" w:lastRow="0" w:firstColumn="0" w:lastColumn="0" w:oddVBand="0" w:evenVBand="0" w:oddHBand="1" w:evenHBand="0" w:firstRowFirstColumn="0" w:firstRowLastColumn="0" w:lastRowFirstColumn="0" w:lastRowLastColumn="0"/>
            </w:pPr>
            <w:r>
              <w:t>80.784 / 84 / 300</w:t>
            </w:r>
          </w:p>
          <w:p w14:paraId="0B809991" w14:textId="76D5B23C" w:rsidR="00C455B5" w:rsidRDefault="00C455B5" w:rsidP="00C455B5">
            <w:pPr>
              <w:cnfStyle w:val="000000100000" w:firstRow="0" w:lastRow="0" w:firstColumn="0" w:lastColumn="0" w:oddVBand="0" w:evenVBand="0" w:oddHBand="1" w:evenHBand="0" w:firstRowFirstColumn="0" w:firstRowLastColumn="0" w:lastRowFirstColumn="0" w:lastRowLastColumn="0"/>
            </w:pPr>
          </w:p>
        </w:tc>
      </w:tr>
      <w:tr w:rsidR="00C455B5" w14:paraId="4B0D1542" w14:textId="77777777" w:rsidTr="00376F3F">
        <w:tc>
          <w:tcPr>
            <w:cnfStyle w:val="001000000000" w:firstRow="0" w:lastRow="0" w:firstColumn="1" w:lastColumn="0" w:oddVBand="0" w:evenVBand="0" w:oddHBand="0" w:evenHBand="0" w:firstRowFirstColumn="0" w:firstRowLastColumn="0" w:lastRowFirstColumn="0" w:lastRowLastColumn="0"/>
            <w:tcW w:w="1966" w:type="dxa"/>
          </w:tcPr>
          <w:p w14:paraId="346E0578" w14:textId="77777777" w:rsidR="00C455B5" w:rsidRDefault="00C455B5" w:rsidP="00376F3F">
            <w:r>
              <w:t>Faire des crêpes de Lichoj</w:t>
            </w:r>
          </w:p>
        </w:tc>
        <w:tc>
          <w:tcPr>
            <w:tcW w:w="1900" w:type="dxa"/>
          </w:tcPr>
          <w:p w14:paraId="7BD4AA40"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farine de Lichoj</w:t>
            </w:r>
          </w:p>
          <w:p w14:paraId="28945B67"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lait végétal de Ligio</w:t>
            </w:r>
          </w:p>
          <w:p w14:paraId="5E834586" w14:textId="77777777" w:rsidR="00C455B5" w:rsidRDefault="00C455B5" w:rsidP="00376F3F">
            <w:pPr>
              <w:cnfStyle w:val="000000000000" w:firstRow="0" w:lastRow="0" w:firstColumn="0" w:lastColumn="0" w:oddVBand="0" w:evenVBand="0" w:oddHBand="0" w:evenHBand="0" w:firstRowFirstColumn="0" w:firstRowLastColumn="0" w:lastRowFirstColumn="0" w:lastRowLastColumn="0"/>
            </w:pPr>
            <w:r>
              <w:t>1 charbon</w:t>
            </w:r>
          </w:p>
          <w:p w14:paraId="6D0F0DFA" w14:textId="4DD225BA" w:rsidR="00C455B5" w:rsidRDefault="00C455B5" w:rsidP="00376F3F">
            <w:pPr>
              <w:cnfStyle w:val="000000000000" w:firstRow="0" w:lastRow="0" w:firstColumn="0" w:lastColumn="0" w:oddVBand="0" w:evenVBand="0" w:oddHBand="0" w:evenHBand="0" w:firstRowFirstColumn="0" w:firstRowLastColumn="0" w:lastRowFirstColumn="0" w:lastRowLastColumn="0"/>
            </w:pPr>
            <w:r>
              <w:t>50 assiettes</w:t>
            </w:r>
          </w:p>
        </w:tc>
        <w:tc>
          <w:tcPr>
            <w:tcW w:w="1874" w:type="dxa"/>
          </w:tcPr>
          <w:p w14:paraId="75982A07" w14:textId="639C230B"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de Lichoj</w:t>
            </w:r>
          </w:p>
        </w:tc>
        <w:tc>
          <w:tcPr>
            <w:tcW w:w="1800" w:type="dxa"/>
          </w:tcPr>
          <w:p w14:paraId="69913245" w14:textId="0867F079"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tcPr>
          <w:p w14:paraId="02427848" w14:textId="02895ABC" w:rsidR="00C455B5" w:rsidRDefault="00C455B5" w:rsidP="00376F3F">
            <w:pPr>
              <w:cnfStyle w:val="000000000000" w:firstRow="0" w:lastRow="0" w:firstColumn="0" w:lastColumn="0" w:oddVBand="0" w:evenVBand="0" w:oddHBand="0" w:evenHBand="0" w:firstRowFirstColumn="0" w:firstRowLastColumn="0" w:lastRowFirstColumn="0" w:lastRowLastColumn="0"/>
            </w:pPr>
          </w:p>
        </w:tc>
      </w:tr>
      <w:tr w:rsidR="00C455B5" w14:paraId="6EEA01BC"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4FF55A2C" w14:textId="77777777" w:rsidR="00C455B5" w:rsidRDefault="00C455B5" w:rsidP="00376F3F">
            <w:r>
              <w:t xml:space="preserve">Aromatiser des crepes au confit de pino </w:t>
            </w:r>
          </w:p>
        </w:tc>
        <w:tc>
          <w:tcPr>
            <w:tcW w:w="1900" w:type="dxa"/>
          </w:tcPr>
          <w:p w14:paraId="1291289F" w14:textId="01D26D56"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d’avoro</w:t>
            </w:r>
          </w:p>
          <w:p w14:paraId="7C43ED8A" w14:textId="69124B47" w:rsidR="00C455B5" w:rsidRDefault="00C455B5" w:rsidP="00376F3F">
            <w:pPr>
              <w:cnfStyle w:val="000000100000" w:firstRow="0" w:lastRow="0" w:firstColumn="0" w:lastColumn="0" w:oddVBand="0" w:evenVBand="0" w:oddHBand="1" w:evenHBand="0" w:firstRowFirstColumn="0" w:firstRowLastColumn="0" w:lastRowFirstColumn="0" w:lastRowLastColumn="0"/>
            </w:pPr>
            <w:r>
              <w:t>1 Confit de Pino</w:t>
            </w:r>
          </w:p>
        </w:tc>
        <w:tc>
          <w:tcPr>
            <w:tcW w:w="1874" w:type="dxa"/>
          </w:tcPr>
          <w:p w14:paraId="54FCD3B3" w14:textId="4130A262" w:rsidR="00C455B5" w:rsidRDefault="00C455B5" w:rsidP="00376F3F">
            <w:pPr>
              <w:cnfStyle w:val="000000100000" w:firstRow="0" w:lastRow="0" w:firstColumn="0" w:lastColumn="0" w:oddVBand="0" w:evenVBand="0" w:oddHBand="1" w:evenHBand="0" w:firstRowFirstColumn="0" w:firstRowLastColumn="0" w:lastRowFirstColumn="0" w:lastRowLastColumn="0"/>
            </w:pPr>
            <w:r>
              <w:t>10 crepe saveur pino</w:t>
            </w:r>
          </w:p>
        </w:tc>
        <w:tc>
          <w:tcPr>
            <w:tcW w:w="1800" w:type="dxa"/>
          </w:tcPr>
          <w:p w14:paraId="02524A94" w14:textId="1681086F"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restart"/>
            <w:vAlign w:val="center"/>
          </w:tcPr>
          <w:p w14:paraId="2A03CD5C" w14:textId="5F2A5724" w:rsidR="00C455B5" w:rsidRDefault="00C455B5" w:rsidP="00C455B5">
            <w:pPr>
              <w:jc w:val="center"/>
              <w:cnfStyle w:val="000000100000" w:firstRow="0" w:lastRow="0" w:firstColumn="0" w:lastColumn="0" w:oddVBand="0" w:evenVBand="0" w:oddHBand="1" w:evenHBand="0" w:firstRowFirstColumn="0" w:firstRowLastColumn="0" w:lastRowFirstColumn="0" w:lastRowLastColumn="0"/>
            </w:pPr>
            <w:r>
              <w:t>158.202 / 170 / 350</w:t>
            </w:r>
          </w:p>
        </w:tc>
      </w:tr>
      <w:tr w:rsidR="00C455B5" w14:paraId="75D56DD3" w14:textId="77777777" w:rsidTr="00C455B5">
        <w:tc>
          <w:tcPr>
            <w:cnfStyle w:val="001000000000" w:firstRow="0" w:lastRow="0" w:firstColumn="1" w:lastColumn="0" w:oddVBand="0" w:evenVBand="0" w:oddHBand="0" w:evenHBand="0" w:firstRowFirstColumn="0" w:firstRowLastColumn="0" w:lastRowFirstColumn="0" w:lastRowLastColumn="0"/>
            <w:tcW w:w="1966" w:type="dxa"/>
          </w:tcPr>
          <w:p w14:paraId="22518CCC" w14:textId="77777777" w:rsidR="00C455B5" w:rsidRDefault="00C455B5" w:rsidP="00376F3F">
            <w:r>
              <w:t>Aromatiser des crepes au confit de Flento</w:t>
            </w:r>
          </w:p>
        </w:tc>
        <w:tc>
          <w:tcPr>
            <w:tcW w:w="1900" w:type="dxa"/>
          </w:tcPr>
          <w:p w14:paraId="2D933F8F" w14:textId="6C46893E"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d’avoro</w:t>
            </w:r>
          </w:p>
          <w:p w14:paraId="09151DEB" w14:textId="1E7E92BF" w:rsidR="00C455B5" w:rsidRDefault="00C455B5" w:rsidP="00376F3F">
            <w:pPr>
              <w:cnfStyle w:val="000000000000" w:firstRow="0" w:lastRow="0" w:firstColumn="0" w:lastColumn="0" w:oddVBand="0" w:evenVBand="0" w:oddHBand="0" w:evenHBand="0" w:firstRowFirstColumn="0" w:firstRowLastColumn="0" w:lastRowFirstColumn="0" w:lastRowLastColumn="0"/>
            </w:pPr>
            <w:r>
              <w:t>1 confit de Flento</w:t>
            </w:r>
          </w:p>
        </w:tc>
        <w:tc>
          <w:tcPr>
            <w:tcW w:w="1874" w:type="dxa"/>
          </w:tcPr>
          <w:p w14:paraId="0A2964A4" w14:textId="0DDE2EAB"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saveur flento</w:t>
            </w:r>
          </w:p>
        </w:tc>
        <w:tc>
          <w:tcPr>
            <w:tcW w:w="1800" w:type="dxa"/>
          </w:tcPr>
          <w:p w14:paraId="710697C1" w14:textId="6F2D3FD2"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vAlign w:val="center"/>
          </w:tcPr>
          <w:p w14:paraId="24F8BF73" w14:textId="1DABD743" w:rsidR="00C455B5" w:rsidRDefault="00C455B5" w:rsidP="00C455B5">
            <w:pPr>
              <w:jc w:val="center"/>
              <w:cnfStyle w:val="000000000000" w:firstRow="0" w:lastRow="0" w:firstColumn="0" w:lastColumn="0" w:oddVBand="0" w:evenVBand="0" w:oddHBand="0" w:evenHBand="0" w:firstRowFirstColumn="0" w:firstRowLastColumn="0" w:lastRowFirstColumn="0" w:lastRowLastColumn="0"/>
            </w:pPr>
          </w:p>
        </w:tc>
      </w:tr>
      <w:tr w:rsidR="00C455B5" w14:paraId="72831C3C"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17E329B2" w14:textId="77777777" w:rsidR="00C455B5" w:rsidRDefault="00C455B5" w:rsidP="00376F3F">
            <w:r>
              <w:t>Aromatiser des crepes au confit de Lavo</w:t>
            </w:r>
          </w:p>
        </w:tc>
        <w:tc>
          <w:tcPr>
            <w:tcW w:w="1900" w:type="dxa"/>
          </w:tcPr>
          <w:p w14:paraId="00C356D4" w14:textId="4A2B0B0E"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d’avoro</w:t>
            </w:r>
          </w:p>
          <w:p w14:paraId="0BF70857" w14:textId="78D05FDB" w:rsidR="00C455B5" w:rsidRDefault="00C455B5" w:rsidP="00862444">
            <w:pPr>
              <w:cnfStyle w:val="000000100000" w:firstRow="0" w:lastRow="0" w:firstColumn="0" w:lastColumn="0" w:oddVBand="0" w:evenVBand="0" w:oddHBand="1" w:evenHBand="0" w:firstRowFirstColumn="0" w:firstRowLastColumn="0" w:lastRowFirstColumn="0" w:lastRowLastColumn="0"/>
            </w:pPr>
            <w:r>
              <w:t>1 confit de Lavo</w:t>
            </w:r>
          </w:p>
        </w:tc>
        <w:tc>
          <w:tcPr>
            <w:tcW w:w="1874" w:type="dxa"/>
          </w:tcPr>
          <w:p w14:paraId="1F07B09F" w14:textId="646E33E7"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saveur lavo</w:t>
            </w:r>
          </w:p>
        </w:tc>
        <w:tc>
          <w:tcPr>
            <w:tcW w:w="1800" w:type="dxa"/>
          </w:tcPr>
          <w:p w14:paraId="050F9463" w14:textId="35F64FA7"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ign w:val="center"/>
          </w:tcPr>
          <w:p w14:paraId="41BC5E86" w14:textId="2C8C3302" w:rsidR="00C455B5" w:rsidRDefault="00C455B5" w:rsidP="00C455B5">
            <w:pPr>
              <w:jc w:val="center"/>
              <w:cnfStyle w:val="000000100000" w:firstRow="0" w:lastRow="0" w:firstColumn="0" w:lastColumn="0" w:oddVBand="0" w:evenVBand="0" w:oddHBand="1" w:evenHBand="0" w:firstRowFirstColumn="0" w:firstRowLastColumn="0" w:lastRowFirstColumn="0" w:lastRowLastColumn="0"/>
            </w:pPr>
          </w:p>
        </w:tc>
      </w:tr>
      <w:tr w:rsidR="00C455B5" w14:paraId="14CF2959" w14:textId="77777777" w:rsidTr="00C455B5">
        <w:tc>
          <w:tcPr>
            <w:cnfStyle w:val="001000000000" w:firstRow="0" w:lastRow="0" w:firstColumn="1" w:lastColumn="0" w:oddVBand="0" w:evenVBand="0" w:oddHBand="0" w:evenHBand="0" w:firstRowFirstColumn="0" w:firstRowLastColumn="0" w:lastRowFirstColumn="0" w:lastRowLastColumn="0"/>
            <w:tcW w:w="1966" w:type="dxa"/>
          </w:tcPr>
          <w:p w14:paraId="2ADF16AB" w14:textId="77777777" w:rsidR="00C455B5" w:rsidRDefault="00C455B5" w:rsidP="00376F3F">
            <w:r>
              <w:t>Aromatiser des crepes au confit d’Eiko</w:t>
            </w:r>
          </w:p>
        </w:tc>
        <w:tc>
          <w:tcPr>
            <w:tcW w:w="1900" w:type="dxa"/>
          </w:tcPr>
          <w:p w14:paraId="4B75751D" w14:textId="5DF973D7"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d’avoro</w:t>
            </w:r>
          </w:p>
          <w:p w14:paraId="3EB6A32D" w14:textId="6CFA56C8" w:rsidR="00C455B5" w:rsidRDefault="00C455B5" w:rsidP="00862444">
            <w:pPr>
              <w:cnfStyle w:val="000000000000" w:firstRow="0" w:lastRow="0" w:firstColumn="0" w:lastColumn="0" w:oddVBand="0" w:evenVBand="0" w:oddHBand="0" w:evenHBand="0" w:firstRowFirstColumn="0" w:firstRowLastColumn="0" w:lastRowFirstColumn="0" w:lastRowLastColumn="0"/>
            </w:pPr>
            <w:r>
              <w:t>1 confit d’Eiko</w:t>
            </w:r>
          </w:p>
        </w:tc>
        <w:tc>
          <w:tcPr>
            <w:tcW w:w="1874" w:type="dxa"/>
          </w:tcPr>
          <w:p w14:paraId="7F9EDBC5" w14:textId="6BD58234"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saveur eiko</w:t>
            </w:r>
          </w:p>
        </w:tc>
        <w:tc>
          <w:tcPr>
            <w:tcW w:w="1800" w:type="dxa"/>
          </w:tcPr>
          <w:p w14:paraId="0C622063" w14:textId="455A96F4"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vAlign w:val="center"/>
          </w:tcPr>
          <w:p w14:paraId="2B812758" w14:textId="44EDD7AA" w:rsidR="00C455B5" w:rsidRDefault="00C455B5" w:rsidP="00C455B5">
            <w:pPr>
              <w:jc w:val="center"/>
              <w:cnfStyle w:val="000000000000" w:firstRow="0" w:lastRow="0" w:firstColumn="0" w:lastColumn="0" w:oddVBand="0" w:evenVBand="0" w:oddHBand="0" w:evenHBand="0" w:firstRowFirstColumn="0" w:firstRowLastColumn="0" w:lastRowFirstColumn="0" w:lastRowLastColumn="0"/>
            </w:pPr>
          </w:p>
        </w:tc>
      </w:tr>
      <w:tr w:rsidR="00C455B5" w14:paraId="24A4954E"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6A71EEA8" w14:textId="77777777" w:rsidR="00C455B5" w:rsidRDefault="00C455B5" w:rsidP="00376F3F">
            <w:r>
              <w:t>Aromatiser des crepes au confit de Thorno</w:t>
            </w:r>
          </w:p>
        </w:tc>
        <w:tc>
          <w:tcPr>
            <w:tcW w:w="1900" w:type="dxa"/>
          </w:tcPr>
          <w:p w14:paraId="2FDD8D22" w14:textId="2E2A1832"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de Lichoj</w:t>
            </w:r>
          </w:p>
          <w:p w14:paraId="6EFCFD3C" w14:textId="5AE02B2B" w:rsidR="00C455B5" w:rsidRDefault="00C455B5" w:rsidP="00862444">
            <w:pPr>
              <w:cnfStyle w:val="000000100000" w:firstRow="0" w:lastRow="0" w:firstColumn="0" w:lastColumn="0" w:oddVBand="0" w:evenVBand="0" w:oddHBand="1" w:evenHBand="0" w:firstRowFirstColumn="0" w:firstRowLastColumn="0" w:lastRowFirstColumn="0" w:lastRowLastColumn="0"/>
            </w:pPr>
            <w:r>
              <w:t>1 confiture de Thorno</w:t>
            </w:r>
          </w:p>
        </w:tc>
        <w:tc>
          <w:tcPr>
            <w:tcW w:w="1874" w:type="dxa"/>
          </w:tcPr>
          <w:p w14:paraId="7A8BDFF4" w14:textId="305A12A4"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saveur thorno</w:t>
            </w:r>
          </w:p>
        </w:tc>
        <w:tc>
          <w:tcPr>
            <w:tcW w:w="1800" w:type="dxa"/>
          </w:tcPr>
          <w:p w14:paraId="631B88E7" w14:textId="3F5DEDF3"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ign w:val="center"/>
          </w:tcPr>
          <w:p w14:paraId="325FEA19" w14:textId="5D4C1C1B" w:rsidR="00C455B5" w:rsidRDefault="00C455B5" w:rsidP="00C455B5">
            <w:pPr>
              <w:jc w:val="center"/>
              <w:cnfStyle w:val="000000100000" w:firstRow="0" w:lastRow="0" w:firstColumn="0" w:lastColumn="0" w:oddVBand="0" w:evenVBand="0" w:oddHBand="1" w:evenHBand="0" w:firstRowFirstColumn="0" w:firstRowLastColumn="0" w:lastRowFirstColumn="0" w:lastRowLastColumn="0"/>
            </w:pPr>
          </w:p>
        </w:tc>
      </w:tr>
      <w:tr w:rsidR="00C455B5" w14:paraId="291C0016" w14:textId="77777777" w:rsidTr="00C455B5">
        <w:tc>
          <w:tcPr>
            <w:cnfStyle w:val="001000000000" w:firstRow="0" w:lastRow="0" w:firstColumn="1" w:lastColumn="0" w:oddVBand="0" w:evenVBand="0" w:oddHBand="0" w:evenHBand="0" w:firstRowFirstColumn="0" w:firstRowLastColumn="0" w:lastRowFirstColumn="0" w:lastRowLastColumn="0"/>
            <w:tcW w:w="1966" w:type="dxa"/>
          </w:tcPr>
          <w:p w14:paraId="59008B1B" w14:textId="77777777" w:rsidR="00C455B5" w:rsidRDefault="00C455B5" w:rsidP="00376F3F">
            <w:r>
              <w:t>Aromatiser des crepes à la confiture d’airelles</w:t>
            </w:r>
          </w:p>
        </w:tc>
        <w:tc>
          <w:tcPr>
            <w:tcW w:w="1900" w:type="dxa"/>
          </w:tcPr>
          <w:p w14:paraId="04E56660" w14:textId="68BAA2FE"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de Lichoj</w:t>
            </w:r>
          </w:p>
          <w:p w14:paraId="476CA4B2" w14:textId="64E4FBD7" w:rsidR="00C455B5" w:rsidRDefault="00C455B5" w:rsidP="00862444">
            <w:pPr>
              <w:cnfStyle w:val="000000000000" w:firstRow="0" w:lastRow="0" w:firstColumn="0" w:lastColumn="0" w:oddVBand="0" w:evenVBand="0" w:oddHBand="0" w:evenHBand="0" w:firstRowFirstColumn="0" w:firstRowLastColumn="0" w:lastRowFirstColumn="0" w:lastRowLastColumn="0"/>
            </w:pPr>
            <w:r>
              <w:t>1 confiture d’airelles</w:t>
            </w:r>
          </w:p>
        </w:tc>
        <w:tc>
          <w:tcPr>
            <w:tcW w:w="1874" w:type="dxa"/>
          </w:tcPr>
          <w:p w14:paraId="2DF71782" w14:textId="6E5B139A"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saveur airelles</w:t>
            </w:r>
          </w:p>
        </w:tc>
        <w:tc>
          <w:tcPr>
            <w:tcW w:w="1800" w:type="dxa"/>
          </w:tcPr>
          <w:p w14:paraId="7B4D9DB4" w14:textId="117E5EEB"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vAlign w:val="center"/>
          </w:tcPr>
          <w:p w14:paraId="6BA80D88" w14:textId="0B5BE916" w:rsidR="00C455B5" w:rsidRDefault="00C455B5" w:rsidP="00C455B5">
            <w:pPr>
              <w:jc w:val="center"/>
              <w:cnfStyle w:val="000000000000" w:firstRow="0" w:lastRow="0" w:firstColumn="0" w:lastColumn="0" w:oddVBand="0" w:evenVBand="0" w:oddHBand="0" w:evenHBand="0" w:firstRowFirstColumn="0" w:firstRowLastColumn="0" w:lastRowFirstColumn="0" w:lastRowLastColumn="0"/>
            </w:pPr>
          </w:p>
        </w:tc>
      </w:tr>
      <w:tr w:rsidR="00C455B5" w14:paraId="3E010907"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323C1233" w14:textId="77777777" w:rsidR="00C455B5" w:rsidRDefault="00C455B5" w:rsidP="00376F3F">
            <w:r>
              <w:t>Aromatiser des crepes à la confiture de Squo</w:t>
            </w:r>
          </w:p>
        </w:tc>
        <w:tc>
          <w:tcPr>
            <w:tcW w:w="1900" w:type="dxa"/>
          </w:tcPr>
          <w:p w14:paraId="45930FEF" w14:textId="5CF768DE"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de Lichoj</w:t>
            </w:r>
          </w:p>
          <w:p w14:paraId="195D4BA3" w14:textId="3F9E6489" w:rsidR="00C455B5" w:rsidRDefault="00C455B5" w:rsidP="00862444">
            <w:pPr>
              <w:cnfStyle w:val="000000100000" w:firstRow="0" w:lastRow="0" w:firstColumn="0" w:lastColumn="0" w:oddVBand="0" w:evenVBand="0" w:oddHBand="1" w:evenHBand="0" w:firstRowFirstColumn="0" w:firstRowLastColumn="0" w:lastRowFirstColumn="0" w:lastRowLastColumn="0"/>
            </w:pPr>
            <w:r>
              <w:lastRenderedPageBreak/>
              <w:t>1 confiture de Squo</w:t>
            </w:r>
          </w:p>
        </w:tc>
        <w:tc>
          <w:tcPr>
            <w:tcW w:w="1874" w:type="dxa"/>
          </w:tcPr>
          <w:p w14:paraId="2B2B79EB" w14:textId="1303A813" w:rsidR="00C455B5" w:rsidRDefault="00C455B5" w:rsidP="00376F3F">
            <w:pPr>
              <w:cnfStyle w:val="000000100000" w:firstRow="0" w:lastRow="0" w:firstColumn="0" w:lastColumn="0" w:oddVBand="0" w:evenVBand="0" w:oddHBand="1" w:evenHBand="0" w:firstRowFirstColumn="0" w:firstRowLastColumn="0" w:lastRowFirstColumn="0" w:lastRowLastColumn="0"/>
            </w:pPr>
            <w:r>
              <w:lastRenderedPageBreak/>
              <w:t>10 crêpes saveur squo</w:t>
            </w:r>
          </w:p>
        </w:tc>
        <w:tc>
          <w:tcPr>
            <w:tcW w:w="1800" w:type="dxa"/>
          </w:tcPr>
          <w:p w14:paraId="3DF0EDB6" w14:textId="380C1678"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ign w:val="center"/>
          </w:tcPr>
          <w:p w14:paraId="5EDC2194" w14:textId="4F64A6FF" w:rsidR="00C455B5" w:rsidRDefault="00C455B5" w:rsidP="00C455B5">
            <w:pPr>
              <w:jc w:val="center"/>
              <w:cnfStyle w:val="000000100000" w:firstRow="0" w:lastRow="0" w:firstColumn="0" w:lastColumn="0" w:oddVBand="0" w:evenVBand="0" w:oddHBand="1" w:evenHBand="0" w:firstRowFirstColumn="0" w:firstRowLastColumn="0" w:lastRowFirstColumn="0" w:lastRowLastColumn="0"/>
            </w:pPr>
          </w:p>
        </w:tc>
      </w:tr>
      <w:tr w:rsidR="00C455B5" w14:paraId="44DD67FA" w14:textId="77777777" w:rsidTr="00C455B5">
        <w:tc>
          <w:tcPr>
            <w:cnfStyle w:val="001000000000" w:firstRow="0" w:lastRow="0" w:firstColumn="1" w:lastColumn="0" w:oddVBand="0" w:evenVBand="0" w:oddHBand="0" w:evenHBand="0" w:firstRowFirstColumn="0" w:firstRowLastColumn="0" w:lastRowFirstColumn="0" w:lastRowLastColumn="0"/>
            <w:tcW w:w="1966" w:type="dxa"/>
          </w:tcPr>
          <w:p w14:paraId="48C4185A" w14:textId="77777777" w:rsidR="00C455B5" w:rsidRDefault="00C455B5" w:rsidP="00376F3F">
            <w:r>
              <w:lastRenderedPageBreak/>
              <w:t>Aromatiser des crepes à la confiture de Fangsorxo</w:t>
            </w:r>
          </w:p>
        </w:tc>
        <w:tc>
          <w:tcPr>
            <w:tcW w:w="1900" w:type="dxa"/>
          </w:tcPr>
          <w:p w14:paraId="25E70120" w14:textId="389271D9"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de Lichoj</w:t>
            </w:r>
          </w:p>
          <w:p w14:paraId="17F51104" w14:textId="3A83B828" w:rsidR="00C455B5" w:rsidRDefault="00C455B5" w:rsidP="00862444">
            <w:pPr>
              <w:cnfStyle w:val="000000000000" w:firstRow="0" w:lastRow="0" w:firstColumn="0" w:lastColumn="0" w:oddVBand="0" w:evenVBand="0" w:oddHBand="0" w:evenHBand="0" w:firstRowFirstColumn="0" w:firstRowLastColumn="0" w:lastRowFirstColumn="0" w:lastRowLastColumn="0"/>
            </w:pPr>
            <w:r>
              <w:t>1 confiture de Fangsorxo</w:t>
            </w:r>
          </w:p>
        </w:tc>
        <w:tc>
          <w:tcPr>
            <w:tcW w:w="1874" w:type="dxa"/>
          </w:tcPr>
          <w:p w14:paraId="2F9A77FB" w14:textId="0EC98DFA" w:rsidR="00C455B5" w:rsidRDefault="00C455B5" w:rsidP="00376F3F">
            <w:pPr>
              <w:cnfStyle w:val="000000000000" w:firstRow="0" w:lastRow="0" w:firstColumn="0" w:lastColumn="0" w:oddVBand="0" w:evenVBand="0" w:oddHBand="0" w:evenHBand="0" w:firstRowFirstColumn="0" w:firstRowLastColumn="0" w:lastRowFirstColumn="0" w:lastRowLastColumn="0"/>
            </w:pPr>
            <w:r>
              <w:t>10 crêpes saveur fangsorxo</w:t>
            </w:r>
          </w:p>
        </w:tc>
        <w:tc>
          <w:tcPr>
            <w:tcW w:w="1800" w:type="dxa"/>
          </w:tcPr>
          <w:p w14:paraId="53F9B47F" w14:textId="42C6BCCE" w:rsidR="00C455B5" w:rsidRDefault="00C455B5" w:rsidP="00376F3F">
            <w:pPr>
              <w:cnfStyle w:val="000000000000" w:firstRow="0" w:lastRow="0" w:firstColumn="0" w:lastColumn="0" w:oddVBand="0" w:evenVBand="0" w:oddHBand="0" w:evenHBand="0" w:firstRowFirstColumn="0" w:firstRowLastColumn="0" w:lastRowFirstColumn="0" w:lastRowLastColumn="0"/>
            </w:pPr>
            <w:r>
              <w:t>Cuiller</w:t>
            </w:r>
          </w:p>
        </w:tc>
        <w:tc>
          <w:tcPr>
            <w:tcW w:w="1532" w:type="dxa"/>
            <w:vMerge/>
            <w:vAlign w:val="center"/>
          </w:tcPr>
          <w:p w14:paraId="2D8E3D96" w14:textId="03C1E8DA" w:rsidR="00C455B5" w:rsidRDefault="00C455B5" w:rsidP="00C455B5">
            <w:pPr>
              <w:jc w:val="center"/>
              <w:cnfStyle w:val="000000000000" w:firstRow="0" w:lastRow="0" w:firstColumn="0" w:lastColumn="0" w:oddVBand="0" w:evenVBand="0" w:oddHBand="0" w:evenHBand="0" w:firstRowFirstColumn="0" w:firstRowLastColumn="0" w:lastRowFirstColumn="0" w:lastRowLastColumn="0"/>
            </w:pPr>
          </w:p>
        </w:tc>
      </w:tr>
      <w:tr w:rsidR="00C455B5" w14:paraId="5D377A80" w14:textId="77777777" w:rsidTr="00C4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7CEABC68" w14:textId="77777777" w:rsidR="00C455B5" w:rsidRDefault="00C455B5" w:rsidP="00376F3F">
            <w:r>
              <w:t>Aromatiser des crepes à la confiture de Kakto</w:t>
            </w:r>
          </w:p>
        </w:tc>
        <w:tc>
          <w:tcPr>
            <w:tcW w:w="1900" w:type="dxa"/>
          </w:tcPr>
          <w:p w14:paraId="544AD2C6" w14:textId="0CF9F45C"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de Lichoj</w:t>
            </w:r>
          </w:p>
          <w:p w14:paraId="62A50FED" w14:textId="6A3CAEF2" w:rsidR="00C455B5" w:rsidRDefault="00C455B5" w:rsidP="00862444">
            <w:pPr>
              <w:cnfStyle w:val="000000100000" w:firstRow="0" w:lastRow="0" w:firstColumn="0" w:lastColumn="0" w:oddVBand="0" w:evenVBand="0" w:oddHBand="1" w:evenHBand="0" w:firstRowFirstColumn="0" w:firstRowLastColumn="0" w:lastRowFirstColumn="0" w:lastRowLastColumn="0"/>
            </w:pPr>
            <w:r>
              <w:t>1 confiture de Kakto</w:t>
            </w:r>
          </w:p>
        </w:tc>
        <w:tc>
          <w:tcPr>
            <w:tcW w:w="1874" w:type="dxa"/>
          </w:tcPr>
          <w:p w14:paraId="7160EC5C" w14:textId="28448199" w:rsidR="00C455B5" w:rsidRDefault="00C455B5" w:rsidP="00376F3F">
            <w:pPr>
              <w:cnfStyle w:val="000000100000" w:firstRow="0" w:lastRow="0" w:firstColumn="0" w:lastColumn="0" w:oddVBand="0" w:evenVBand="0" w:oddHBand="1" w:evenHBand="0" w:firstRowFirstColumn="0" w:firstRowLastColumn="0" w:lastRowFirstColumn="0" w:lastRowLastColumn="0"/>
            </w:pPr>
            <w:r>
              <w:t>10 crêpes saveur kakto</w:t>
            </w:r>
          </w:p>
        </w:tc>
        <w:tc>
          <w:tcPr>
            <w:tcW w:w="1800" w:type="dxa"/>
          </w:tcPr>
          <w:p w14:paraId="2E586987" w14:textId="5D46020D" w:rsidR="00C455B5" w:rsidRDefault="00C455B5" w:rsidP="00376F3F">
            <w:pPr>
              <w:cnfStyle w:val="000000100000" w:firstRow="0" w:lastRow="0" w:firstColumn="0" w:lastColumn="0" w:oddVBand="0" w:evenVBand="0" w:oddHBand="1" w:evenHBand="0" w:firstRowFirstColumn="0" w:firstRowLastColumn="0" w:lastRowFirstColumn="0" w:lastRowLastColumn="0"/>
            </w:pPr>
            <w:r>
              <w:t>Cuiller</w:t>
            </w:r>
          </w:p>
        </w:tc>
        <w:tc>
          <w:tcPr>
            <w:tcW w:w="1532" w:type="dxa"/>
            <w:vMerge/>
            <w:vAlign w:val="center"/>
          </w:tcPr>
          <w:p w14:paraId="10D52D4C" w14:textId="6E9F2A27" w:rsidR="00C455B5" w:rsidRDefault="00C455B5" w:rsidP="00C455B5">
            <w:pPr>
              <w:jc w:val="center"/>
              <w:cnfStyle w:val="000000100000" w:firstRow="0" w:lastRow="0" w:firstColumn="0" w:lastColumn="0" w:oddVBand="0" w:evenVBand="0" w:oddHBand="1" w:evenHBand="0" w:firstRowFirstColumn="0" w:firstRowLastColumn="0" w:lastRowFirstColumn="0" w:lastRowLastColumn="0"/>
            </w:pPr>
          </w:p>
        </w:tc>
      </w:tr>
    </w:tbl>
    <w:p w14:paraId="1E454472" w14:textId="77777777" w:rsidR="00D321C6" w:rsidRDefault="00D321C6" w:rsidP="00D321C6"/>
    <w:p w14:paraId="1BF29BD6" w14:textId="45AF9A81" w:rsidR="00D321C6" w:rsidRDefault="00886198" w:rsidP="00886198">
      <w:pPr>
        <w:pStyle w:val="Titre4"/>
      </w:pPr>
      <w:r>
        <w:t>Divers</w:t>
      </w:r>
    </w:p>
    <w:p w14:paraId="45512274" w14:textId="3077FB66" w:rsidR="00D321C6" w:rsidRPr="00D321C6" w:rsidRDefault="00862444" w:rsidP="00D321C6">
      <w:r>
        <w:t>Voici une liste de plats divers.</w:t>
      </w:r>
    </w:p>
    <w:tbl>
      <w:tblPr>
        <w:tblStyle w:val="TableauGrille3-Accentuation5"/>
        <w:tblW w:w="0" w:type="auto"/>
        <w:tblLook w:val="04A0" w:firstRow="1" w:lastRow="0" w:firstColumn="1" w:lastColumn="0" w:noHBand="0" w:noVBand="1"/>
      </w:tblPr>
      <w:tblGrid>
        <w:gridCol w:w="1964"/>
        <w:gridCol w:w="1898"/>
        <w:gridCol w:w="1872"/>
        <w:gridCol w:w="1798"/>
        <w:gridCol w:w="1530"/>
      </w:tblGrid>
      <w:tr w:rsidR="00026B19" w14:paraId="522D307C" w14:textId="77777777" w:rsidTr="009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tcPr>
          <w:p w14:paraId="58DF7B3C" w14:textId="77777777" w:rsidR="00026B19" w:rsidRDefault="00026B19" w:rsidP="00376F3F">
            <w:r>
              <w:t>Compétences</w:t>
            </w:r>
          </w:p>
        </w:tc>
        <w:tc>
          <w:tcPr>
            <w:tcW w:w="1900" w:type="dxa"/>
          </w:tcPr>
          <w:p w14:paraId="10878A3C"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Entrée</w:t>
            </w:r>
          </w:p>
        </w:tc>
        <w:tc>
          <w:tcPr>
            <w:tcW w:w="1874" w:type="dxa"/>
          </w:tcPr>
          <w:p w14:paraId="3ACEE6AE"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Sortie</w:t>
            </w:r>
          </w:p>
        </w:tc>
        <w:tc>
          <w:tcPr>
            <w:tcW w:w="1800" w:type="dxa"/>
          </w:tcPr>
          <w:p w14:paraId="2E74749C"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Outils (coef)</w:t>
            </w:r>
          </w:p>
        </w:tc>
        <w:tc>
          <w:tcPr>
            <w:tcW w:w="1532" w:type="dxa"/>
          </w:tcPr>
          <w:p w14:paraId="44AA3E84" w14:textId="77777777" w:rsidR="00026B19" w:rsidRDefault="00026B19" w:rsidP="00376F3F">
            <w:pPr>
              <w:cnfStyle w:val="100000000000" w:firstRow="1" w:lastRow="0" w:firstColumn="0" w:lastColumn="0" w:oddVBand="0" w:evenVBand="0" w:oddHBand="0" w:evenHBand="0" w:firstRowFirstColumn="0" w:firstRowLastColumn="0" w:lastRowFirstColumn="0" w:lastRowLastColumn="0"/>
            </w:pPr>
            <w:r>
              <w:t>Energie</w:t>
            </w:r>
          </w:p>
        </w:tc>
      </w:tr>
      <w:tr w:rsidR="00D321C6" w14:paraId="37CEB2B0" w14:textId="77777777" w:rsidTr="009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1504FD71" w14:textId="56E2C6E9" w:rsidR="00FA65D9" w:rsidRDefault="00383F50" w:rsidP="00FA65D9">
            <w:r>
              <w:t>Fabriquer des pâ</w:t>
            </w:r>
            <w:r w:rsidR="00FA65D9">
              <w:t>tes</w:t>
            </w:r>
            <w:r w:rsidR="00ED5389">
              <w:t xml:space="preserve"> d’avoro</w:t>
            </w:r>
          </w:p>
        </w:tc>
        <w:tc>
          <w:tcPr>
            <w:tcW w:w="1900" w:type="dxa"/>
          </w:tcPr>
          <w:p w14:paraId="3FD887EC" w14:textId="2A3EBF63" w:rsidR="00FA65D9" w:rsidRDefault="00FA65D9" w:rsidP="00FA65D9">
            <w:pPr>
              <w:cnfStyle w:val="000000100000" w:firstRow="0" w:lastRow="0" w:firstColumn="0" w:lastColumn="0" w:oddVBand="0" w:evenVBand="0" w:oddHBand="1" w:evenHBand="0" w:firstRowFirstColumn="0" w:firstRowLastColumn="0" w:lastRowFirstColumn="0" w:lastRowLastColumn="0"/>
            </w:pPr>
            <w:r>
              <w:t xml:space="preserve">1 farine d’avoro </w:t>
            </w:r>
          </w:p>
          <w:p w14:paraId="58C01B9C" w14:textId="44410AC9" w:rsidR="00FA65D9" w:rsidRDefault="00FA65D9" w:rsidP="00FA65D9">
            <w:pPr>
              <w:cnfStyle w:val="000000100000" w:firstRow="0" w:lastRow="0" w:firstColumn="0" w:lastColumn="0" w:oddVBand="0" w:evenVBand="0" w:oddHBand="1" w:evenHBand="0" w:firstRowFirstColumn="0" w:firstRowLastColumn="0" w:lastRowFirstColumn="0" w:lastRowLastColumn="0"/>
            </w:pPr>
            <w:r>
              <w:t>1 eau</w:t>
            </w:r>
          </w:p>
          <w:p w14:paraId="3F3978F5" w14:textId="33D19676" w:rsidR="00FA65D9" w:rsidRDefault="00F820F2" w:rsidP="00FA65D9">
            <w:pPr>
              <w:cnfStyle w:val="000000100000" w:firstRow="0" w:lastRow="0" w:firstColumn="0" w:lastColumn="0" w:oddVBand="0" w:evenVBand="0" w:oddHBand="1" w:evenHBand="0" w:firstRowFirstColumn="0" w:firstRowLastColumn="0" w:lastRowFirstColumn="0" w:lastRowLastColumn="0"/>
            </w:pPr>
            <w:r>
              <w:t xml:space="preserve">1 </w:t>
            </w:r>
            <w:r w:rsidR="00FA65D9">
              <w:t>céréale d’avoro</w:t>
            </w:r>
          </w:p>
          <w:p w14:paraId="1C5F16F2" w14:textId="77777777" w:rsidR="00FA65D9" w:rsidRDefault="00FA65D9" w:rsidP="00FA65D9">
            <w:pPr>
              <w:cnfStyle w:val="000000100000" w:firstRow="0" w:lastRow="0" w:firstColumn="0" w:lastColumn="0" w:oddVBand="0" w:evenVBand="0" w:oddHBand="1" w:evenHBand="0" w:firstRowFirstColumn="0" w:firstRowLastColumn="0" w:lastRowFirstColumn="0" w:lastRowLastColumn="0"/>
            </w:pPr>
            <w:r>
              <w:t>1 charbon</w:t>
            </w:r>
          </w:p>
          <w:p w14:paraId="7B7B981C" w14:textId="68E3C121" w:rsidR="00FA65D9" w:rsidRDefault="00FA65D9" w:rsidP="00FA65D9">
            <w:pPr>
              <w:cnfStyle w:val="000000100000" w:firstRow="0" w:lastRow="0" w:firstColumn="0" w:lastColumn="0" w:oddVBand="0" w:evenVBand="0" w:oddHBand="1" w:evenHBand="0" w:firstRowFirstColumn="0" w:firstRowLastColumn="0" w:lastRowFirstColumn="0" w:lastRowLastColumn="0"/>
            </w:pPr>
            <w:r>
              <w:t>1</w:t>
            </w:r>
            <w:r w:rsidR="00862444">
              <w:t>0</w:t>
            </w:r>
            <w:r>
              <w:t xml:space="preserve"> bol</w:t>
            </w:r>
            <w:r w:rsidR="00862444">
              <w:t>s</w:t>
            </w:r>
          </w:p>
        </w:tc>
        <w:tc>
          <w:tcPr>
            <w:tcW w:w="1874" w:type="dxa"/>
          </w:tcPr>
          <w:p w14:paraId="4F8775FD" w14:textId="04750D9F" w:rsidR="00FA65D9" w:rsidRDefault="00FA65D9" w:rsidP="00FA65D9">
            <w:pPr>
              <w:cnfStyle w:val="000000100000" w:firstRow="0" w:lastRow="0" w:firstColumn="0" w:lastColumn="0" w:oddVBand="0" w:evenVBand="0" w:oddHBand="1" w:evenHBand="0" w:firstRowFirstColumn="0" w:firstRowLastColumn="0" w:lastRowFirstColumn="0" w:lastRowLastColumn="0"/>
            </w:pPr>
            <w:r>
              <w:t>1</w:t>
            </w:r>
            <w:r w:rsidR="00862444">
              <w:t>0</w:t>
            </w:r>
            <w:r>
              <w:t xml:space="preserve"> plat</w:t>
            </w:r>
            <w:r w:rsidR="00862444">
              <w:t>s</w:t>
            </w:r>
            <w:r>
              <w:t xml:space="preserve"> de pates</w:t>
            </w:r>
          </w:p>
        </w:tc>
        <w:tc>
          <w:tcPr>
            <w:tcW w:w="1800" w:type="dxa"/>
          </w:tcPr>
          <w:p w14:paraId="1AC642A7" w14:textId="61C9970B" w:rsidR="00FA65D9" w:rsidRDefault="00FA65D9" w:rsidP="00FA65D9">
            <w:pPr>
              <w:cnfStyle w:val="000000100000" w:firstRow="0" w:lastRow="0" w:firstColumn="0" w:lastColumn="0" w:oddVBand="0" w:evenVBand="0" w:oddHBand="1" w:evenHBand="0" w:firstRowFirstColumn="0" w:firstRowLastColumn="0" w:lastRowFirstColumn="0" w:lastRowLastColumn="0"/>
            </w:pPr>
            <w:r>
              <w:t>Cuiller</w:t>
            </w:r>
          </w:p>
        </w:tc>
        <w:tc>
          <w:tcPr>
            <w:tcW w:w="1532" w:type="dxa"/>
          </w:tcPr>
          <w:p w14:paraId="42F7CF0B" w14:textId="3A267EBA" w:rsidR="00FA65D9" w:rsidRDefault="00C455B5" w:rsidP="00862444">
            <w:pPr>
              <w:cnfStyle w:val="000000100000" w:firstRow="0" w:lastRow="0" w:firstColumn="0" w:lastColumn="0" w:oddVBand="0" w:evenVBand="0" w:oddHBand="1" w:evenHBand="0" w:firstRowFirstColumn="0" w:firstRowLastColumn="0" w:lastRowFirstColumn="0" w:lastRowLastColumn="0"/>
            </w:pPr>
            <w:r>
              <w:t>96.03</w:t>
            </w:r>
            <w:r w:rsidR="00141D58">
              <w:t xml:space="preserve"> /</w:t>
            </w:r>
            <w:r w:rsidR="00862444">
              <w:t xml:space="preserve"> 100</w:t>
            </w:r>
            <w:r w:rsidR="00141D58">
              <w:t xml:space="preserve"> / </w:t>
            </w:r>
            <w:r w:rsidR="00FA65D9">
              <w:t>370</w:t>
            </w:r>
          </w:p>
        </w:tc>
      </w:tr>
      <w:tr w:rsidR="00C455B5" w14:paraId="2BBE8EB6" w14:textId="77777777" w:rsidTr="00902D21">
        <w:tc>
          <w:tcPr>
            <w:cnfStyle w:val="001000000000" w:firstRow="0" w:lastRow="0" w:firstColumn="1" w:lastColumn="0" w:oddVBand="0" w:evenVBand="0" w:oddHBand="0" w:evenHBand="0" w:firstRowFirstColumn="0" w:firstRowLastColumn="0" w:lastRowFirstColumn="0" w:lastRowLastColumn="0"/>
            <w:tcW w:w="1966" w:type="dxa"/>
          </w:tcPr>
          <w:p w14:paraId="31107127" w14:textId="0E4B81E6" w:rsidR="00C455B5" w:rsidRDefault="00C455B5" w:rsidP="00FA65D9">
            <w:r>
              <w:t>Préparer un gratin de Squo</w:t>
            </w:r>
          </w:p>
        </w:tc>
        <w:tc>
          <w:tcPr>
            <w:tcW w:w="1900" w:type="dxa"/>
          </w:tcPr>
          <w:p w14:paraId="333B03DF" w14:textId="6CF5B3AA" w:rsidR="00C455B5" w:rsidRDefault="00C455B5" w:rsidP="00FA65D9">
            <w:pPr>
              <w:cnfStyle w:val="000000000000" w:firstRow="0" w:lastRow="0" w:firstColumn="0" w:lastColumn="0" w:oddVBand="0" w:evenVBand="0" w:oddHBand="0" w:evenHBand="0" w:firstRowFirstColumn="0" w:firstRowLastColumn="0" w:lastRowFirstColumn="0" w:lastRowLastColumn="0"/>
            </w:pPr>
            <w:r>
              <w:t>1 fruit de squo</w:t>
            </w:r>
          </w:p>
          <w:p w14:paraId="7E91A205" w14:textId="77777777" w:rsidR="00C455B5" w:rsidRDefault="00C455B5" w:rsidP="00FA65D9">
            <w:pPr>
              <w:cnfStyle w:val="000000000000" w:firstRow="0" w:lastRow="0" w:firstColumn="0" w:lastColumn="0" w:oddVBand="0" w:evenVBand="0" w:oddHBand="0" w:evenHBand="0" w:firstRowFirstColumn="0" w:firstRowLastColumn="0" w:lastRowFirstColumn="0" w:lastRowLastColumn="0"/>
            </w:pPr>
            <w:r>
              <w:t>1 charbon</w:t>
            </w:r>
          </w:p>
          <w:p w14:paraId="5ED1B27E" w14:textId="34019034" w:rsidR="00C455B5" w:rsidRDefault="00C455B5" w:rsidP="00FA65D9">
            <w:pPr>
              <w:cnfStyle w:val="000000000000" w:firstRow="0" w:lastRow="0" w:firstColumn="0" w:lastColumn="0" w:oddVBand="0" w:evenVBand="0" w:oddHBand="0" w:evenHBand="0" w:firstRowFirstColumn="0" w:firstRowLastColumn="0" w:lastRowFirstColumn="0" w:lastRowLastColumn="0"/>
            </w:pPr>
            <w:r>
              <w:t>1 assiette</w:t>
            </w:r>
          </w:p>
        </w:tc>
        <w:tc>
          <w:tcPr>
            <w:tcW w:w="1874" w:type="dxa"/>
          </w:tcPr>
          <w:p w14:paraId="2DB976FF" w14:textId="74EFF3DC" w:rsidR="00C455B5" w:rsidRDefault="00C455B5" w:rsidP="00FA65D9">
            <w:pPr>
              <w:cnfStyle w:val="000000000000" w:firstRow="0" w:lastRow="0" w:firstColumn="0" w:lastColumn="0" w:oddVBand="0" w:evenVBand="0" w:oddHBand="0" w:evenHBand="0" w:firstRowFirstColumn="0" w:firstRowLastColumn="0" w:lastRowFirstColumn="0" w:lastRowLastColumn="0"/>
            </w:pPr>
            <w:r>
              <w:t>1 gratin de squo</w:t>
            </w:r>
          </w:p>
        </w:tc>
        <w:tc>
          <w:tcPr>
            <w:tcW w:w="1800" w:type="dxa"/>
          </w:tcPr>
          <w:p w14:paraId="3F16EBB4" w14:textId="0DB47789" w:rsidR="00C455B5" w:rsidRDefault="00C455B5" w:rsidP="00FA65D9">
            <w:pPr>
              <w:cnfStyle w:val="000000000000" w:firstRow="0" w:lastRow="0" w:firstColumn="0" w:lastColumn="0" w:oddVBand="0" w:evenVBand="0" w:oddHBand="0" w:evenHBand="0" w:firstRowFirstColumn="0" w:firstRowLastColumn="0" w:lastRowFirstColumn="0" w:lastRowLastColumn="0"/>
            </w:pPr>
            <w:r>
              <w:t>Cuiller</w:t>
            </w:r>
          </w:p>
        </w:tc>
        <w:tc>
          <w:tcPr>
            <w:tcW w:w="1532" w:type="dxa"/>
          </w:tcPr>
          <w:p w14:paraId="6D5D34C6" w14:textId="39863EB8" w:rsidR="00C455B5" w:rsidRDefault="00C455B5" w:rsidP="00C455B5">
            <w:pPr>
              <w:jc w:val="center"/>
              <w:cnfStyle w:val="000000000000" w:firstRow="0" w:lastRow="0" w:firstColumn="0" w:lastColumn="0" w:oddVBand="0" w:evenVBand="0" w:oddHBand="0" w:evenHBand="0" w:firstRowFirstColumn="0" w:firstRowLastColumn="0" w:lastRowFirstColumn="0" w:lastRowLastColumn="0"/>
            </w:pPr>
            <w:r>
              <w:t>257.4</w:t>
            </w:r>
            <w:r w:rsidR="00902D21">
              <w:t xml:space="preserve"> / 7</w:t>
            </w:r>
            <w:r>
              <w:t>50 / 40</w:t>
            </w:r>
          </w:p>
        </w:tc>
      </w:tr>
      <w:tr w:rsidR="00C455B5" w14:paraId="1DAA78A2" w14:textId="77777777" w:rsidTr="009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48759C7B" w14:textId="73C90051" w:rsidR="00C455B5" w:rsidRDefault="00C455B5" w:rsidP="00FA65D9">
            <w:r>
              <w:t>Préparer des beano à la vapeur</w:t>
            </w:r>
          </w:p>
        </w:tc>
        <w:tc>
          <w:tcPr>
            <w:tcW w:w="1900" w:type="dxa"/>
          </w:tcPr>
          <w:p w14:paraId="011E1DF0" w14:textId="28FA73D9" w:rsidR="00C455B5" w:rsidRDefault="00C455B5" w:rsidP="00FA65D9">
            <w:pPr>
              <w:cnfStyle w:val="000000100000" w:firstRow="0" w:lastRow="0" w:firstColumn="0" w:lastColumn="0" w:oddVBand="0" w:evenVBand="0" w:oddHBand="1" w:evenHBand="0" w:firstRowFirstColumn="0" w:firstRowLastColumn="0" w:lastRowFirstColumn="0" w:lastRowLastColumn="0"/>
            </w:pPr>
            <w:r>
              <w:t>1 beano</w:t>
            </w:r>
          </w:p>
          <w:p w14:paraId="116CDA85" w14:textId="77777777" w:rsidR="00C455B5" w:rsidRDefault="00C455B5" w:rsidP="00FA65D9">
            <w:pPr>
              <w:cnfStyle w:val="000000100000" w:firstRow="0" w:lastRow="0" w:firstColumn="0" w:lastColumn="0" w:oddVBand="0" w:evenVBand="0" w:oddHBand="1" w:evenHBand="0" w:firstRowFirstColumn="0" w:firstRowLastColumn="0" w:lastRowFirstColumn="0" w:lastRowLastColumn="0"/>
            </w:pPr>
            <w:r>
              <w:t>1 charbon</w:t>
            </w:r>
          </w:p>
          <w:p w14:paraId="6300F5A5" w14:textId="1807DAC3" w:rsidR="00C455B5" w:rsidRDefault="00C455B5" w:rsidP="00FA65D9">
            <w:pPr>
              <w:cnfStyle w:val="000000100000" w:firstRow="0" w:lastRow="0" w:firstColumn="0" w:lastColumn="0" w:oddVBand="0" w:evenVBand="0" w:oddHBand="1" w:evenHBand="0" w:firstRowFirstColumn="0" w:firstRowLastColumn="0" w:lastRowFirstColumn="0" w:lastRowLastColumn="0"/>
            </w:pPr>
            <w:r>
              <w:t>1 assiette</w:t>
            </w:r>
          </w:p>
        </w:tc>
        <w:tc>
          <w:tcPr>
            <w:tcW w:w="1874" w:type="dxa"/>
          </w:tcPr>
          <w:p w14:paraId="36DCA86A" w14:textId="44EB5BC4" w:rsidR="00C455B5" w:rsidRDefault="00C455B5" w:rsidP="00FA65D9">
            <w:pPr>
              <w:cnfStyle w:val="000000100000" w:firstRow="0" w:lastRow="0" w:firstColumn="0" w:lastColumn="0" w:oddVBand="0" w:evenVBand="0" w:oddHBand="1" w:evenHBand="0" w:firstRowFirstColumn="0" w:firstRowLastColumn="0" w:lastRowFirstColumn="0" w:lastRowLastColumn="0"/>
            </w:pPr>
            <w:r>
              <w:t>1 plat de beano à la vapeur</w:t>
            </w:r>
          </w:p>
        </w:tc>
        <w:tc>
          <w:tcPr>
            <w:tcW w:w="1800" w:type="dxa"/>
          </w:tcPr>
          <w:p w14:paraId="4A35AC72" w14:textId="5F5A83E1" w:rsidR="00C455B5" w:rsidRDefault="00C455B5" w:rsidP="00FA65D9">
            <w:pPr>
              <w:cnfStyle w:val="000000100000" w:firstRow="0" w:lastRow="0" w:firstColumn="0" w:lastColumn="0" w:oddVBand="0" w:evenVBand="0" w:oddHBand="1" w:evenHBand="0" w:firstRowFirstColumn="0" w:firstRowLastColumn="0" w:lastRowFirstColumn="0" w:lastRowLastColumn="0"/>
            </w:pPr>
            <w:r>
              <w:t>Cuiller</w:t>
            </w:r>
          </w:p>
        </w:tc>
        <w:tc>
          <w:tcPr>
            <w:tcW w:w="1532" w:type="dxa"/>
          </w:tcPr>
          <w:p w14:paraId="08256543" w14:textId="6E20F813" w:rsidR="00C455B5" w:rsidRDefault="00902D21" w:rsidP="00862444">
            <w:pPr>
              <w:cnfStyle w:val="000000100000" w:firstRow="0" w:lastRow="0" w:firstColumn="0" w:lastColumn="0" w:oddVBand="0" w:evenVBand="0" w:oddHBand="1" w:evenHBand="0" w:firstRowFirstColumn="0" w:firstRowLastColumn="0" w:lastRowFirstColumn="0" w:lastRowLastColumn="0"/>
            </w:pPr>
            <w:r>
              <w:t>257.4 / 270 / 40</w:t>
            </w:r>
          </w:p>
        </w:tc>
      </w:tr>
    </w:tbl>
    <w:p w14:paraId="05BE246C" w14:textId="77777777" w:rsidR="00886198" w:rsidRDefault="00886198" w:rsidP="00886198">
      <w:bookmarkStart w:id="413" w:name="_Toc391365923"/>
    </w:p>
    <w:p w14:paraId="3D12232D" w14:textId="7EDB73F3" w:rsidR="001133C8" w:rsidRDefault="001133C8" w:rsidP="00C866E0">
      <w:pPr>
        <w:pStyle w:val="Titre2"/>
      </w:pPr>
      <w:r>
        <w:t>Scierie</w:t>
      </w:r>
      <w:bookmarkEnd w:id="413"/>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12B79483"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CF4E635" w14:textId="77777777" w:rsidR="00C866E0" w:rsidRDefault="00C866E0" w:rsidP="00C866E0">
            <w:r>
              <w:t>Compétences</w:t>
            </w:r>
          </w:p>
        </w:tc>
        <w:tc>
          <w:tcPr>
            <w:tcW w:w="2265" w:type="dxa"/>
          </w:tcPr>
          <w:p w14:paraId="5A30830D" w14:textId="29018B8F"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1220770C" w14:textId="7D5414F0"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0283BB5D"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F115CF" w14:paraId="5DC19679" w14:textId="77777777" w:rsidTr="00F1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C92223" w14:textId="746F8E62" w:rsidR="00F115CF" w:rsidRDefault="00F115CF" w:rsidP="00C866E0">
            <w:r>
              <w:t>Scier du Bet</w:t>
            </w:r>
          </w:p>
        </w:tc>
        <w:tc>
          <w:tcPr>
            <w:tcW w:w="2265" w:type="dxa"/>
          </w:tcPr>
          <w:p w14:paraId="76F75A40" w14:textId="77777777" w:rsidR="00F115CF" w:rsidRDefault="00F115CF" w:rsidP="00C866E0">
            <w:pPr>
              <w:cnfStyle w:val="000000100000" w:firstRow="0" w:lastRow="0" w:firstColumn="0" w:lastColumn="0" w:oddVBand="0" w:evenVBand="0" w:oddHBand="1" w:evenHBand="0" w:firstRowFirstColumn="0" w:firstRowLastColumn="0" w:lastRowFirstColumn="0" w:lastRowLastColumn="0"/>
            </w:pPr>
            <w:r>
              <w:t>1 Bois de Bet</w:t>
            </w:r>
          </w:p>
          <w:p w14:paraId="6A2F5A33" w14:textId="0A4E342D" w:rsidR="00F115CF" w:rsidRDefault="00F115CF" w:rsidP="00C866E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35A44D4A" w14:textId="3329264D" w:rsidR="00F115CF" w:rsidRDefault="00C03BF9" w:rsidP="00C866E0">
            <w:pPr>
              <w:cnfStyle w:val="000000100000" w:firstRow="0" w:lastRow="0" w:firstColumn="0" w:lastColumn="0" w:oddVBand="0" w:evenVBand="0" w:oddHBand="1" w:evenHBand="0" w:firstRowFirstColumn="0" w:firstRowLastColumn="0" w:lastRowFirstColumn="0" w:lastRowLastColumn="0"/>
            </w:pPr>
            <w:r>
              <w:t>4</w:t>
            </w:r>
            <w:r w:rsidR="00F115CF">
              <w:t xml:space="preserve"> Planches</w:t>
            </w:r>
          </w:p>
        </w:tc>
        <w:tc>
          <w:tcPr>
            <w:tcW w:w="2266" w:type="dxa"/>
            <w:vMerge w:val="restart"/>
            <w:vAlign w:val="center"/>
          </w:tcPr>
          <w:p w14:paraId="7B35E5E6" w14:textId="308BAF98" w:rsidR="00F115CF" w:rsidRDefault="00F115CF" w:rsidP="00F115CF">
            <w:pPr>
              <w:cnfStyle w:val="000000100000" w:firstRow="0" w:lastRow="0" w:firstColumn="0" w:lastColumn="0" w:oddVBand="0" w:evenVBand="0" w:oddHBand="1" w:evenHBand="0" w:firstRowFirstColumn="0" w:firstRowLastColumn="0" w:lastRowFirstColumn="0" w:lastRowLastColumn="0"/>
            </w:pPr>
            <w:r>
              <w:t>Aucun</w:t>
            </w:r>
          </w:p>
        </w:tc>
      </w:tr>
      <w:tr w:rsidR="00F115CF" w14:paraId="5C98BACD"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66B68BC7" w14:textId="76B6334B" w:rsidR="00F115CF" w:rsidRDefault="00F115CF" w:rsidP="00C866E0">
            <w:r>
              <w:t>Scier du Salik</w:t>
            </w:r>
          </w:p>
        </w:tc>
        <w:tc>
          <w:tcPr>
            <w:tcW w:w="2265" w:type="dxa"/>
          </w:tcPr>
          <w:p w14:paraId="7B2F159F" w14:textId="77777777" w:rsidR="00F115CF" w:rsidRDefault="00F115CF" w:rsidP="00F115CF">
            <w:pPr>
              <w:cnfStyle w:val="000000000000" w:firstRow="0" w:lastRow="0" w:firstColumn="0" w:lastColumn="0" w:oddVBand="0" w:evenVBand="0" w:oddHBand="0" w:evenHBand="0" w:firstRowFirstColumn="0" w:firstRowLastColumn="0" w:lastRowFirstColumn="0" w:lastRowLastColumn="0"/>
            </w:pPr>
            <w:r>
              <w:t>1 Bois de Salik</w:t>
            </w:r>
          </w:p>
          <w:p w14:paraId="041D39BF" w14:textId="585D7710" w:rsidR="00F115CF" w:rsidRDefault="00F115CF" w:rsidP="00F115CF">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703D0FCD" w14:textId="0ED46CAB" w:rsidR="00F115CF" w:rsidRDefault="00C03BF9" w:rsidP="00C866E0">
            <w:pPr>
              <w:cnfStyle w:val="000000000000" w:firstRow="0" w:lastRow="0" w:firstColumn="0" w:lastColumn="0" w:oddVBand="0" w:evenVBand="0" w:oddHBand="0" w:evenHBand="0" w:firstRowFirstColumn="0" w:firstRowLastColumn="0" w:lastRowFirstColumn="0" w:lastRowLastColumn="0"/>
            </w:pPr>
            <w:r>
              <w:t>4</w:t>
            </w:r>
            <w:r w:rsidR="00F115CF">
              <w:t xml:space="preserve"> planches</w:t>
            </w:r>
          </w:p>
        </w:tc>
        <w:tc>
          <w:tcPr>
            <w:tcW w:w="2266" w:type="dxa"/>
            <w:vMerge/>
          </w:tcPr>
          <w:p w14:paraId="71942D3F" w14:textId="77777777" w:rsidR="00F115CF" w:rsidRDefault="00F115CF" w:rsidP="00C866E0">
            <w:pPr>
              <w:cnfStyle w:val="000000000000" w:firstRow="0" w:lastRow="0" w:firstColumn="0" w:lastColumn="0" w:oddVBand="0" w:evenVBand="0" w:oddHBand="0" w:evenHBand="0" w:firstRowFirstColumn="0" w:firstRowLastColumn="0" w:lastRowFirstColumn="0" w:lastRowLastColumn="0"/>
            </w:pPr>
          </w:p>
        </w:tc>
      </w:tr>
      <w:tr w:rsidR="00F115CF" w14:paraId="52FD76C0"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A43407C" w14:textId="46DAC174" w:rsidR="00F115CF" w:rsidRDefault="00F115CF" w:rsidP="00C866E0">
            <w:r>
              <w:t>Scier du Kver</w:t>
            </w:r>
          </w:p>
        </w:tc>
        <w:tc>
          <w:tcPr>
            <w:tcW w:w="2265" w:type="dxa"/>
          </w:tcPr>
          <w:p w14:paraId="479D0DE3" w14:textId="77777777" w:rsidR="00F115CF" w:rsidRDefault="00F115CF" w:rsidP="00F115CF">
            <w:pPr>
              <w:cnfStyle w:val="000000100000" w:firstRow="0" w:lastRow="0" w:firstColumn="0" w:lastColumn="0" w:oddVBand="0" w:evenVBand="0" w:oddHBand="1" w:evenHBand="0" w:firstRowFirstColumn="0" w:firstRowLastColumn="0" w:lastRowFirstColumn="0" w:lastRowLastColumn="0"/>
            </w:pPr>
            <w:r>
              <w:t>1 Bois de Kver</w:t>
            </w:r>
          </w:p>
          <w:p w14:paraId="310DB21C" w14:textId="6F2A858B" w:rsidR="00F115CF" w:rsidRDefault="00F115CF" w:rsidP="00F115CF">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7576A693" w14:textId="76030228" w:rsidR="00F115CF" w:rsidRDefault="00C03BF9" w:rsidP="00C866E0">
            <w:pPr>
              <w:cnfStyle w:val="000000100000" w:firstRow="0" w:lastRow="0" w:firstColumn="0" w:lastColumn="0" w:oddVBand="0" w:evenVBand="0" w:oddHBand="1" w:evenHBand="0" w:firstRowFirstColumn="0" w:firstRowLastColumn="0" w:lastRowFirstColumn="0" w:lastRowLastColumn="0"/>
            </w:pPr>
            <w:r>
              <w:t>5</w:t>
            </w:r>
            <w:r w:rsidR="00F115CF">
              <w:t xml:space="preserve"> planches</w:t>
            </w:r>
          </w:p>
        </w:tc>
        <w:tc>
          <w:tcPr>
            <w:tcW w:w="2266" w:type="dxa"/>
            <w:vMerge/>
          </w:tcPr>
          <w:p w14:paraId="63E13D67" w14:textId="77777777" w:rsidR="00F115CF" w:rsidRDefault="00F115CF" w:rsidP="00C866E0">
            <w:pPr>
              <w:cnfStyle w:val="000000100000" w:firstRow="0" w:lastRow="0" w:firstColumn="0" w:lastColumn="0" w:oddVBand="0" w:evenVBand="0" w:oddHBand="1" w:evenHBand="0" w:firstRowFirstColumn="0" w:firstRowLastColumn="0" w:lastRowFirstColumn="0" w:lastRowLastColumn="0"/>
            </w:pPr>
          </w:p>
        </w:tc>
      </w:tr>
      <w:tr w:rsidR="00F115CF" w14:paraId="34BAE27F"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60C197E3" w14:textId="65DB3B13" w:rsidR="00F115CF" w:rsidRDefault="00F115CF" w:rsidP="00C866E0">
            <w:r>
              <w:t>Scier du Spruc</w:t>
            </w:r>
          </w:p>
        </w:tc>
        <w:tc>
          <w:tcPr>
            <w:tcW w:w="2265" w:type="dxa"/>
          </w:tcPr>
          <w:p w14:paraId="77CA8CAD" w14:textId="77777777" w:rsidR="00F115CF" w:rsidRDefault="00F115CF" w:rsidP="00F115CF">
            <w:pPr>
              <w:cnfStyle w:val="000000000000" w:firstRow="0" w:lastRow="0" w:firstColumn="0" w:lastColumn="0" w:oddVBand="0" w:evenVBand="0" w:oddHBand="0" w:evenHBand="0" w:firstRowFirstColumn="0" w:firstRowLastColumn="0" w:lastRowFirstColumn="0" w:lastRowLastColumn="0"/>
            </w:pPr>
            <w:r>
              <w:t>1 Bois de Spruc</w:t>
            </w:r>
          </w:p>
          <w:p w14:paraId="7DECCE21" w14:textId="3083B3FF" w:rsidR="00F115CF" w:rsidRDefault="00F115CF" w:rsidP="00F115CF">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00ACD30F" w14:textId="37F51509" w:rsidR="00F115CF" w:rsidRDefault="00C03BF9" w:rsidP="00C866E0">
            <w:pPr>
              <w:cnfStyle w:val="000000000000" w:firstRow="0" w:lastRow="0" w:firstColumn="0" w:lastColumn="0" w:oddVBand="0" w:evenVBand="0" w:oddHBand="0" w:evenHBand="0" w:firstRowFirstColumn="0" w:firstRowLastColumn="0" w:lastRowFirstColumn="0" w:lastRowLastColumn="0"/>
            </w:pPr>
            <w:r>
              <w:t>4</w:t>
            </w:r>
            <w:r w:rsidR="00F115CF">
              <w:t xml:space="preserve"> planches</w:t>
            </w:r>
          </w:p>
        </w:tc>
        <w:tc>
          <w:tcPr>
            <w:tcW w:w="2266" w:type="dxa"/>
            <w:vMerge/>
          </w:tcPr>
          <w:p w14:paraId="01299EB9" w14:textId="77777777" w:rsidR="00F115CF" w:rsidRDefault="00F115CF" w:rsidP="00C866E0">
            <w:pPr>
              <w:cnfStyle w:val="000000000000" w:firstRow="0" w:lastRow="0" w:firstColumn="0" w:lastColumn="0" w:oddVBand="0" w:evenVBand="0" w:oddHBand="0" w:evenHBand="0" w:firstRowFirstColumn="0" w:firstRowLastColumn="0" w:lastRowFirstColumn="0" w:lastRowLastColumn="0"/>
            </w:pPr>
          </w:p>
        </w:tc>
      </w:tr>
      <w:tr w:rsidR="00F115CF" w14:paraId="35EADB51"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08FE576" w14:textId="26763D18" w:rsidR="00F115CF" w:rsidRDefault="00F115CF" w:rsidP="00C866E0">
            <w:r>
              <w:t>Scier du Larik</w:t>
            </w:r>
          </w:p>
        </w:tc>
        <w:tc>
          <w:tcPr>
            <w:tcW w:w="2265" w:type="dxa"/>
          </w:tcPr>
          <w:p w14:paraId="7104302B" w14:textId="77777777" w:rsidR="00F115CF" w:rsidRDefault="00F115CF" w:rsidP="00F115CF">
            <w:pPr>
              <w:cnfStyle w:val="000000100000" w:firstRow="0" w:lastRow="0" w:firstColumn="0" w:lastColumn="0" w:oddVBand="0" w:evenVBand="0" w:oddHBand="1" w:evenHBand="0" w:firstRowFirstColumn="0" w:firstRowLastColumn="0" w:lastRowFirstColumn="0" w:lastRowLastColumn="0"/>
            </w:pPr>
            <w:r>
              <w:t>1 Bois de Larik</w:t>
            </w:r>
          </w:p>
          <w:p w14:paraId="2B62975A" w14:textId="48B8E233" w:rsidR="00F115CF" w:rsidRDefault="00F115CF" w:rsidP="00F115CF">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005531BA" w14:textId="2A491A24" w:rsidR="00F115CF" w:rsidRDefault="00C03BF9" w:rsidP="00C866E0">
            <w:pPr>
              <w:cnfStyle w:val="000000100000" w:firstRow="0" w:lastRow="0" w:firstColumn="0" w:lastColumn="0" w:oddVBand="0" w:evenVBand="0" w:oddHBand="1" w:evenHBand="0" w:firstRowFirstColumn="0" w:firstRowLastColumn="0" w:lastRowFirstColumn="0" w:lastRowLastColumn="0"/>
            </w:pPr>
            <w:r>
              <w:t>4</w:t>
            </w:r>
            <w:r w:rsidR="00F115CF">
              <w:t xml:space="preserve"> planches</w:t>
            </w:r>
          </w:p>
        </w:tc>
        <w:tc>
          <w:tcPr>
            <w:tcW w:w="2266" w:type="dxa"/>
            <w:vMerge/>
          </w:tcPr>
          <w:p w14:paraId="5F61619E" w14:textId="77777777" w:rsidR="00F115CF" w:rsidRDefault="00F115CF" w:rsidP="00C866E0">
            <w:pPr>
              <w:cnfStyle w:val="000000100000" w:firstRow="0" w:lastRow="0" w:firstColumn="0" w:lastColumn="0" w:oddVBand="0" w:evenVBand="0" w:oddHBand="1" w:evenHBand="0" w:firstRowFirstColumn="0" w:firstRowLastColumn="0" w:lastRowFirstColumn="0" w:lastRowLastColumn="0"/>
            </w:pPr>
          </w:p>
        </w:tc>
      </w:tr>
      <w:tr w:rsidR="00F115CF" w14:paraId="0BCA7B9D"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0DF8AA96" w14:textId="4E5DFE87" w:rsidR="00F115CF" w:rsidRDefault="00F115CF" w:rsidP="00C866E0">
            <w:r>
              <w:t>Scier du Pin</w:t>
            </w:r>
          </w:p>
        </w:tc>
        <w:tc>
          <w:tcPr>
            <w:tcW w:w="2265" w:type="dxa"/>
          </w:tcPr>
          <w:p w14:paraId="2BFEA8D2" w14:textId="77777777" w:rsidR="00F115CF" w:rsidRDefault="00F115CF" w:rsidP="00F115CF">
            <w:pPr>
              <w:cnfStyle w:val="000000000000" w:firstRow="0" w:lastRow="0" w:firstColumn="0" w:lastColumn="0" w:oddVBand="0" w:evenVBand="0" w:oddHBand="0" w:evenHBand="0" w:firstRowFirstColumn="0" w:firstRowLastColumn="0" w:lastRowFirstColumn="0" w:lastRowLastColumn="0"/>
            </w:pPr>
            <w:r>
              <w:t>1 Bois de Pin</w:t>
            </w:r>
          </w:p>
          <w:p w14:paraId="17B4E435" w14:textId="639F4AC4" w:rsidR="00F115CF" w:rsidRDefault="00F115CF" w:rsidP="00F115CF">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11A38313" w14:textId="5250C5C5" w:rsidR="00F115CF" w:rsidRDefault="00C455B5" w:rsidP="00C866E0">
            <w:pPr>
              <w:cnfStyle w:val="000000000000" w:firstRow="0" w:lastRow="0" w:firstColumn="0" w:lastColumn="0" w:oddVBand="0" w:evenVBand="0" w:oddHBand="0" w:evenHBand="0" w:firstRowFirstColumn="0" w:firstRowLastColumn="0" w:lastRowFirstColumn="0" w:lastRowLastColumn="0"/>
            </w:pPr>
            <w:r>
              <w:t>2</w:t>
            </w:r>
            <w:r w:rsidR="00F115CF">
              <w:t xml:space="preserve"> planches</w:t>
            </w:r>
          </w:p>
        </w:tc>
        <w:tc>
          <w:tcPr>
            <w:tcW w:w="2266" w:type="dxa"/>
            <w:vMerge/>
          </w:tcPr>
          <w:p w14:paraId="48E81DC2" w14:textId="77777777" w:rsidR="00F115CF" w:rsidRDefault="00F115CF" w:rsidP="00C866E0">
            <w:pPr>
              <w:cnfStyle w:val="000000000000" w:firstRow="0" w:lastRow="0" w:firstColumn="0" w:lastColumn="0" w:oddVBand="0" w:evenVBand="0" w:oddHBand="0" w:evenHBand="0" w:firstRowFirstColumn="0" w:firstRowLastColumn="0" w:lastRowFirstColumn="0" w:lastRowLastColumn="0"/>
            </w:pPr>
          </w:p>
        </w:tc>
      </w:tr>
      <w:tr w:rsidR="00F115CF" w14:paraId="519D6119"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D46B06" w14:textId="731DBF6E" w:rsidR="00F115CF" w:rsidRDefault="00F115CF" w:rsidP="00C866E0">
            <w:r>
              <w:t>Scier de l’Abi</w:t>
            </w:r>
          </w:p>
        </w:tc>
        <w:tc>
          <w:tcPr>
            <w:tcW w:w="2265" w:type="dxa"/>
          </w:tcPr>
          <w:p w14:paraId="7678CA6B" w14:textId="77777777" w:rsidR="00F115CF" w:rsidRDefault="00F115CF" w:rsidP="00F115CF">
            <w:pPr>
              <w:cnfStyle w:val="000000100000" w:firstRow="0" w:lastRow="0" w:firstColumn="0" w:lastColumn="0" w:oddVBand="0" w:evenVBand="0" w:oddHBand="1" w:evenHBand="0" w:firstRowFirstColumn="0" w:firstRowLastColumn="0" w:lastRowFirstColumn="0" w:lastRowLastColumn="0"/>
            </w:pPr>
            <w:r>
              <w:t>1 Bois d’Abi</w:t>
            </w:r>
          </w:p>
          <w:p w14:paraId="371AAA55" w14:textId="12FA6B9A" w:rsidR="00F115CF" w:rsidRDefault="00F115CF" w:rsidP="00F115CF">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1505611D" w14:textId="5763654B" w:rsidR="00F115CF" w:rsidRDefault="00F115CF" w:rsidP="00C866E0">
            <w:pPr>
              <w:cnfStyle w:val="000000100000" w:firstRow="0" w:lastRow="0" w:firstColumn="0" w:lastColumn="0" w:oddVBand="0" w:evenVBand="0" w:oddHBand="1" w:evenHBand="0" w:firstRowFirstColumn="0" w:firstRowLastColumn="0" w:lastRowFirstColumn="0" w:lastRowLastColumn="0"/>
            </w:pPr>
            <w:r>
              <w:t>1 planche</w:t>
            </w:r>
          </w:p>
        </w:tc>
        <w:tc>
          <w:tcPr>
            <w:tcW w:w="2266" w:type="dxa"/>
            <w:vMerge/>
          </w:tcPr>
          <w:p w14:paraId="0A6B4E09" w14:textId="77777777" w:rsidR="00F115CF" w:rsidRDefault="00F115CF" w:rsidP="00C866E0">
            <w:pPr>
              <w:cnfStyle w:val="000000100000" w:firstRow="0" w:lastRow="0" w:firstColumn="0" w:lastColumn="0" w:oddVBand="0" w:evenVBand="0" w:oddHBand="1" w:evenHBand="0" w:firstRowFirstColumn="0" w:firstRowLastColumn="0" w:lastRowFirstColumn="0" w:lastRowLastColumn="0"/>
            </w:pPr>
          </w:p>
        </w:tc>
      </w:tr>
      <w:tr w:rsidR="00F115CF" w14:paraId="40CE18B8"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649CE3F6" w14:textId="5745E1DC" w:rsidR="00F115CF" w:rsidRDefault="00F115CF" w:rsidP="00C866E0">
            <w:r>
              <w:t>Scier du Bao</w:t>
            </w:r>
          </w:p>
        </w:tc>
        <w:tc>
          <w:tcPr>
            <w:tcW w:w="2265" w:type="dxa"/>
          </w:tcPr>
          <w:p w14:paraId="5995ABFE" w14:textId="77777777" w:rsidR="00F115CF" w:rsidRDefault="00F115CF" w:rsidP="00F115CF">
            <w:pPr>
              <w:cnfStyle w:val="000000000000" w:firstRow="0" w:lastRow="0" w:firstColumn="0" w:lastColumn="0" w:oddVBand="0" w:evenVBand="0" w:oddHBand="0" w:evenHBand="0" w:firstRowFirstColumn="0" w:firstRowLastColumn="0" w:lastRowFirstColumn="0" w:lastRowLastColumn="0"/>
            </w:pPr>
            <w:r>
              <w:t>1 Bois de Bao</w:t>
            </w:r>
          </w:p>
          <w:p w14:paraId="71E2395E" w14:textId="5DF40BE2" w:rsidR="00F115CF" w:rsidRDefault="00F115CF" w:rsidP="00F115CF">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0EBFC5A9" w14:textId="4A8E3D0C" w:rsidR="00F115CF" w:rsidRDefault="00C03BF9" w:rsidP="00C866E0">
            <w:pPr>
              <w:cnfStyle w:val="000000000000" w:firstRow="0" w:lastRow="0" w:firstColumn="0" w:lastColumn="0" w:oddVBand="0" w:evenVBand="0" w:oddHBand="0" w:evenHBand="0" w:firstRowFirstColumn="0" w:firstRowLastColumn="0" w:lastRowFirstColumn="0" w:lastRowLastColumn="0"/>
            </w:pPr>
            <w:r>
              <w:t>4</w:t>
            </w:r>
            <w:r w:rsidR="00F115CF">
              <w:t xml:space="preserve"> planches</w:t>
            </w:r>
          </w:p>
        </w:tc>
        <w:tc>
          <w:tcPr>
            <w:tcW w:w="2266" w:type="dxa"/>
            <w:vMerge/>
          </w:tcPr>
          <w:p w14:paraId="6E0E9745" w14:textId="77777777" w:rsidR="00F115CF" w:rsidRDefault="00F115CF" w:rsidP="00C866E0">
            <w:pPr>
              <w:cnfStyle w:val="000000000000" w:firstRow="0" w:lastRow="0" w:firstColumn="0" w:lastColumn="0" w:oddVBand="0" w:evenVBand="0" w:oddHBand="0" w:evenHBand="0" w:firstRowFirstColumn="0" w:firstRowLastColumn="0" w:lastRowFirstColumn="0" w:lastRowLastColumn="0"/>
            </w:pPr>
          </w:p>
        </w:tc>
      </w:tr>
      <w:tr w:rsidR="00F115CF" w14:paraId="674F45D9"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1BBA87" w14:textId="5953FF79" w:rsidR="00F115CF" w:rsidRDefault="00F115CF" w:rsidP="00C866E0">
            <w:r>
              <w:t>Scier de l’Oli</w:t>
            </w:r>
          </w:p>
        </w:tc>
        <w:tc>
          <w:tcPr>
            <w:tcW w:w="2265" w:type="dxa"/>
          </w:tcPr>
          <w:p w14:paraId="14AD75DC" w14:textId="77777777" w:rsidR="00F115CF" w:rsidRDefault="00F115CF" w:rsidP="00F115CF">
            <w:pPr>
              <w:cnfStyle w:val="000000100000" w:firstRow="0" w:lastRow="0" w:firstColumn="0" w:lastColumn="0" w:oddVBand="0" w:evenVBand="0" w:oddHBand="1" w:evenHBand="0" w:firstRowFirstColumn="0" w:firstRowLastColumn="0" w:lastRowFirstColumn="0" w:lastRowLastColumn="0"/>
            </w:pPr>
            <w:r>
              <w:t>1 Bois d’Oli</w:t>
            </w:r>
          </w:p>
          <w:p w14:paraId="40CF9221" w14:textId="5D8F329D" w:rsidR="00F115CF" w:rsidRDefault="00F115CF" w:rsidP="00F115CF">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7625C198" w14:textId="613A35A0" w:rsidR="00F115CF" w:rsidRDefault="00F115CF" w:rsidP="00C866E0">
            <w:pPr>
              <w:cnfStyle w:val="000000100000" w:firstRow="0" w:lastRow="0" w:firstColumn="0" w:lastColumn="0" w:oddVBand="0" w:evenVBand="0" w:oddHBand="1" w:evenHBand="0" w:firstRowFirstColumn="0" w:firstRowLastColumn="0" w:lastRowFirstColumn="0" w:lastRowLastColumn="0"/>
            </w:pPr>
            <w:r>
              <w:t>1 planche</w:t>
            </w:r>
          </w:p>
        </w:tc>
        <w:tc>
          <w:tcPr>
            <w:tcW w:w="2266" w:type="dxa"/>
            <w:vMerge/>
          </w:tcPr>
          <w:p w14:paraId="2180DA9C" w14:textId="77777777" w:rsidR="00F115CF" w:rsidRDefault="00F115CF" w:rsidP="00C866E0">
            <w:pPr>
              <w:cnfStyle w:val="000000100000" w:firstRow="0" w:lastRow="0" w:firstColumn="0" w:lastColumn="0" w:oddVBand="0" w:evenVBand="0" w:oddHBand="1" w:evenHBand="0" w:firstRowFirstColumn="0" w:firstRowLastColumn="0" w:lastRowFirstColumn="0" w:lastRowLastColumn="0"/>
            </w:pPr>
          </w:p>
        </w:tc>
      </w:tr>
      <w:tr w:rsidR="00384A87" w14:paraId="4363BE02"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775E6745" w14:textId="0AE9BFDC" w:rsidR="00384A87" w:rsidRDefault="00384A87" w:rsidP="00384A87">
            <w:commentRangeStart w:id="414"/>
            <w:r>
              <w:t>Tourner</w:t>
            </w:r>
            <w:commentRangeEnd w:id="414"/>
            <w:r w:rsidR="002B254B">
              <w:rPr>
                <w:rStyle w:val="Marquedecommentaire"/>
              </w:rPr>
              <w:commentReference w:id="414"/>
            </w:r>
            <w:r>
              <w:t xml:space="preserve"> </w:t>
            </w:r>
            <w:r w:rsidR="00017FCB">
              <w:t>un pot en bet</w:t>
            </w:r>
            <w:r>
              <w:t xml:space="preserve"> </w:t>
            </w:r>
          </w:p>
        </w:tc>
        <w:tc>
          <w:tcPr>
            <w:tcW w:w="2265" w:type="dxa"/>
          </w:tcPr>
          <w:p w14:paraId="7BACB3CE" w14:textId="5322F3DD" w:rsidR="00384A87" w:rsidRDefault="00384A87" w:rsidP="00384A87">
            <w:pPr>
              <w:cnfStyle w:val="000000000000" w:firstRow="0" w:lastRow="0" w:firstColumn="0" w:lastColumn="0" w:oddVBand="0" w:evenVBand="0" w:oddHBand="0" w:evenHBand="0" w:firstRowFirstColumn="0" w:firstRowLastColumn="0" w:lastRowFirstColumn="0" w:lastRowLastColumn="0"/>
            </w:pPr>
            <w:r>
              <w:t>1 Bois de Bet</w:t>
            </w:r>
          </w:p>
        </w:tc>
        <w:tc>
          <w:tcPr>
            <w:tcW w:w="2266" w:type="dxa"/>
          </w:tcPr>
          <w:p w14:paraId="2B7AF2C7" w14:textId="18D77969" w:rsidR="00384A87" w:rsidRDefault="00384A87" w:rsidP="00384A87">
            <w:pPr>
              <w:cnfStyle w:val="000000000000" w:firstRow="0" w:lastRow="0" w:firstColumn="0" w:lastColumn="0" w:oddVBand="0" w:evenVBand="0" w:oddHBand="0" w:evenHBand="0" w:firstRowFirstColumn="0" w:firstRowLastColumn="0" w:lastRowFirstColumn="0" w:lastRowLastColumn="0"/>
            </w:pPr>
            <w:r>
              <w:t>1</w:t>
            </w:r>
            <w:r w:rsidR="00852CF8">
              <w:t>0</w:t>
            </w:r>
            <w:r>
              <w:t xml:space="preserve"> petit</w:t>
            </w:r>
            <w:r w:rsidR="00852CF8">
              <w:t>s</w:t>
            </w:r>
            <w:r>
              <w:t xml:space="preserve"> pot</w:t>
            </w:r>
            <w:r w:rsidR="00852CF8">
              <w:t>s</w:t>
            </w:r>
            <w:r>
              <w:t xml:space="preserve"> en bois</w:t>
            </w:r>
          </w:p>
        </w:tc>
        <w:tc>
          <w:tcPr>
            <w:tcW w:w="2266" w:type="dxa"/>
          </w:tcPr>
          <w:p w14:paraId="2ED9BB62" w14:textId="0D0CF435" w:rsidR="00384A87" w:rsidRDefault="00384A87" w:rsidP="00384A87">
            <w:pPr>
              <w:cnfStyle w:val="000000000000" w:firstRow="0" w:lastRow="0" w:firstColumn="0" w:lastColumn="0" w:oddVBand="0" w:evenVBand="0" w:oddHBand="0" w:evenHBand="0" w:firstRowFirstColumn="0" w:firstRowLastColumn="0" w:lastRowFirstColumn="0" w:lastRowLastColumn="0"/>
            </w:pPr>
            <w:r>
              <w:t>Tour à bois</w:t>
            </w:r>
          </w:p>
          <w:p w14:paraId="26C08965" w14:textId="2E824906" w:rsidR="00384A87" w:rsidRDefault="00384A87" w:rsidP="00384A87">
            <w:pPr>
              <w:cnfStyle w:val="000000000000" w:firstRow="0" w:lastRow="0" w:firstColumn="0" w:lastColumn="0" w:oddVBand="0" w:evenVBand="0" w:oddHBand="0" w:evenHBand="0" w:firstRowFirstColumn="0" w:firstRowLastColumn="0" w:lastRowFirstColumn="0" w:lastRowLastColumn="0"/>
            </w:pPr>
            <w:r>
              <w:t xml:space="preserve">Corde + Gouge </w:t>
            </w:r>
          </w:p>
        </w:tc>
      </w:tr>
      <w:tr w:rsidR="00384A87" w14:paraId="327E3EE1"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368683" w14:textId="44722361" w:rsidR="00384A87" w:rsidRDefault="00384A87" w:rsidP="00017FCB">
            <w:commentRangeStart w:id="415"/>
            <w:r>
              <w:lastRenderedPageBreak/>
              <w:t>Tourner</w:t>
            </w:r>
            <w:commentRangeEnd w:id="415"/>
            <w:r w:rsidR="002B254B">
              <w:rPr>
                <w:rStyle w:val="Marquedecommentaire"/>
              </w:rPr>
              <w:commentReference w:id="415"/>
            </w:r>
            <w:r>
              <w:t xml:space="preserve"> </w:t>
            </w:r>
            <w:r w:rsidR="00017FCB">
              <w:t>un pot en kver</w:t>
            </w:r>
          </w:p>
        </w:tc>
        <w:tc>
          <w:tcPr>
            <w:tcW w:w="2265" w:type="dxa"/>
          </w:tcPr>
          <w:p w14:paraId="26D3429B" w14:textId="7E41FF67" w:rsidR="00384A87" w:rsidRDefault="00384A87" w:rsidP="00384A87">
            <w:pPr>
              <w:cnfStyle w:val="000000100000" w:firstRow="0" w:lastRow="0" w:firstColumn="0" w:lastColumn="0" w:oddVBand="0" w:evenVBand="0" w:oddHBand="1" w:evenHBand="0" w:firstRowFirstColumn="0" w:firstRowLastColumn="0" w:lastRowFirstColumn="0" w:lastRowLastColumn="0"/>
            </w:pPr>
            <w:r>
              <w:t>1 Bois de Kver</w:t>
            </w:r>
          </w:p>
        </w:tc>
        <w:tc>
          <w:tcPr>
            <w:tcW w:w="2266" w:type="dxa"/>
          </w:tcPr>
          <w:p w14:paraId="11AF072F" w14:textId="0C6CD74C" w:rsidR="00384A87" w:rsidRDefault="00384A87" w:rsidP="00384A87">
            <w:pPr>
              <w:cnfStyle w:val="000000100000" w:firstRow="0" w:lastRow="0" w:firstColumn="0" w:lastColumn="0" w:oddVBand="0" w:evenVBand="0" w:oddHBand="1" w:evenHBand="0" w:firstRowFirstColumn="0" w:firstRowLastColumn="0" w:lastRowFirstColumn="0" w:lastRowLastColumn="0"/>
            </w:pPr>
            <w:r>
              <w:t>1</w:t>
            </w:r>
            <w:r w:rsidR="00852CF8">
              <w:t>0</w:t>
            </w:r>
            <w:r>
              <w:t xml:space="preserve"> petit</w:t>
            </w:r>
            <w:r w:rsidR="00852CF8">
              <w:t>s</w:t>
            </w:r>
            <w:r>
              <w:t xml:space="preserve"> pot</w:t>
            </w:r>
            <w:r w:rsidR="00852CF8">
              <w:t>s</w:t>
            </w:r>
            <w:r>
              <w:t xml:space="preserve"> en bois</w:t>
            </w:r>
          </w:p>
        </w:tc>
        <w:tc>
          <w:tcPr>
            <w:tcW w:w="2266" w:type="dxa"/>
          </w:tcPr>
          <w:p w14:paraId="4B0F7806" w14:textId="45014B6D" w:rsidR="00384A87" w:rsidRDefault="00384A87" w:rsidP="00384A87">
            <w:pPr>
              <w:cnfStyle w:val="000000100000" w:firstRow="0" w:lastRow="0" w:firstColumn="0" w:lastColumn="0" w:oddVBand="0" w:evenVBand="0" w:oddHBand="1" w:evenHBand="0" w:firstRowFirstColumn="0" w:firstRowLastColumn="0" w:lastRowFirstColumn="0" w:lastRowLastColumn="0"/>
            </w:pPr>
            <w:r>
              <w:t>Tour à bois</w:t>
            </w:r>
          </w:p>
          <w:p w14:paraId="02B34582" w14:textId="57382F70" w:rsidR="00384A87" w:rsidRDefault="00384A87" w:rsidP="00384A87">
            <w:pPr>
              <w:cnfStyle w:val="000000100000" w:firstRow="0" w:lastRow="0" w:firstColumn="0" w:lastColumn="0" w:oddVBand="0" w:evenVBand="0" w:oddHBand="1" w:evenHBand="0" w:firstRowFirstColumn="0" w:firstRowLastColumn="0" w:lastRowFirstColumn="0" w:lastRowLastColumn="0"/>
            </w:pPr>
            <w:r>
              <w:t>Corde + Gouge</w:t>
            </w:r>
          </w:p>
        </w:tc>
      </w:tr>
      <w:tr w:rsidR="00017FCB" w14:paraId="47453E03"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03859142" w14:textId="1AD3DE77" w:rsidR="00017FCB" w:rsidRDefault="00017FCB" w:rsidP="00017FCB">
            <w:commentRangeStart w:id="416"/>
            <w:r>
              <w:t>Tourner</w:t>
            </w:r>
            <w:commentRangeEnd w:id="416"/>
            <w:r w:rsidR="002B254B">
              <w:rPr>
                <w:rStyle w:val="Marquedecommentaire"/>
              </w:rPr>
              <w:commentReference w:id="416"/>
            </w:r>
            <w:r>
              <w:t xml:space="preserve"> une cuiller en bet</w:t>
            </w:r>
          </w:p>
        </w:tc>
        <w:tc>
          <w:tcPr>
            <w:tcW w:w="2265" w:type="dxa"/>
          </w:tcPr>
          <w:p w14:paraId="36224308" w14:textId="26E9467C" w:rsidR="00017FCB" w:rsidRDefault="00017FCB" w:rsidP="00017FCB">
            <w:pPr>
              <w:cnfStyle w:val="000000000000" w:firstRow="0" w:lastRow="0" w:firstColumn="0" w:lastColumn="0" w:oddVBand="0" w:evenVBand="0" w:oddHBand="0" w:evenHBand="0" w:firstRowFirstColumn="0" w:firstRowLastColumn="0" w:lastRowFirstColumn="0" w:lastRowLastColumn="0"/>
            </w:pPr>
            <w:r>
              <w:t>1 Bois de Kver</w:t>
            </w:r>
          </w:p>
        </w:tc>
        <w:tc>
          <w:tcPr>
            <w:tcW w:w="2266" w:type="dxa"/>
          </w:tcPr>
          <w:p w14:paraId="5B724A45" w14:textId="2C3D2F0C" w:rsidR="00017FCB" w:rsidRDefault="00017FCB" w:rsidP="00017FCB">
            <w:pPr>
              <w:cnfStyle w:val="000000000000" w:firstRow="0" w:lastRow="0" w:firstColumn="0" w:lastColumn="0" w:oddVBand="0" w:evenVBand="0" w:oddHBand="0" w:evenHBand="0" w:firstRowFirstColumn="0" w:firstRowLastColumn="0" w:lastRowFirstColumn="0" w:lastRowLastColumn="0"/>
            </w:pPr>
            <w:r>
              <w:t>1</w:t>
            </w:r>
            <w:r w:rsidR="00852CF8">
              <w:t>0</w:t>
            </w:r>
            <w:r>
              <w:t xml:space="preserve"> cuiller</w:t>
            </w:r>
            <w:r w:rsidR="00852CF8">
              <w:t>s</w:t>
            </w:r>
          </w:p>
        </w:tc>
        <w:tc>
          <w:tcPr>
            <w:tcW w:w="2266" w:type="dxa"/>
          </w:tcPr>
          <w:p w14:paraId="7D9364E7" w14:textId="5DB77AF3" w:rsidR="00017FCB" w:rsidRDefault="00017FCB" w:rsidP="00017FCB">
            <w:pPr>
              <w:cnfStyle w:val="000000000000" w:firstRow="0" w:lastRow="0" w:firstColumn="0" w:lastColumn="0" w:oddVBand="0" w:evenVBand="0" w:oddHBand="0" w:evenHBand="0" w:firstRowFirstColumn="0" w:firstRowLastColumn="0" w:lastRowFirstColumn="0" w:lastRowLastColumn="0"/>
            </w:pPr>
            <w:r>
              <w:t>Tour à bois</w:t>
            </w:r>
          </w:p>
          <w:p w14:paraId="4A981407" w14:textId="2180C7BC" w:rsidR="00017FCB" w:rsidRDefault="00017FCB" w:rsidP="00017FCB">
            <w:pPr>
              <w:cnfStyle w:val="000000000000" w:firstRow="0" w:lastRow="0" w:firstColumn="0" w:lastColumn="0" w:oddVBand="0" w:evenVBand="0" w:oddHBand="0" w:evenHBand="0" w:firstRowFirstColumn="0" w:firstRowLastColumn="0" w:lastRowFirstColumn="0" w:lastRowLastColumn="0"/>
            </w:pPr>
            <w:r>
              <w:t xml:space="preserve">Corde + Gouge </w:t>
            </w:r>
          </w:p>
        </w:tc>
      </w:tr>
      <w:tr w:rsidR="00017FCB" w14:paraId="6CC8A337"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668E164" w14:textId="4D0A2C88" w:rsidR="00017FCB" w:rsidRDefault="00017FCB" w:rsidP="00017FCB">
            <w:commentRangeStart w:id="417"/>
            <w:r>
              <w:t>Tourner</w:t>
            </w:r>
            <w:commentRangeEnd w:id="417"/>
            <w:r w:rsidR="002B254B">
              <w:rPr>
                <w:rStyle w:val="Marquedecommentaire"/>
              </w:rPr>
              <w:commentReference w:id="417"/>
            </w:r>
            <w:r>
              <w:t xml:space="preserve"> une cuiller en salik</w:t>
            </w:r>
          </w:p>
        </w:tc>
        <w:tc>
          <w:tcPr>
            <w:tcW w:w="2265" w:type="dxa"/>
          </w:tcPr>
          <w:p w14:paraId="409B8D2C" w14:textId="5E41D41E" w:rsidR="00017FCB" w:rsidRDefault="00017FCB" w:rsidP="00017FCB">
            <w:pPr>
              <w:cnfStyle w:val="000000100000" w:firstRow="0" w:lastRow="0" w:firstColumn="0" w:lastColumn="0" w:oddVBand="0" w:evenVBand="0" w:oddHBand="1" w:evenHBand="0" w:firstRowFirstColumn="0" w:firstRowLastColumn="0" w:lastRowFirstColumn="0" w:lastRowLastColumn="0"/>
            </w:pPr>
            <w:r>
              <w:t>1 Bois de Salik</w:t>
            </w:r>
          </w:p>
        </w:tc>
        <w:tc>
          <w:tcPr>
            <w:tcW w:w="2266" w:type="dxa"/>
          </w:tcPr>
          <w:p w14:paraId="2A83B4A4" w14:textId="4242BBD2" w:rsidR="00017FCB" w:rsidRDefault="00017FCB" w:rsidP="00017FCB">
            <w:pPr>
              <w:cnfStyle w:val="000000100000" w:firstRow="0" w:lastRow="0" w:firstColumn="0" w:lastColumn="0" w:oddVBand="0" w:evenVBand="0" w:oddHBand="1" w:evenHBand="0" w:firstRowFirstColumn="0" w:firstRowLastColumn="0" w:lastRowFirstColumn="0" w:lastRowLastColumn="0"/>
            </w:pPr>
            <w:r>
              <w:t>1</w:t>
            </w:r>
            <w:r w:rsidR="00852CF8">
              <w:t>0</w:t>
            </w:r>
            <w:r>
              <w:t xml:space="preserve"> cuiller</w:t>
            </w:r>
            <w:r w:rsidR="00852CF8">
              <w:t>s</w:t>
            </w:r>
          </w:p>
        </w:tc>
        <w:tc>
          <w:tcPr>
            <w:tcW w:w="2266" w:type="dxa"/>
          </w:tcPr>
          <w:p w14:paraId="103D3995" w14:textId="62F49AC3" w:rsidR="00017FCB" w:rsidRDefault="00017FCB" w:rsidP="00017FCB">
            <w:pPr>
              <w:cnfStyle w:val="000000100000" w:firstRow="0" w:lastRow="0" w:firstColumn="0" w:lastColumn="0" w:oddVBand="0" w:evenVBand="0" w:oddHBand="1" w:evenHBand="0" w:firstRowFirstColumn="0" w:firstRowLastColumn="0" w:lastRowFirstColumn="0" w:lastRowLastColumn="0"/>
            </w:pPr>
            <w:r>
              <w:t>Tour à bois</w:t>
            </w:r>
          </w:p>
          <w:p w14:paraId="19B5C163" w14:textId="647B4E49" w:rsidR="00017FCB" w:rsidRDefault="00017FCB" w:rsidP="00017FCB">
            <w:pPr>
              <w:cnfStyle w:val="000000100000" w:firstRow="0" w:lastRow="0" w:firstColumn="0" w:lastColumn="0" w:oddVBand="0" w:evenVBand="0" w:oddHBand="1" w:evenHBand="0" w:firstRowFirstColumn="0" w:firstRowLastColumn="0" w:lastRowFirstColumn="0" w:lastRowLastColumn="0"/>
            </w:pPr>
            <w:r>
              <w:t>Corde + Gouge</w:t>
            </w:r>
          </w:p>
        </w:tc>
      </w:tr>
      <w:tr w:rsidR="00017FCB" w14:paraId="58AA0655"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19461AD9" w14:textId="0756DDC5" w:rsidR="00017FCB" w:rsidRDefault="00017FCB" w:rsidP="00017FCB">
            <w:commentRangeStart w:id="418"/>
            <w:r>
              <w:t>Tourner</w:t>
            </w:r>
            <w:commentRangeEnd w:id="418"/>
            <w:r w:rsidR="007F74AE">
              <w:rPr>
                <w:rStyle w:val="Marquedecommentaire"/>
              </w:rPr>
              <w:commentReference w:id="418"/>
            </w:r>
            <w:r>
              <w:t xml:space="preserve"> une cuiller en Spruc</w:t>
            </w:r>
          </w:p>
        </w:tc>
        <w:tc>
          <w:tcPr>
            <w:tcW w:w="2265" w:type="dxa"/>
          </w:tcPr>
          <w:p w14:paraId="3180AA02" w14:textId="1E737145" w:rsidR="00017FCB" w:rsidRDefault="00017FCB" w:rsidP="00017FCB">
            <w:pPr>
              <w:cnfStyle w:val="000000000000" w:firstRow="0" w:lastRow="0" w:firstColumn="0" w:lastColumn="0" w:oddVBand="0" w:evenVBand="0" w:oddHBand="0" w:evenHBand="0" w:firstRowFirstColumn="0" w:firstRowLastColumn="0" w:lastRowFirstColumn="0" w:lastRowLastColumn="0"/>
            </w:pPr>
            <w:r>
              <w:t>1 Bois de Spruc</w:t>
            </w:r>
          </w:p>
        </w:tc>
        <w:tc>
          <w:tcPr>
            <w:tcW w:w="2266" w:type="dxa"/>
          </w:tcPr>
          <w:p w14:paraId="3006EAE4" w14:textId="152C46AD" w:rsidR="00017FCB" w:rsidRDefault="00017FCB" w:rsidP="00017FCB">
            <w:pPr>
              <w:cnfStyle w:val="000000000000" w:firstRow="0" w:lastRow="0" w:firstColumn="0" w:lastColumn="0" w:oddVBand="0" w:evenVBand="0" w:oddHBand="0" w:evenHBand="0" w:firstRowFirstColumn="0" w:firstRowLastColumn="0" w:lastRowFirstColumn="0" w:lastRowLastColumn="0"/>
            </w:pPr>
            <w:r>
              <w:t>1</w:t>
            </w:r>
            <w:r w:rsidR="00852CF8">
              <w:t>0</w:t>
            </w:r>
            <w:r>
              <w:t xml:space="preserve"> cuiller</w:t>
            </w:r>
            <w:r w:rsidR="00852CF8">
              <w:t>s</w:t>
            </w:r>
          </w:p>
        </w:tc>
        <w:tc>
          <w:tcPr>
            <w:tcW w:w="2266" w:type="dxa"/>
          </w:tcPr>
          <w:p w14:paraId="57D4364B" w14:textId="5CE2068D" w:rsidR="00017FCB" w:rsidRDefault="00017FCB" w:rsidP="00017FCB">
            <w:pPr>
              <w:cnfStyle w:val="000000000000" w:firstRow="0" w:lastRow="0" w:firstColumn="0" w:lastColumn="0" w:oddVBand="0" w:evenVBand="0" w:oddHBand="0" w:evenHBand="0" w:firstRowFirstColumn="0" w:firstRowLastColumn="0" w:lastRowFirstColumn="0" w:lastRowLastColumn="0"/>
            </w:pPr>
            <w:r>
              <w:t>Tour à bois</w:t>
            </w:r>
          </w:p>
          <w:p w14:paraId="146DF057" w14:textId="6977424D" w:rsidR="00017FCB" w:rsidRDefault="00017FCB" w:rsidP="00017FCB">
            <w:pPr>
              <w:cnfStyle w:val="000000000000" w:firstRow="0" w:lastRow="0" w:firstColumn="0" w:lastColumn="0" w:oddVBand="0" w:evenVBand="0" w:oddHBand="0" w:evenHBand="0" w:firstRowFirstColumn="0" w:firstRowLastColumn="0" w:lastRowFirstColumn="0" w:lastRowLastColumn="0"/>
            </w:pPr>
            <w:r>
              <w:t>Corde + Gouge</w:t>
            </w:r>
          </w:p>
        </w:tc>
      </w:tr>
      <w:tr w:rsidR="00017FCB" w14:paraId="04ABF0EC"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DC1C4B9" w14:textId="7357ABE9" w:rsidR="00017FCB" w:rsidRDefault="00017FCB" w:rsidP="00017FCB">
            <w:commentRangeStart w:id="419"/>
            <w:r>
              <w:t>Tourner</w:t>
            </w:r>
            <w:commentRangeEnd w:id="419"/>
            <w:r w:rsidR="007F74AE">
              <w:rPr>
                <w:rStyle w:val="Marquedecommentaire"/>
              </w:rPr>
              <w:commentReference w:id="419"/>
            </w:r>
            <w:r>
              <w:t xml:space="preserve"> un saladier en salik</w:t>
            </w:r>
          </w:p>
        </w:tc>
        <w:tc>
          <w:tcPr>
            <w:tcW w:w="2265" w:type="dxa"/>
          </w:tcPr>
          <w:p w14:paraId="5DA49884" w14:textId="4A00EC3E" w:rsidR="00017FCB" w:rsidRDefault="00017FCB" w:rsidP="00017FCB">
            <w:pPr>
              <w:cnfStyle w:val="000000100000" w:firstRow="0" w:lastRow="0" w:firstColumn="0" w:lastColumn="0" w:oddVBand="0" w:evenVBand="0" w:oddHBand="1" w:evenHBand="0" w:firstRowFirstColumn="0" w:firstRowLastColumn="0" w:lastRowFirstColumn="0" w:lastRowLastColumn="0"/>
            </w:pPr>
            <w:r>
              <w:t xml:space="preserve">1 bois de Salik </w:t>
            </w:r>
          </w:p>
        </w:tc>
        <w:tc>
          <w:tcPr>
            <w:tcW w:w="2266" w:type="dxa"/>
          </w:tcPr>
          <w:p w14:paraId="0E7BD959" w14:textId="5EA01717" w:rsidR="00017FCB" w:rsidRDefault="00017FCB" w:rsidP="00017FCB">
            <w:pPr>
              <w:cnfStyle w:val="000000100000" w:firstRow="0" w:lastRow="0" w:firstColumn="0" w:lastColumn="0" w:oddVBand="0" w:evenVBand="0" w:oddHBand="1" w:evenHBand="0" w:firstRowFirstColumn="0" w:firstRowLastColumn="0" w:lastRowFirstColumn="0" w:lastRowLastColumn="0"/>
            </w:pPr>
            <w:r>
              <w:t>1</w:t>
            </w:r>
            <w:r w:rsidR="00852CF8">
              <w:t>0</w:t>
            </w:r>
            <w:r>
              <w:t xml:space="preserve"> saladier</w:t>
            </w:r>
            <w:r w:rsidR="00852CF8">
              <w:t>s</w:t>
            </w:r>
          </w:p>
        </w:tc>
        <w:tc>
          <w:tcPr>
            <w:tcW w:w="2266" w:type="dxa"/>
          </w:tcPr>
          <w:p w14:paraId="781D7AA4" w14:textId="662235A6" w:rsidR="00017FCB" w:rsidRDefault="00017FCB" w:rsidP="00017FCB">
            <w:pPr>
              <w:cnfStyle w:val="000000100000" w:firstRow="0" w:lastRow="0" w:firstColumn="0" w:lastColumn="0" w:oddVBand="0" w:evenVBand="0" w:oddHBand="1" w:evenHBand="0" w:firstRowFirstColumn="0" w:firstRowLastColumn="0" w:lastRowFirstColumn="0" w:lastRowLastColumn="0"/>
            </w:pPr>
            <w:r>
              <w:t>Tour à bois</w:t>
            </w:r>
          </w:p>
          <w:p w14:paraId="404DD332" w14:textId="1F376083" w:rsidR="00017FCB" w:rsidRDefault="00017FCB" w:rsidP="00017FCB">
            <w:pPr>
              <w:cnfStyle w:val="000000100000" w:firstRow="0" w:lastRow="0" w:firstColumn="0" w:lastColumn="0" w:oddVBand="0" w:evenVBand="0" w:oddHBand="1" w:evenHBand="0" w:firstRowFirstColumn="0" w:firstRowLastColumn="0" w:lastRowFirstColumn="0" w:lastRowLastColumn="0"/>
            </w:pPr>
            <w:r>
              <w:t>Corde + Gouge</w:t>
            </w:r>
          </w:p>
        </w:tc>
      </w:tr>
      <w:tr w:rsidR="00017FCB" w14:paraId="6870A284"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53463359" w14:textId="26CE0E22" w:rsidR="00017FCB" w:rsidRDefault="00017FCB" w:rsidP="00017FCB">
            <w:commentRangeStart w:id="420"/>
            <w:r>
              <w:t>Tourner</w:t>
            </w:r>
            <w:commentRangeEnd w:id="420"/>
            <w:r w:rsidR="007F74AE">
              <w:rPr>
                <w:rStyle w:val="Marquedecommentaire"/>
              </w:rPr>
              <w:commentReference w:id="420"/>
            </w:r>
            <w:r>
              <w:t xml:space="preserve"> un saladier en abi</w:t>
            </w:r>
          </w:p>
        </w:tc>
        <w:tc>
          <w:tcPr>
            <w:tcW w:w="2265" w:type="dxa"/>
          </w:tcPr>
          <w:p w14:paraId="472CBE37" w14:textId="03BDE912" w:rsidR="00017FCB" w:rsidRDefault="00017FCB" w:rsidP="00017FCB">
            <w:pPr>
              <w:cnfStyle w:val="000000000000" w:firstRow="0" w:lastRow="0" w:firstColumn="0" w:lastColumn="0" w:oddVBand="0" w:evenVBand="0" w:oddHBand="0" w:evenHBand="0" w:firstRowFirstColumn="0" w:firstRowLastColumn="0" w:lastRowFirstColumn="0" w:lastRowLastColumn="0"/>
            </w:pPr>
            <w:r>
              <w:t>1 bois d’Abi</w:t>
            </w:r>
          </w:p>
        </w:tc>
        <w:tc>
          <w:tcPr>
            <w:tcW w:w="2266" w:type="dxa"/>
          </w:tcPr>
          <w:p w14:paraId="1A8A1881" w14:textId="3EA2A8B2" w:rsidR="00017FCB" w:rsidRDefault="00017FCB" w:rsidP="00017FCB">
            <w:pPr>
              <w:cnfStyle w:val="000000000000" w:firstRow="0" w:lastRow="0" w:firstColumn="0" w:lastColumn="0" w:oddVBand="0" w:evenVBand="0" w:oddHBand="0" w:evenHBand="0" w:firstRowFirstColumn="0" w:firstRowLastColumn="0" w:lastRowFirstColumn="0" w:lastRowLastColumn="0"/>
            </w:pPr>
            <w:r>
              <w:t>1</w:t>
            </w:r>
            <w:r w:rsidR="00852CF8">
              <w:t>0</w:t>
            </w:r>
            <w:r>
              <w:t xml:space="preserve"> saladier</w:t>
            </w:r>
            <w:r w:rsidR="00852CF8">
              <w:t>s</w:t>
            </w:r>
          </w:p>
        </w:tc>
        <w:tc>
          <w:tcPr>
            <w:tcW w:w="2266" w:type="dxa"/>
          </w:tcPr>
          <w:p w14:paraId="22198F94" w14:textId="497106C2" w:rsidR="00017FCB" w:rsidRDefault="00017FCB" w:rsidP="00017FCB">
            <w:pPr>
              <w:cnfStyle w:val="000000000000" w:firstRow="0" w:lastRow="0" w:firstColumn="0" w:lastColumn="0" w:oddVBand="0" w:evenVBand="0" w:oddHBand="0" w:evenHBand="0" w:firstRowFirstColumn="0" w:firstRowLastColumn="0" w:lastRowFirstColumn="0" w:lastRowLastColumn="0"/>
            </w:pPr>
            <w:r>
              <w:t>Tour à bois</w:t>
            </w:r>
          </w:p>
          <w:p w14:paraId="3EDABC25" w14:textId="2A7E4195" w:rsidR="00017FCB" w:rsidRDefault="00017FCB" w:rsidP="00017FCB">
            <w:pPr>
              <w:cnfStyle w:val="000000000000" w:firstRow="0" w:lastRow="0" w:firstColumn="0" w:lastColumn="0" w:oddVBand="0" w:evenVBand="0" w:oddHBand="0" w:evenHBand="0" w:firstRowFirstColumn="0" w:firstRowLastColumn="0" w:lastRowFirstColumn="0" w:lastRowLastColumn="0"/>
            </w:pPr>
            <w:r>
              <w:t>Corde + Gouge</w:t>
            </w:r>
          </w:p>
        </w:tc>
      </w:tr>
      <w:tr w:rsidR="00017FCB" w14:paraId="3E1A2CC5"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A11EF7" w14:textId="33AD3CF0" w:rsidR="00017FCB" w:rsidRDefault="00017FCB" w:rsidP="00017FCB">
            <w:commentRangeStart w:id="421"/>
            <w:r>
              <w:t>Tourner</w:t>
            </w:r>
            <w:commentRangeEnd w:id="421"/>
            <w:r w:rsidR="007F74AE">
              <w:rPr>
                <w:rStyle w:val="Marquedecommentaire"/>
              </w:rPr>
              <w:commentReference w:id="421"/>
            </w:r>
            <w:r>
              <w:t xml:space="preserve"> un bol en salik</w:t>
            </w:r>
          </w:p>
        </w:tc>
        <w:tc>
          <w:tcPr>
            <w:tcW w:w="2265" w:type="dxa"/>
          </w:tcPr>
          <w:p w14:paraId="252DABAB" w14:textId="7AE00EBD" w:rsidR="00017FCB" w:rsidRDefault="00017FCB" w:rsidP="00017FCB">
            <w:pPr>
              <w:cnfStyle w:val="000000100000" w:firstRow="0" w:lastRow="0" w:firstColumn="0" w:lastColumn="0" w:oddVBand="0" w:evenVBand="0" w:oddHBand="1" w:evenHBand="0" w:firstRowFirstColumn="0" w:firstRowLastColumn="0" w:lastRowFirstColumn="0" w:lastRowLastColumn="0"/>
            </w:pPr>
            <w:r>
              <w:t xml:space="preserve">1 bois de Salik </w:t>
            </w:r>
          </w:p>
        </w:tc>
        <w:tc>
          <w:tcPr>
            <w:tcW w:w="2266" w:type="dxa"/>
          </w:tcPr>
          <w:p w14:paraId="641F92F7" w14:textId="012E7841" w:rsidR="00017FCB" w:rsidRDefault="00017FCB" w:rsidP="00017FCB">
            <w:pPr>
              <w:cnfStyle w:val="000000100000" w:firstRow="0" w:lastRow="0" w:firstColumn="0" w:lastColumn="0" w:oddVBand="0" w:evenVBand="0" w:oddHBand="1" w:evenHBand="0" w:firstRowFirstColumn="0" w:firstRowLastColumn="0" w:lastRowFirstColumn="0" w:lastRowLastColumn="0"/>
            </w:pPr>
            <w:r>
              <w:t>1</w:t>
            </w:r>
            <w:r w:rsidR="00852CF8">
              <w:t>0</w:t>
            </w:r>
            <w:r>
              <w:t xml:space="preserve"> bol</w:t>
            </w:r>
            <w:r w:rsidR="00852CF8">
              <w:t>s</w:t>
            </w:r>
          </w:p>
        </w:tc>
        <w:tc>
          <w:tcPr>
            <w:tcW w:w="2266" w:type="dxa"/>
          </w:tcPr>
          <w:p w14:paraId="705606C6" w14:textId="101D1812" w:rsidR="00017FCB" w:rsidRDefault="00017FCB" w:rsidP="00017FCB">
            <w:pPr>
              <w:cnfStyle w:val="000000100000" w:firstRow="0" w:lastRow="0" w:firstColumn="0" w:lastColumn="0" w:oddVBand="0" w:evenVBand="0" w:oddHBand="1" w:evenHBand="0" w:firstRowFirstColumn="0" w:firstRowLastColumn="0" w:lastRowFirstColumn="0" w:lastRowLastColumn="0"/>
            </w:pPr>
            <w:r>
              <w:t>Tour à bois</w:t>
            </w:r>
          </w:p>
          <w:p w14:paraId="2A55F163" w14:textId="48A6A940" w:rsidR="00017FCB" w:rsidRDefault="00017FCB" w:rsidP="00017FCB">
            <w:pPr>
              <w:cnfStyle w:val="000000100000" w:firstRow="0" w:lastRow="0" w:firstColumn="0" w:lastColumn="0" w:oddVBand="0" w:evenVBand="0" w:oddHBand="1" w:evenHBand="0" w:firstRowFirstColumn="0" w:firstRowLastColumn="0" w:lastRowFirstColumn="0" w:lastRowLastColumn="0"/>
            </w:pPr>
            <w:r>
              <w:t>Corde + Gouge</w:t>
            </w:r>
          </w:p>
        </w:tc>
      </w:tr>
      <w:tr w:rsidR="00017FCB" w14:paraId="3CD599BD"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0D345830" w14:textId="740F2A85" w:rsidR="00017FCB" w:rsidRDefault="00017FCB" w:rsidP="00017FCB">
            <w:commentRangeStart w:id="422"/>
            <w:r>
              <w:t>Tourner</w:t>
            </w:r>
            <w:commentRangeEnd w:id="422"/>
            <w:r w:rsidR="007F74AE">
              <w:rPr>
                <w:rStyle w:val="Marquedecommentaire"/>
              </w:rPr>
              <w:commentReference w:id="422"/>
            </w:r>
            <w:r>
              <w:t xml:space="preserve"> un bol en abi</w:t>
            </w:r>
          </w:p>
        </w:tc>
        <w:tc>
          <w:tcPr>
            <w:tcW w:w="2265" w:type="dxa"/>
          </w:tcPr>
          <w:p w14:paraId="2C27DC04" w14:textId="7BB7AE3A" w:rsidR="00017FCB" w:rsidRDefault="00017FCB" w:rsidP="00017FCB">
            <w:pPr>
              <w:cnfStyle w:val="000000000000" w:firstRow="0" w:lastRow="0" w:firstColumn="0" w:lastColumn="0" w:oddVBand="0" w:evenVBand="0" w:oddHBand="0" w:evenHBand="0" w:firstRowFirstColumn="0" w:firstRowLastColumn="0" w:lastRowFirstColumn="0" w:lastRowLastColumn="0"/>
            </w:pPr>
            <w:r>
              <w:t>1 bois d’Abi</w:t>
            </w:r>
          </w:p>
        </w:tc>
        <w:tc>
          <w:tcPr>
            <w:tcW w:w="2266" w:type="dxa"/>
          </w:tcPr>
          <w:p w14:paraId="1030503C" w14:textId="6825E130" w:rsidR="00017FCB" w:rsidRDefault="00017FCB" w:rsidP="00017FCB">
            <w:pPr>
              <w:cnfStyle w:val="000000000000" w:firstRow="0" w:lastRow="0" w:firstColumn="0" w:lastColumn="0" w:oddVBand="0" w:evenVBand="0" w:oddHBand="0" w:evenHBand="0" w:firstRowFirstColumn="0" w:firstRowLastColumn="0" w:lastRowFirstColumn="0" w:lastRowLastColumn="0"/>
            </w:pPr>
            <w:r>
              <w:t>1</w:t>
            </w:r>
            <w:r w:rsidR="00852CF8">
              <w:t>0</w:t>
            </w:r>
            <w:r>
              <w:t xml:space="preserve"> bol</w:t>
            </w:r>
            <w:r w:rsidR="00852CF8">
              <w:t>s</w:t>
            </w:r>
          </w:p>
        </w:tc>
        <w:tc>
          <w:tcPr>
            <w:tcW w:w="2266" w:type="dxa"/>
          </w:tcPr>
          <w:p w14:paraId="3B6214CD" w14:textId="47312AFA" w:rsidR="00017FCB" w:rsidRDefault="00017FCB" w:rsidP="00017FCB">
            <w:pPr>
              <w:cnfStyle w:val="000000000000" w:firstRow="0" w:lastRow="0" w:firstColumn="0" w:lastColumn="0" w:oddVBand="0" w:evenVBand="0" w:oddHBand="0" w:evenHBand="0" w:firstRowFirstColumn="0" w:firstRowLastColumn="0" w:lastRowFirstColumn="0" w:lastRowLastColumn="0"/>
            </w:pPr>
            <w:r>
              <w:t>Tour à bois</w:t>
            </w:r>
          </w:p>
          <w:p w14:paraId="2882CBEA" w14:textId="3CB7D7F6" w:rsidR="00017FCB" w:rsidRDefault="00017FCB" w:rsidP="00017FCB">
            <w:pPr>
              <w:cnfStyle w:val="000000000000" w:firstRow="0" w:lastRow="0" w:firstColumn="0" w:lastColumn="0" w:oddVBand="0" w:evenVBand="0" w:oddHBand="0" w:evenHBand="0" w:firstRowFirstColumn="0" w:firstRowLastColumn="0" w:lastRowFirstColumn="0" w:lastRowLastColumn="0"/>
            </w:pPr>
            <w:r>
              <w:t>Corde + Gouge</w:t>
            </w:r>
          </w:p>
        </w:tc>
      </w:tr>
      <w:tr w:rsidR="00017FCB" w14:paraId="54815E03"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977B74F" w14:textId="6A437225" w:rsidR="00017FCB" w:rsidRDefault="00017FCB" w:rsidP="00017FCB">
            <w:commentRangeStart w:id="423"/>
            <w:r>
              <w:t>Creuser</w:t>
            </w:r>
            <w:commentRangeEnd w:id="423"/>
            <w:r w:rsidR="007F74AE">
              <w:rPr>
                <w:rStyle w:val="Marquedecommentaire"/>
              </w:rPr>
              <w:commentReference w:id="423"/>
            </w:r>
            <w:r>
              <w:t xml:space="preserve"> une assiette en Bet</w:t>
            </w:r>
          </w:p>
        </w:tc>
        <w:tc>
          <w:tcPr>
            <w:tcW w:w="2265" w:type="dxa"/>
          </w:tcPr>
          <w:p w14:paraId="30C02EC3" w14:textId="2BE054A5" w:rsidR="00017FCB" w:rsidRDefault="00017FCB" w:rsidP="00017FCB">
            <w:pPr>
              <w:cnfStyle w:val="000000100000" w:firstRow="0" w:lastRow="0" w:firstColumn="0" w:lastColumn="0" w:oddVBand="0" w:evenVBand="0" w:oddHBand="1" w:evenHBand="0" w:firstRowFirstColumn="0" w:firstRowLastColumn="0" w:lastRowFirstColumn="0" w:lastRowLastColumn="0"/>
            </w:pPr>
            <w:r>
              <w:t>1 bois de Bet</w:t>
            </w:r>
          </w:p>
        </w:tc>
        <w:tc>
          <w:tcPr>
            <w:tcW w:w="2266" w:type="dxa"/>
          </w:tcPr>
          <w:p w14:paraId="57CEB93E" w14:textId="21CD9DA7" w:rsidR="00017FCB" w:rsidRDefault="00017FCB" w:rsidP="00017FCB">
            <w:pPr>
              <w:cnfStyle w:val="000000100000" w:firstRow="0" w:lastRow="0" w:firstColumn="0" w:lastColumn="0" w:oddVBand="0" w:evenVBand="0" w:oddHBand="1" w:evenHBand="0" w:firstRowFirstColumn="0" w:firstRowLastColumn="0" w:lastRowFirstColumn="0" w:lastRowLastColumn="0"/>
            </w:pPr>
            <w:r>
              <w:t>1</w:t>
            </w:r>
            <w:r w:rsidR="00852CF8">
              <w:t>0</w:t>
            </w:r>
            <w:r>
              <w:t xml:space="preserve"> assiette</w:t>
            </w:r>
            <w:r w:rsidR="00852CF8">
              <w:t>s</w:t>
            </w:r>
          </w:p>
        </w:tc>
        <w:tc>
          <w:tcPr>
            <w:tcW w:w="2266" w:type="dxa"/>
          </w:tcPr>
          <w:p w14:paraId="246FD433" w14:textId="444A9AC0" w:rsidR="00017FCB" w:rsidRDefault="00017FCB" w:rsidP="00017FCB">
            <w:pPr>
              <w:cnfStyle w:val="000000100000" w:firstRow="0" w:lastRow="0" w:firstColumn="0" w:lastColumn="0" w:oddVBand="0" w:evenVBand="0" w:oddHBand="1" w:evenHBand="0" w:firstRowFirstColumn="0" w:firstRowLastColumn="0" w:lastRowFirstColumn="0" w:lastRowLastColumn="0"/>
            </w:pPr>
            <w:r>
              <w:t>Tour à bois</w:t>
            </w:r>
          </w:p>
          <w:p w14:paraId="30A56786" w14:textId="73E4DECB" w:rsidR="00017FCB" w:rsidRDefault="00017FCB" w:rsidP="00017FCB">
            <w:pPr>
              <w:cnfStyle w:val="000000100000" w:firstRow="0" w:lastRow="0" w:firstColumn="0" w:lastColumn="0" w:oddVBand="0" w:evenVBand="0" w:oddHBand="1" w:evenHBand="0" w:firstRowFirstColumn="0" w:firstRowLastColumn="0" w:lastRowFirstColumn="0" w:lastRowLastColumn="0"/>
            </w:pPr>
            <w:r>
              <w:t>Corde + Gouge</w:t>
            </w:r>
          </w:p>
        </w:tc>
      </w:tr>
      <w:tr w:rsidR="00017FCB" w14:paraId="2FA9A7D1"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02008D3C" w14:textId="324B0737" w:rsidR="00017FCB" w:rsidRDefault="00017FCB" w:rsidP="00017FCB">
            <w:commentRangeStart w:id="424"/>
            <w:r>
              <w:t>Creuser</w:t>
            </w:r>
            <w:commentRangeEnd w:id="424"/>
            <w:r w:rsidR="007F74AE">
              <w:rPr>
                <w:rStyle w:val="Marquedecommentaire"/>
              </w:rPr>
              <w:commentReference w:id="424"/>
            </w:r>
            <w:r>
              <w:t xml:space="preserve"> une assiette en Spruc</w:t>
            </w:r>
          </w:p>
        </w:tc>
        <w:tc>
          <w:tcPr>
            <w:tcW w:w="2265" w:type="dxa"/>
          </w:tcPr>
          <w:p w14:paraId="6A36D8BD" w14:textId="581C11DC" w:rsidR="00017FCB" w:rsidRDefault="00017FCB" w:rsidP="00017FCB">
            <w:pPr>
              <w:cnfStyle w:val="000000000000" w:firstRow="0" w:lastRow="0" w:firstColumn="0" w:lastColumn="0" w:oddVBand="0" w:evenVBand="0" w:oddHBand="0" w:evenHBand="0" w:firstRowFirstColumn="0" w:firstRowLastColumn="0" w:lastRowFirstColumn="0" w:lastRowLastColumn="0"/>
            </w:pPr>
            <w:r>
              <w:t>1 bois de Spruc</w:t>
            </w:r>
          </w:p>
        </w:tc>
        <w:tc>
          <w:tcPr>
            <w:tcW w:w="2266" w:type="dxa"/>
          </w:tcPr>
          <w:p w14:paraId="5525AF5D" w14:textId="23021433" w:rsidR="00017FCB" w:rsidRDefault="00017FCB" w:rsidP="00017FCB">
            <w:pPr>
              <w:cnfStyle w:val="000000000000" w:firstRow="0" w:lastRow="0" w:firstColumn="0" w:lastColumn="0" w:oddVBand="0" w:evenVBand="0" w:oddHBand="0" w:evenHBand="0" w:firstRowFirstColumn="0" w:firstRowLastColumn="0" w:lastRowFirstColumn="0" w:lastRowLastColumn="0"/>
            </w:pPr>
            <w:r>
              <w:t>1</w:t>
            </w:r>
            <w:r w:rsidR="00852CF8">
              <w:t>0</w:t>
            </w:r>
            <w:r>
              <w:t xml:space="preserve"> assiette</w:t>
            </w:r>
            <w:r w:rsidR="00852CF8">
              <w:t>s</w:t>
            </w:r>
          </w:p>
        </w:tc>
        <w:tc>
          <w:tcPr>
            <w:tcW w:w="2266" w:type="dxa"/>
          </w:tcPr>
          <w:p w14:paraId="533EC592" w14:textId="7D1FA119" w:rsidR="00017FCB" w:rsidRDefault="00017FCB" w:rsidP="00017FCB">
            <w:pPr>
              <w:cnfStyle w:val="000000000000" w:firstRow="0" w:lastRow="0" w:firstColumn="0" w:lastColumn="0" w:oddVBand="0" w:evenVBand="0" w:oddHBand="0" w:evenHBand="0" w:firstRowFirstColumn="0" w:firstRowLastColumn="0" w:lastRowFirstColumn="0" w:lastRowLastColumn="0"/>
            </w:pPr>
            <w:r>
              <w:t>Tour à bois</w:t>
            </w:r>
          </w:p>
          <w:p w14:paraId="21C5786D" w14:textId="2E43F733" w:rsidR="00017FCB" w:rsidRDefault="00017FCB" w:rsidP="00017FCB">
            <w:pPr>
              <w:cnfStyle w:val="000000000000" w:firstRow="0" w:lastRow="0" w:firstColumn="0" w:lastColumn="0" w:oddVBand="0" w:evenVBand="0" w:oddHBand="0" w:evenHBand="0" w:firstRowFirstColumn="0" w:firstRowLastColumn="0" w:lastRowFirstColumn="0" w:lastRowLastColumn="0"/>
            </w:pPr>
            <w:r>
              <w:t>Corde + Gouge</w:t>
            </w:r>
          </w:p>
        </w:tc>
      </w:tr>
      <w:tr w:rsidR="00017FCB" w14:paraId="518D8D2C"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97DBF0" w14:textId="03609928" w:rsidR="00017FCB" w:rsidRDefault="00017FCB" w:rsidP="00017FCB">
            <w:commentRangeStart w:id="425"/>
            <w:r>
              <w:t>Creuser</w:t>
            </w:r>
            <w:commentRangeEnd w:id="425"/>
            <w:r w:rsidR="007F74AE">
              <w:rPr>
                <w:rStyle w:val="Marquedecommentaire"/>
              </w:rPr>
              <w:commentReference w:id="425"/>
            </w:r>
            <w:r>
              <w:t xml:space="preserve"> une assiette en Larik</w:t>
            </w:r>
          </w:p>
        </w:tc>
        <w:tc>
          <w:tcPr>
            <w:tcW w:w="2265" w:type="dxa"/>
          </w:tcPr>
          <w:p w14:paraId="4EDD45F3" w14:textId="47E60F8B" w:rsidR="00017FCB" w:rsidRDefault="00017FCB" w:rsidP="00017FCB">
            <w:pPr>
              <w:cnfStyle w:val="000000100000" w:firstRow="0" w:lastRow="0" w:firstColumn="0" w:lastColumn="0" w:oddVBand="0" w:evenVBand="0" w:oddHBand="1" w:evenHBand="0" w:firstRowFirstColumn="0" w:firstRowLastColumn="0" w:lastRowFirstColumn="0" w:lastRowLastColumn="0"/>
            </w:pPr>
            <w:r>
              <w:t>1 bois de Larik</w:t>
            </w:r>
          </w:p>
        </w:tc>
        <w:tc>
          <w:tcPr>
            <w:tcW w:w="2266" w:type="dxa"/>
          </w:tcPr>
          <w:p w14:paraId="19D16B39" w14:textId="1A82B262" w:rsidR="00017FCB" w:rsidRDefault="00017FCB" w:rsidP="00017FCB">
            <w:pPr>
              <w:cnfStyle w:val="000000100000" w:firstRow="0" w:lastRow="0" w:firstColumn="0" w:lastColumn="0" w:oddVBand="0" w:evenVBand="0" w:oddHBand="1" w:evenHBand="0" w:firstRowFirstColumn="0" w:firstRowLastColumn="0" w:lastRowFirstColumn="0" w:lastRowLastColumn="0"/>
            </w:pPr>
            <w:r>
              <w:t>1</w:t>
            </w:r>
            <w:r w:rsidR="00852CF8">
              <w:t>0</w:t>
            </w:r>
            <w:r>
              <w:t xml:space="preserve"> assiette</w:t>
            </w:r>
            <w:r w:rsidR="00852CF8">
              <w:t>s</w:t>
            </w:r>
          </w:p>
        </w:tc>
        <w:tc>
          <w:tcPr>
            <w:tcW w:w="2266" w:type="dxa"/>
          </w:tcPr>
          <w:p w14:paraId="4DBD016D" w14:textId="417424C2" w:rsidR="00017FCB" w:rsidRDefault="00017FCB" w:rsidP="00017FCB">
            <w:pPr>
              <w:cnfStyle w:val="000000100000" w:firstRow="0" w:lastRow="0" w:firstColumn="0" w:lastColumn="0" w:oddVBand="0" w:evenVBand="0" w:oddHBand="1" w:evenHBand="0" w:firstRowFirstColumn="0" w:firstRowLastColumn="0" w:lastRowFirstColumn="0" w:lastRowLastColumn="0"/>
            </w:pPr>
            <w:r>
              <w:t>Tour à bois</w:t>
            </w:r>
          </w:p>
          <w:p w14:paraId="120B2B6C" w14:textId="006F3746" w:rsidR="00017FCB" w:rsidRDefault="00017FCB" w:rsidP="00017FCB">
            <w:pPr>
              <w:cnfStyle w:val="000000100000" w:firstRow="0" w:lastRow="0" w:firstColumn="0" w:lastColumn="0" w:oddVBand="0" w:evenVBand="0" w:oddHBand="1" w:evenHBand="0" w:firstRowFirstColumn="0" w:firstRowLastColumn="0" w:lastRowFirstColumn="0" w:lastRowLastColumn="0"/>
            </w:pPr>
            <w:r>
              <w:t>Corde + Gouge</w:t>
            </w:r>
          </w:p>
        </w:tc>
      </w:tr>
      <w:tr w:rsidR="00017FCB" w14:paraId="6D70AF2E"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3E6DC101" w14:textId="6F935750" w:rsidR="00017FCB" w:rsidRDefault="00B87FAC" w:rsidP="00017FCB">
            <w:commentRangeStart w:id="426"/>
            <w:r>
              <w:t>Fabriquer</w:t>
            </w:r>
            <w:commentRangeEnd w:id="426"/>
            <w:r w:rsidR="007F74AE">
              <w:rPr>
                <w:rStyle w:val="Marquedecommentaire"/>
              </w:rPr>
              <w:commentReference w:id="426"/>
            </w:r>
            <w:r>
              <w:t xml:space="preserve"> un peigne</w:t>
            </w:r>
          </w:p>
        </w:tc>
        <w:tc>
          <w:tcPr>
            <w:tcW w:w="2265" w:type="dxa"/>
          </w:tcPr>
          <w:p w14:paraId="13920C0C" w14:textId="02897F18" w:rsidR="00017FCB" w:rsidRDefault="00B87FAC" w:rsidP="00017FCB">
            <w:pPr>
              <w:cnfStyle w:val="000000000000" w:firstRow="0" w:lastRow="0" w:firstColumn="0" w:lastColumn="0" w:oddVBand="0" w:evenVBand="0" w:oddHBand="0" w:evenHBand="0" w:firstRowFirstColumn="0" w:firstRowLastColumn="0" w:lastRowFirstColumn="0" w:lastRowLastColumn="0"/>
            </w:pPr>
            <w:r>
              <w:t>1 planche</w:t>
            </w:r>
          </w:p>
        </w:tc>
        <w:tc>
          <w:tcPr>
            <w:tcW w:w="2266" w:type="dxa"/>
          </w:tcPr>
          <w:p w14:paraId="64E4E32D" w14:textId="2BFB91C5" w:rsidR="00017FCB" w:rsidRDefault="00B87FAC" w:rsidP="00017FCB">
            <w:pPr>
              <w:cnfStyle w:val="000000000000" w:firstRow="0" w:lastRow="0" w:firstColumn="0" w:lastColumn="0" w:oddVBand="0" w:evenVBand="0" w:oddHBand="0" w:evenHBand="0" w:firstRowFirstColumn="0" w:firstRowLastColumn="0" w:lastRowFirstColumn="0" w:lastRowLastColumn="0"/>
            </w:pPr>
            <w:r>
              <w:t>1 peigne</w:t>
            </w:r>
          </w:p>
        </w:tc>
        <w:tc>
          <w:tcPr>
            <w:tcW w:w="2266" w:type="dxa"/>
          </w:tcPr>
          <w:p w14:paraId="3BEC25BE" w14:textId="45A82071" w:rsidR="00017FCB" w:rsidRDefault="00B87FAC" w:rsidP="00017FCB">
            <w:pPr>
              <w:cnfStyle w:val="000000000000" w:firstRow="0" w:lastRow="0" w:firstColumn="0" w:lastColumn="0" w:oddVBand="0" w:evenVBand="0" w:oddHBand="0" w:evenHBand="0" w:firstRowFirstColumn="0" w:firstRowLastColumn="0" w:lastRowFirstColumn="0" w:lastRowLastColumn="0"/>
            </w:pPr>
            <w:r>
              <w:t>1 scie</w:t>
            </w:r>
          </w:p>
        </w:tc>
      </w:tr>
      <w:tr w:rsidR="00AD0AC7" w14:paraId="342612D5"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FD6AA7" w14:textId="36DA016C" w:rsidR="00AD0AC7" w:rsidRDefault="00F5766C" w:rsidP="00AD0AC7">
            <w:commentRangeStart w:id="427"/>
            <w:r>
              <w:t>Fabriquer</w:t>
            </w:r>
            <w:commentRangeEnd w:id="427"/>
            <w:r w:rsidR="007F74AE">
              <w:rPr>
                <w:rStyle w:val="Marquedecommentaire"/>
              </w:rPr>
              <w:commentReference w:id="427"/>
            </w:r>
            <w:r>
              <w:t xml:space="preserve"> </w:t>
            </w:r>
            <w:r w:rsidR="00AD0AC7">
              <w:t>un seau en Kver</w:t>
            </w:r>
          </w:p>
        </w:tc>
        <w:tc>
          <w:tcPr>
            <w:tcW w:w="2265" w:type="dxa"/>
          </w:tcPr>
          <w:p w14:paraId="12F154B9" w14:textId="2697C2F3" w:rsidR="00AD0AC7" w:rsidRDefault="00AD0AC7" w:rsidP="00AD0AC7">
            <w:pPr>
              <w:cnfStyle w:val="000000100000" w:firstRow="0" w:lastRow="0" w:firstColumn="0" w:lastColumn="0" w:oddVBand="0" w:evenVBand="0" w:oddHBand="1" w:evenHBand="0" w:firstRowFirstColumn="0" w:firstRowLastColumn="0" w:lastRowFirstColumn="0" w:lastRowLastColumn="0"/>
            </w:pPr>
            <w:r>
              <w:t>1 bois de Kver</w:t>
            </w:r>
          </w:p>
        </w:tc>
        <w:tc>
          <w:tcPr>
            <w:tcW w:w="2266" w:type="dxa"/>
          </w:tcPr>
          <w:p w14:paraId="4F4BFEB2" w14:textId="607C0190" w:rsidR="00AD0AC7" w:rsidRDefault="00AD0AC7" w:rsidP="00AD0AC7">
            <w:pPr>
              <w:cnfStyle w:val="000000100000" w:firstRow="0" w:lastRow="0" w:firstColumn="0" w:lastColumn="0" w:oddVBand="0" w:evenVBand="0" w:oddHBand="1" w:evenHBand="0" w:firstRowFirstColumn="0" w:firstRowLastColumn="0" w:lastRowFirstColumn="0" w:lastRowLastColumn="0"/>
            </w:pPr>
            <w:r>
              <w:t>1 seau</w:t>
            </w:r>
          </w:p>
        </w:tc>
        <w:tc>
          <w:tcPr>
            <w:tcW w:w="2266" w:type="dxa"/>
          </w:tcPr>
          <w:p w14:paraId="3176C310" w14:textId="5DF168BD" w:rsidR="00AD0AC7" w:rsidRDefault="00AD0AC7" w:rsidP="00AD0AC7">
            <w:pPr>
              <w:cnfStyle w:val="000000100000" w:firstRow="0" w:lastRow="0" w:firstColumn="0" w:lastColumn="0" w:oddVBand="0" w:evenVBand="0" w:oddHBand="1" w:evenHBand="0" w:firstRowFirstColumn="0" w:firstRowLastColumn="0" w:lastRowFirstColumn="0" w:lastRowLastColumn="0"/>
            </w:pPr>
            <w:r>
              <w:t>1 scie</w:t>
            </w:r>
          </w:p>
        </w:tc>
      </w:tr>
      <w:tr w:rsidR="00AD0AC7" w14:paraId="601F7817"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4417A24E" w14:textId="64755969" w:rsidR="00AD0AC7" w:rsidRDefault="00F5766C" w:rsidP="00AD0AC7">
            <w:r>
              <w:t>Fabri</w:t>
            </w:r>
            <w:commentRangeStart w:id="428"/>
            <w:r>
              <w:t>q</w:t>
            </w:r>
            <w:commentRangeEnd w:id="428"/>
            <w:r w:rsidR="007F74AE">
              <w:rPr>
                <w:rStyle w:val="Marquedecommentaire"/>
              </w:rPr>
              <w:commentReference w:id="428"/>
            </w:r>
            <w:r>
              <w:t xml:space="preserve">uer </w:t>
            </w:r>
            <w:r w:rsidR="00AD0AC7">
              <w:t>un seau en Pin</w:t>
            </w:r>
          </w:p>
        </w:tc>
        <w:tc>
          <w:tcPr>
            <w:tcW w:w="2265" w:type="dxa"/>
          </w:tcPr>
          <w:p w14:paraId="59BA69F1" w14:textId="271EB7C0" w:rsidR="00AD0AC7" w:rsidRDefault="00AD0AC7" w:rsidP="00AD0AC7">
            <w:pPr>
              <w:cnfStyle w:val="000000000000" w:firstRow="0" w:lastRow="0" w:firstColumn="0" w:lastColumn="0" w:oddVBand="0" w:evenVBand="0" w:oddHBand="0" w:evenHBand="0" w:firstRowFirstColumn="0" w:firstRowLastColumn="0" w:lastRowFirstColumn="0" w:lastRowLastColumn="0"/>
            </w:pPr>
            <w:r>
              <w:t>1 bois de Pin</w:t>
            </w:r>
          </w:p>
        </w:tc>
        <w:tc>
          <w:tcPr>
            <w:tcW w:w="2266" w:type="dxa"/>
          </w:tcPr>
          <w:p w14:paraId="5F7F3A0F" w14:textId="1054CFBA" w:rsidR="00AD0AC7" w:rsidRDefault="00AD0AC7" w:rsidP="00AD0AC7">
            <w:pPr>
              <w:cnfStyle w:val="000000000000" w:firstRow="0" w:lastRow="0" w:firstColumn="0" w:lastColumn="0" w:oddVBand="0" w:evenVBand="0" w:oddHBand="0" w:evenHBand="0" w:firstRowFirstColumn="0" w:firstRowLastColumn="0" w:lastRowFirstColumn="0" w:lastRowLastColumn="0"/>
            </w:pPr>
            <w:r>
              <w:t>1 seau</w:t>
            </w:r>
          </w:p>
        </w:tc>
        <w:tc>
          <w:tcPr>
            <w:tcW w:w="2266" w:type="dxa"/>
          </w:tcPr>
          <w:p w14:paraId="2EE346CA" w14:textId="114C103A" w:rsidR="00AD0AC7" w:rsidRDefault="00AD0AC7" w:rsidP="00AD0AC7">
            <w:pPr>
              <w:cnfStyle w:val="000000000000" w:firstRow="0" w:lastRow="0" w:firstColumn="0" w:lastColumn="0" w:oddVBand="0" w:evenVBand="0" w:oddHBand="0" w:evenHBand="0" w:firstRowFirstColumn="0" w:firstRowLastColumn="0" w:lastRowFirstColumn="0" w:lastRowLastColumn="0"/>
            </w:pPr>
            <w:r>
              <w:t>1 scie</w:t>
            </w:r>
          </w:p>
        </w:tc>
      </w:tr>
      <w:tr w:rsidR="00AD0AC7" w14:paraId="5FDF1DF2"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ED38F3D" w14:textId="0D8CA9C1" w:rsidR="00AD0AC7" w:rsidRDefault="00AD0AC7" w:rsidP="00AD0AC7">
            <w:commentRangeStart w:id="429"/>
            <w:r>
              <w:t>Fabriquer</w:t>
            </w:r>
            <w:commentRangeEnd w:id="429"/>
            <w:r w:rsidR="007F74AE">
              <w:rPr>
                <w:rStyle w:val="Marquedecommentaire"/>
              </w:rPr>
              <w:commentReference w:id="429"/>
            </w:r>
            <w:r>
              <w:t xml:space="preserve"> un mortier et un pilon</w:t>
            </w:r>
          </w:p>
        </w:tc>
        <w:tc>
          <w:tcPr>
            <w:tcW w:w="2265" w:type="dxa"/>
          </w:tcPr>
          <w:p w14:paraId="352AEA1B" w14:textId="6859069C" w:rsidR="00AD0AC7" w:rsidRDefault="00AD0AC7" w:rsidP="00AD0AC7">
            <w:pPr>
              <w:cnfStyle w:val="000000100000" w:firstRow="0" w:lastRow="0" w:firstColumn="0" w:lastColumn="0" w:oddVBand="0" w:evenVBand="0" w:oddHBand="1" w:evenHBand="0" w:firstRowFirstColumn="0" w:firstRowLastColumn="0" w:lastRowFirstColumn="0" w:lastRowLastColumn="0"/>
            </w:pPr>
            <w:r>
              <w:t>1 bois de Bet</w:t>
            </w:r>
          </w:p>
        </w:tc>
        <w:tc>
          <w:tcPr>
            <w:tcW w:w="2266" w:type="dxa"/>
          </w:tcPr>
          <w:p w14:paraId="4A63EA92" w14:textId="3A5F8309" w:rsidR="00AD0AC7" w:rsidRDefault="00AD0AC7" w:rsidP="00AD0AC7">
            <w:pPr>
              <w:cnfStyle w:val="000000100000" w:firstRow="0" w:lastRow="0" w:firstColumn="0" w:lastColumn="0" w:oddVBand="0" w:evenVBand="0" w:oddHBand="1" w:evenHBand="0" w:firstRowFirstColumn="0" w:firstRowLastColumn="0" w:lastRowFirstColumn="0" w:lastRowLastColumn="0"/>
            </w:pPr>
            <w:r>
              <w:t>1 mortier et pilon</w:t>
            </w:r>
          </w:p>
        </w:tc>
        <w:tc>
          <w:tcPr>
            <w:tcW w:w="2266" w:type="dxa"/>
          </w:tcPr>
          <w:p w14:paraId="304EDD47" w14:textId="1FB2F6E0" w:rsidR="00AD0AC7" w:rsidRDefault="00AD0AC7" w:rsidP="00AD0AC7">
            <w:pPr>
              <w:cnfStyle w:val="000000100000" w:firstRow="0" w:lastRow="0" w:firstColumn="0" w:lastColumn="0" w:oddVBand="0" w:evenVBand="0" w:oddHBand="1" w:evenHBand="0" w:firstRowFirstColumn="0" w:firstRowLastColumn="0" w:lastRowFirstColumn="0" w:lastRowLastColumn="0"/>
            </w:pPr>
            <w:r>
              <w:t>Tour à bois</w:t>
            </w:r>
          </w:p>
          <w:p w14:paraId="762AB7EE" w14:textId="2E173453" w:rsidR="00AD0AC7" w:rsidRDefault="00AD0AC7" w:rsidP="00AD0AC7">
            <w:pPr>
              <w:cnfStyle w:val="000000100000" w:firstRow="0" w:lastRow="0" w:firstColumn="0" w:lastColumn="0" w:oddVBand="0" w:evenVBand="0" w:oddHBand="1" w:evenHBand="0" w:firstRowFirstColumn="0" w:firstRowLastColumn="0" w:lastRowFirstColumn="0" w:lastRowLastColumn="0"/>
            </w:pPr>
            <w:r>
              <w:t>Corde + Gouge</w:t>
            </w:r>
          </w:p>
        </w:tc>
      </w:tr>
      <w:tr w:rsidR="00AD0AC7" w14:paraId="73F4F54A"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5028D90D" w14:textId="516B0975" w:rsidR="00AD0AC7" w:rsidRDefault="00AD0AC7" w:rsidP="00AD0AC7">
            <w:commentRangeStart w:id="430"/>
            <w:r>
              <w:t>Fabriquer</w:t>
            </w:r>
            <w:commentRangeEnd w:id="430"/>
            <w:r w:rsidR="007F74AE">
              <w:rPr>
                <w:rStyle w:val="Marquedecommentaire"/>
              </w:rPr>
              <w:commentReference w:id="430"/>
            </w:r>
            <w:r>
              <w:t xml:space="preserve"> une baratte en kver</w:t>
            </w:r>
          </w:p>
        </w:tc>
        <w:tc>
          <w:tcPr>
            <w:tcW w:w="2265" w:type="dxa"/>
          </w:tcPr>
          <w:p w14:paraId="4A1BB3FE" w14:textId="1256A82C" w:rsidR="00AD0AC7" w:rsidRDefault="00AD0AC7" w:rsidP="00AD0AC7">
            <w:pPr>
              <w:cnfStyle w:val="000000000000" w:firstRow="0" w:lastRow="0" w:firstColumn="0" w:lastColumn="0" w:oddVBand="0" w:evenVBand="0" w:oddHBand="0" w:evenHBand="0" w:firstRowFirstColumn="0" w:firstRowLastColumn="0" w:lastRowFirstColumn="0" w:lastRowLastColumn="0"/>
            </w:pPr>
            <w:r>
              <w:t>1 bois de kver</w:t>
            </w:r>
          </w:p>
        </w:tc>
        <w:tc>
          <w:tcPr>
            <w:tcW w:w="2266" w:type="dxa"/>
          </w:tcPr>
          <w:p w14:paraId="23D5032C" w14:textId="217E4B38" w:rsidR="00AD0AC7" w:rsidRDefault="00AD0AC7" w:rsidP="00AD0AC7">
            <w:pPr>
              <w:cnfStyle w:val="000000000000" w:firstRow="0" w:lastRow="0" w:firstColumn="0" w:lastColumn="0" w:oddVBand="0" w:evenVBand="0" w:oddHBand="0" w:evenHBand="0" w:firstRowFirstColumn="0" w:firstRowLastColumn="0" w:lastRowFirstColumn="0" w:lastRowLastColumn="0"/>
            </w:pPr>
            <w:r>
              <w:t>1 baratte</w:t>
            </w:r>
          </w:p>
        </w:tc>
        <w:tc>
          <w:tcPr>
            <w:tcW w:w="2266" w:type="dxa"/>
          </w:tcPr>
          <w:p w14:paraId="3DE7780A" w14:textId="4B3F10EB" w:rsidR="00AD0AC7" w:rsidRDefault="00AD0AC7" w:rsidP="00AD0AC7">
            <w:pPr>
              <w:cnfStyle w:val="000000000000" w:firstRow="0" w:lastRow="0" w:firstColumn="0" w:lastColumn="0" w:oddVBand="0" w:evenVBand="0" w:oddHBand="0" w:evenHBand="0" w:firstRowFirstColumn="0" w:firstRowLastColumn="0" w:lastRowFirstColumn="0" w:lastRowLastColumn="0"/>
            </w:pPr>
            <w:r>
              <w:t>Scie</w:t>
            </w:r>
          </w:p>
        </w:tc>
      </w:tr>
      <w:tr w:rsidR="00AD0AC7" w14:paraId="17E47DEE"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15E0274" w14:textId="1C78FC63" w:rsidR="00AD0AC7" w:rsidRDefault="00AD0AC7" w:rsidP="00AD0AC7">
            <w:commentRangeStart w:id="431"/>
            <w:r>
              <w:t xml:space="preserve">Fabriquer </w:t>
            </w:r>
            <w:commentRangeEnd w:id="431"/>
            <w:r w:rsidR="007F74AE">
              <w:rPr>
                <w:rStyle w:val="Marquedecommentaire"/>
              </w:rPr>
              <w:commentReference w:id="431"/>
            </w:r>
            <w:r>
              <w:t>outils de Cordier</w:t>
            </w:r>
          </w:p>
        </w:tc>
        <w:tc>
          <w:tcPr>
            <w:tcW w:w="2265" w:type="dxa"/>
          </w:tcPr>
          <w:p w14:paraId="6E910C4E" w14:textId="68772BD8" w:rsidR="00AD0AC7" w:rsidRDefault="00AD0AC7" w:rsidP="00AD0AC7">
            <w:pPr>
              <w:cnfStyle w:val="000000100000" w:firstRow="0" w:lastRow="0" w:firstColumn="0" w:lastColumn="0" w:oddVBand="0" w:evenVBand="0" w:oddHBand="1" w:evenHBand="0" w:firstRowFirstColumn="0" w:firstRowLastColumn="0" w:lastRowFirstColumn="0" w:lastRowLastColumn="0"/>
            </w:pPr>
            <w:r>
              <w:t>5 planches</w:t>
            </w:r>
          </w:p>
        </w:tc>
        <w:tc>
          <w:tcPr>
            <w:tcW w:w="2266" w:type="dxa"/>
          </w:tcPr>
          <w:p w14:paraId="4D920951" w14:textId="2B23287D" w:rsidR="00AD0AC7" w:rsidRDefault="00AD0AC7" w:rsidP="00AD0AC7">
            <w:pPr>
              <w:cnfStyle w:val="000000100000" w:firstRow="0" w:lastRow="0" w:firstColumn="0" w:lastColumn="0" w:oddVBand="0" w:evenVBand="0" w:oddHBand="1" w:evenHBand="0" w:firstRowFirstColumn="0" w:firstRowLastColumn="0" w:lastRowFirstColumn="0" w:lastRowLastColumn="0"/>
            </w:pPr>
            <w:r>
              <w:t>1 outil de cordier</w:t>
            </w:r>
          </w:p>
        </w:tc>
        <w:tc>
          <w:tcPr>
            <w:tcW w:w="2266" w:type="dxa"/>
          </w:tcPr>
          <w:p w14:paraId="767C415D" w14:textId="4D78ED20" w:rsidR="00AD0AC7" w:rsidRDefault="00AD0AC7" w:rsidP="00AD0AC7">
            <w:pPr>
              <w:cnfStyle w:val="000000100000" w:firstRow="0" w:lastRow="0" w:firstColumn="0" w:lastColumn="0" w:oddVBand="0" w:evenVBand="0" w:oddHBand="1" w:evenHBand="0" w:firstRowFirstColumn="0" w:firstRowLastColumn="0" w:lastRowFirstColumn="0" w:lastRowLastColumn="0"/>
            </w:pPr>
            <w:r>
              <w:t>Scie</w:t>
            </w:r>
          </w:p>
        </w:tc>
      </w:tr>
    </w:tbl>
    <w:p w14:paraId="4E7A8EBD" w14:textId="4923A2CF" w:rsidR="001133C8" w:rsidRDefault="001133C8" w:rsidP="00C866E0">
      <w:pPr>
        <w:pStyle w:val="Titre2"/>
      </w:pPr>
      <w:bookmarkStart w:id="432" w:name="_Toc391365924"/>
      <w:r>
        <w:t>Charbonnière</w:t>
      </w:r>
      <w:bookmarkEnd w:id="432"/>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208C1FF7"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76BF743" w14:textId="77777777" w:rsidR="00C866E0" w:rsidRDefault="00C866E0" w:rsidP="00C866E0">
            <w:r>
              <w:t>Compétences</w:t>
            </w:r>
          </w:p>
        </w:tc>
        <w:tc>
          <w:tcPr>
            <w:tcW w:w="2265" w:type="dxa"/>
          </w:tcPr>
          <w:p w14:paraId="13F9A241" w14:textId="101AEB5B"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6AD25414" w14:textId="73C3AFB0"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21F07383"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F115CF" w14:paraId="24B3570C" w14:textId="77777777" w:rsidTr="0043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39E48C3" w14:textId="77777777" w:rsidR="00F115CF" w:rsidRDefault="00F115CF" w:rsidP="004328D7">
            <w:r>
              <w:t>Pyrolyse de Bet</w:t>
            </w:r>
          </w:p>
        </w:tc>
        <w:tc>
          <w:tcPr>
            <w:tcW w:w="2265" w:type="dxa"/>
          </w:tcPr>
          <w:p w14:paraId="7A5A42D8" w14:textId="77777777" w:rsidR="00F115CF" w:rsidRDefault="00F115CF" w:rsidP="004328D7">
            <w:pPr>
              <w:cnfStyle w:val="000000100000" w:firstRow="0" w:lastRow="0" w:firstColumn="0" w:lastColumn="0" w:oddVBand="0" w:evenVBand="0" w:oddHBand="1" w:evenHBand="0" w:firstRowFirstColumn="0" w:firstRowLastColumn="0" w:lastRowFirstColumn="0" w:lastRowLastColumn="0"/>
            </w:pPr>
            <w:r>
              <w:t>1 Bois de Bet</w:t>
            </w:r>
          </w:p>
        </w:tc>
        <w:tc>
          <w:tcPr>
            <w:tcW w:w="2266" w:type="dxa"/>
          </w:tcPr>
          <w:p w14:paraId="73C348C9" w14:textId="53F41FA4" w:rsidR="00F115CF" w:rsidRDefault="00C03BF9" w:rsidP="009A79F1">
            <w:pPr>
              <w:cnfStyle w:val="000000100000" w:firstRow="0" w:lastRow="0" w:firstColumn="0" w:lastColumn="0" w:oddVBand="0" w:evenVBand="0" w:oddHBand="1" w:evenHBand="0" w:firstRowFirstColumn="0" w:firstRowLastColumn="0" w:lastRowFirstColumn="0" w:lastRowLastColumn="0"/>
            </w:pPr>
            <w:r>
              <w:t>4</w:t>
            </w:r>
            <w:r w:rsidR="00F115CF">
              <w:t xml:space="preserve"> charbons</w:t>
            </w:r>
          </w:p>
        </w:tc>
        <w:tc>
          <w:tcPr>
            <w:tcW w:w="2266" w:type="dxa"/>
          </w:tcPr>
          <w:p w14:paraId="25CC2BA6" w14:textId="332DB1BA" w:rsidR="00F115CF" w:rsidRDefault="00651769" w:rsidP="004328D7">
            <w:pPr>
              <w:cnfStyle w:val="000000100000" w:firstRow="0" w:lastRow="0" w:firstColumn="0" w:lastColumn="0" w:oddVBand="0" w:evenVBand="0" w:oddHBand="1" w:evenHBand="0" w:firstRowFirstColumn="0" w:firstRowLastColumn="0" w:lastRowFirstColumn="0" w:lastRowLastColumn="0"/>
            </w:pPr>
            <w:r>
              <w:t>Gants</w:t>
            </w:r>
          </w:p>
        </w:tc>
      </w:tr>
      <w:tr w:rsidR="00F115CF" w14:paraId="6E8EE8F5" w14:textId="77777777" w:rsidTr="004328D7">
        <w:tc>
          <w:tcPr>
            <w:cnfStyle w:val="001000000000" w:firstRow="0" w:lastRow="0" w:firstColumn="1" w:lastColumn="0" w:oddVBand="0" w:evenVBand="0" w:oddHBand="0" w:evenHBand="0" w:firstRowFirstColumn="0" w:firstRowLastColumn="0" w:lastRowFirstColumn="0" w:lastRowLastColumn="0"/>
            <w:tcW w:w="2265" w:type="dxa"/>
          </w:tcPr>
          <w:p w14:paraId="37194F62" w14:textId="77777777" w:rsidR="00F115CF" w:rsidRDefault="00F115CF" w:rsidP="004328D7">
            <w:r>
              <w:t>Pyrolyse de Kver</w:t>
            </w:r>
          </w:p>
        </w:tc>
        <w:tc>
          <w:tcPr>
            <w:tcW w:w="2265" w:type="dxa"/>
          </w:tcPr>
          <w:p w14:paraId="61073924" w14:textId="77777777" w:rsidR="00F115CF" w:rsidRDefault="00F115CF" w:rsidP="004328D7">
            <w:pPr>
              <w:cnfStyle w:val="000000000000" w:firstRow="0" w:lastRow="0" w:firstColumn="0" w:lastColumn="0" w:oddVBand="0" w:evenVBand="0" w:oddHBand="0" w:evenHBand="0" w:firstRowFirstColumn="0" w:firstRowLastColumn="0" w:lastRowFirstColumn="0" w:lastRowLastColumn="0"/>
            </w:pPr>
            <w:r>
              <w:t>1 Bois de Kver</w:t>
            </w:r>
          </w:p>
        </w:tc>
        <w:tc>
          <w:tcPr>
            <w:tcW w:w="2266" w:type="dxa"/>
          </w:tcPr>
          <w:p w14:paraId="6D281269" w14:textId="53BCA631" w:rsidR="00F115CF" w:rsidRDefault="00C03BF9" w:rsidP="004328D7">
            <w:pPr>
              <w:cnfStyle w:val="000000000000" w:firstRow="0" w:lastRow="0" w:firstColumn="0" w:lastColumn="0" w:oddVBand="0" w:evenVBand="0" w:oddHBand="0" w:evenHBand="0" w:firstRowFirstColumn="0" w:firstRowLastColumn="0" w:lastRowFirstColumn="0" w:lastRowLastColumn="0"/>
            </w:pPr>
            <w:r>
              <w:t>5</w:t>
            </w:r>
            <w:r w:rsidR="00F115CF">
              <w:t xml:space="preserve"> charbons</w:t>
            </w:r>
          </w:p>
        </w:tc>
        <w:tc>
          <w:tcPr>
            <w:tcW w:w="2266" w:type="dxa"/>
          </w:tcPr>
          <w:p w14:paraId="35573B69" w14:textId="7B0802E2" w:rsidR="00F115CF" w:rsidRDefault="00651769" w:rsidP="004328D7">
            <w:pPr>
              <w:cnfStyle w:val="000000000000" w:firstRow="0" w:lastRow="0" w:firstColumn="0" w:lastColumn="0" w:oddVBand="0" w:evenVBand="0" w:oddHBand="0" w:evenHBand="0" w:firstRowFirstColumn="0" w:firstRowLastColumn="0" w:lastRowFirstColumn="0" w:lastRowLastColumn="0"/>
            </w:pPr>
            <w:r>
              <w:t>Gants</w:t>
            </w:r>
          </w:p>
        </w:tc>
      </w:tr>
      <w:tr w:rsidR="00F115CF" w14:paraId="7BBB6BF7" w14:textId="77777777" w:rsidTr="0043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A94B220" w14:textId="77777777" w:rsidR="00F115CF" w:rsidRDefault="00F115CF" w:rsidP="004328D7">
            <w:r>
              <w:t>Pyrolyse de Bao</w:t>
            </w:r>
          </w:p>
        </w:tc>
        <w:tc>
          <w:tcPr>
            <w:tcW w:w="2265" w:type="dxa"/>
          </w:tcPr>
          <w:p w14:paraId="6582711B" w14:textId="77777777" w:rsidR="00F115CF" w:rsidRDefault="00F115CF" w:rsidP="004328D7">
            <w:pPr>
              <w:cnfStyle w:val="000000100000" w:firstRow="0" w:lastRow="0" w:firstColumn="0" w:lastColumn="0" w:oddVBand="0" w:evenVBand="0" w:oddHBand="1" w:evenHBand="0" w:firstRowFirstColumn="0" w:firstRowLastColumn="0" w:lastRowFirstColumn="0" w:lastRowLastColumn="0"/>
            </w:pPr>
            <w:r>
              <w:t>1 Bois de Bao</w:t>
            </w:r>
          </w:p>
        </w:tc>
        <w:tc>
          <w:tcPr>
            <w:tcW w:w="2266" w:type="dxa"/>
          </w:tcPr>
          <w:p w14:paraId="5839FFD5" w14:textId="31A6CCE6" w:rsidR="00F115CF" w:rsidRDefault="00C03BF9" w:rsidP="009A79F1">
            <w:pPr>
              <w:cnfStyle w:val="000000100000" w:firstRow="0" w:lastRow="0" w:firstColumn="0" w:lastColumn="0" w:oddVBand="0" w:evenVBand="0" w:oddHBand="1" w:evenHBand="0" w:firstRowFirstColumn="0" w:firstRowLastColumn="0" w:lastRowFirstColumn="0" w:lastRowLastColumn="0"/>
            </w:pPr>
            <w:r>
              <w:t>4</w:t>
            </w:r>
            <w:r w:rsidR="00F115CF">
              <w:t xml:space="preserve"> charbons</w:t>
            </w:r>
          </w:p>
        </w:tc>
        <w:tc>
          <w:tcPr>
            <w:tcW w:w="2266" w:type="dxa"/>
          </w:tcPr>
          <w:p w14:paraId="44188537" w14:textId="7D63A1E4" w:rsidR="00F115CF" w:rsidRDefault="00651769" w:rsidP="004328D7">
            <w:pPr>
              <w:cnfStyle w:val="000000100000" w:firstRow="0" w:lastRow="0" w:firstColumn="0" w:lastColumn="0" w:oddVBand="0" w:evenVBand="0" w:oddHBand="1" w:evenHBand="0" w:firstRowFirstColumn="0" w:firstRowLastColumn="0" w:lastRowFirstColumn="0" w:lastRowLastColumn="0"/>
            </w:pPr>
            <w:r>
              <w:t>Gants</w:t>
            </w:r>
          </w:p>
        </w:tc>
      </w:tr>
      <w:tr w:rsidR="00F115CF" w14:paraId="0EF12E90" w14:textId="77777777" w:rsidTr="004328D7">
        <w:tc>
          <w:tcPr>
            <w:cnfStyle w:val="001000000000" w:firstRow="0" w:lastRow="0" w:firstColumn="1" w:lastColumn="0" w:oddVBand="0" w:evenVBand="0" w:oddHBand="0" w:evenHBand="0" w:firstRowFirstColumn="0" w:firstRowLastColumn="0" w:lastRowFirstColumn="0" w:lastRowLastColumn="0"/>
            <w:tcW w:w="2265" w:type="dxa"/>
          </w:tcPr>
          <w:p w14:paraId="1D540632" w14:textId="77777777" w:rsidR="00F115CF" w:rsidRDefault="00F115CF" w:rsidP="004328D7">
            <w:r>
              <w:t>Pyrolyse de Pin</w:t>
            </w:r>
          </w:p>
        </w:tc>
        <w:tc>
          <w:tcPr>
            <w:tcW w:w="2265" w:type="dxa"/>
          </w:tcPr>
          <w:p w14:paraId="3B7E6748" w14:textId="77777777" w:rsidR="00F115CF" w:rsidRDefault="00F115CF" w:rsidP="004328D7">
            <w:pPr>
              <w:cnfStyle w:val="000000000000" w:firstRow="0" w:lastRow="0" w:firstColumn="0" w:lastColumn="0" w:oddVBand="0" w:evenVBand="0" w:oddHBand="0" w:evenHBand="0" w:firstRowFirstColumn="0" w:firstRowLastColumn="0" w:lastRowFirstColumn="0" w:lastRowLastColumn="0"/>
            </w:pPr>
            <w:r>
              <w:t>1 Bois de Pin</w:t>
            </w:r>
          </w:p>
        </w:tc>
        <w:tc>
          <w:tcPr>
            <w:tcW w:w="2266" w:type="dxa"/>
          </w:tcPr>
          <w:p w14:paraId="7B4D1B0E" w14:textId="5D9E58BF" w:rsidR="00F115CF" w:rsidRDefault="00C03BF9" w:rsidP="004328D7">
            <w:pPr>
              <w:cnfStyle w:val="000000000000" w:firstRow="0" w:lastRow="0" w:firstColumn="0" w:lastColumn="0" w:oddVBand="0" w:evenVBand="0" w:oddHBand="0" w:evenHBand="0" w:firstRowFirstColumn="0" w:firstRowLastColumn="0" w:lastRowFirstColumn="0" w:lastRowLastColumn="0"/>
            </w:pPr>
            <w:r>
              <w:t>4</w:t>
            </w:r>
            <w:r w:rsidR="00F115CF">
              <w:t xml:space="preserve"> charbons</w:t>
            </w:r>
          </w:p>
        </w:tc>
        <w:tc>
          <w:tcPr>
            <w:tcW w:w="2266" w:type="dxa"/>
          </w:tcPr>
          <w:p w14:paraId="5813E97C" w14:textId="7246A987" w:rsidR="00F115CF" w:rsidRDefault="00651769" w:rsidP="004328D7">
            <w:pPr>
              <w:cnfStyle w:val="000000000000" w:firstRow="0" w:lastRow="0" w:firstColumn="0" w:lastColumn="0" w:oddVBand="0" w:evenVBand="0" w:oddHBand="0" w:evenHBand="0" w:firstRowFirstColumn="0" w:firstRowLastColumn="0" w:lastRowFirstColumn="0" w:lastRowLastColumn="0"/>
            </w:pPr>
            <w:r>
              <w:t>Gants</w:t>
            </w:r>
          </w:p>
        </w:tc>
      </w:tr>
      <w:tr w:rsidR="00F115CF" w14:paraId="5D2212E3" w14:textId="77777777" w:rsidTr="0043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837C23" w14:textId="77777777" w:rsidR="00F115CF" w:rsidRDefault="00F115CF" w:rsidP="004328D7">
            <w:r>
              <w:t>Pyrolyse d’Abi</w:t>
            </w:r>
          </w:p>
        </w:tc>
        <w:tc>
          <w:tcPr>
            <w:tcW w:w="2265" w:type="dxa"/>
          </w:tcPr>
          <w:p w14:paraId="593E072E" w14:textId="77777777" w:rsidR="00F115CF" w:rsidRDefault="00F115CF" w:rsidP="004328D7">
            <w:pPr>
              <w:cnfStyle w:val="000000100000" w:firstRow="0" w:lastRow="0" w:firstColumn="0" w:lastColumn="0" w:oddVBand="0" w:evenVBand="0" w:oddHBand="1" w:evenHBand="0" w:firstRowFirstColumn="0" w:firstRowLastColumn="0" w:lastRowFirstColumn="0" w:lastRowLastColumn="0"/>
            </w:pPr>
            <w:r>
              <w:t>1 Bois d’Abi</w:t>
            </w:r>
          </w:p>
        </w:tc>
        <w:tc>
          <w:tcPr>
            <w:tcW w:w="2266" w:type="dxa"/>
          </w:tcPr>
          <w:p w14:paraId="3BA65FF4" w14:textId="20D23639" w:rsidR="00F115CF" w:rsidRDefault="009A79F1" w:rsidP="009A79F1">
            <w:pPr>
              <w:cnfStyle w:val="000000100000" w:firstRow="0" w:lastRow="0" w:firstColumn="0" w:lastColumn="0" w:oddVBand="0" w:evenVBand="0" w:oddHBand="1" w:evenHBand="0" w:firstRowFirstColumn="0" w:firstRowLastColumn="0" w:lastRowFirstColumn="0" w:lastRowLastColumn="0"/>
            </w:pPr>
            <w:r>
              <w:t>1</w:t>
            </w:r>
            <w:r w:rsidR="00F115CF">
              <w:t xml:space="preserve"> charbon</w:t>
            </w:r>
          </w:p>
        </w:tc>
        <w:tc>
          <w:tcPr>
            <w:tcW w:w="2266" w:type="dxa"/>
          </w:tcPr>
          <w:p w14:paraId="78BBF139" w14:textId="1BE28A12" w:rsidR="00F115CF" w:rsidRDefault="00651769" w:rsidP="004328D7">
            <w:pPr>
              <w:cnfStyle w:val="000000100000" w:firstRow="0" w:lastRow="0" w:firstColumn="0" w:lastColumn="0" w:oddVBand="0" w:evenVBand="0" w:oddHBand="1" w:evenHBand="0" w:firstRowFirstColumn="0" w:firstRowLastColumn="0" w:lastRowFirstColumn="0" w:lastRowLastColumn="0"/>
            </w:pPr>
            <w:r>
              <w:t>Gants</w:t>
            </w:r>
          </w:p>
        </w:tc>
      </w:tr>
      <w:tr w:rsidR="00F115CF" w14:paraId="4634EFA7" w14:textId="77777777" w:rsidTr="004328D7">
        <w:tc>
          <w:tcPr>
            <w:cnfStyle w:val="001000000000" w:firstRow="0" w:lastRow="0" w:firstColumn="1" w:lastColumn="0" w:oddVBand="0" w:evenVBand="0" w:oddHBand="0" w:evenHBand="0" w:firstRowFirstColumn="0" w:firstRowLastColumn="0" w:lastRowFirstColumn="0" w:lastRowLastColumn="0"/>
            <w:tcW w:w="2265" w:type="dxa"/>
          </w:tcPr>
          <w:p w14:paraId="0B457A6A" w14:textId="77777777" w:rsidR="00F115CF" w:rsidRDefault="00F115CF" w:rsidP="004328D7">
            <w:r>
              <w:t>Pyrolyse de Larik</w:t>
            </w:r>
          </w:p>
        </w:tc>
        <w:tc>
          <w:tcPr>
            <w:tcW w:w="2265" w:type="dxa"/>
          </w:tcPr>
          <w:p w14:paraId="0375E0A5" w14:textId="77777777" w:rsidR="00F115CF" w:rsidRDefault="00F115CF" w:rsidP="004328D7">
            <w:pPr>
              <w:cnfStyle w:val="000000000000" w:firstRow="0" w:lastRow="0" w:firstColumn="0" w:lastColumn="0" w:oddVBand="0" w:evenVBand="0" w:oddHBand="0" w:evenHBand="0" w:firstRowFirstColumn="0" w:firstRowLastColumn="0" w:lastRowFirstColumn="0" w:lastRowLastColumn="0"/>
            </w:pPr>
            <w:r>
              <w:t>1 Bois de Larik</w:t>
            </w:r>
          </w:p>
        </w:tc>
        <w:tc>
          <w:tcPr>
            <w:tcW w:w="2266" w:type="dxa"/>
          </w:tcPr>
          <w:p w14:paraId="5C37CCE4" w14:textId="20CDBF27" w:rsidR="00F115CF" w:rsidRDefault="00C03BF9" w:rsidP="009A79F1">
            <w:pPr>
              <w:cnfStyle w:val="000000000000" w:firstRow="0" w:lastRow="0" w:firstColumn="0" w:lastColumn="0" w:oddVBand="0" w:evenVBand="0" w:oddHBand="0" w:evenHBand="0" w:firstRowFirstColumn="0" w:firstRowLastColumn="0" w:lastRowFirstColumn="0" w:lastRowLastColumn="0"/>
            </w:pPr>
            <w:r>
              <w:t>3</w:t>
            </w:r>
            <w:r w:rsidR="00F115CF">
              <w:t xml:space="preserve"> charbons</w:t>
            </w:r>
          </w:p>
        </w:tc>
        <w:tc>
          <w:tcPr>
            <w:tcW w:w="2266" w:type="dxa"/>
          </w:tcPr>
          <w:p w14:paraId="63BC3472" w14:textId="5CD788EA" w:rsidR="00F115CF" w:rsidRDefault="00651769" w:rsidP="004328D7">
            <w:pPr>
              <w:cnfStyle w:val="000000000000" w:firstRow="0" w:lastRow="0" w:firstColumn="0" w:lastColumn="0" w:oddVBand="0" w:evenVBand="0" w:oddHBand="0" w:evenHBand="0" w:firstRowFirstColumn="0" w:firstRowLastColumn="0" w:lastRowFirstColumn="0" w:lastRowLastColumn="0"/>
            </w:pPr>
            <w:r>
              <w:t>Gants</w:t>
            </w:r>
          </w:p>
        </w:tc>
      </w:tr>
      <w:tr w:rsidR="00F115CF" w14:paraId="3E6C321E" w14:textId="77777777" w:rsidTr="0043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7168D3" w14:textId="77777777" w:rsidR="00F115CF" w:rsidRDefault="00F115CF" w:rsidP="004328D7">
            <w:r>
              <w:t>Pyrolyse de Spruc</w:t>
            </w:r>
          </w:p>
        </w:tc>
        <w:tc>
          <w:tcPr>
            <w:tcW w:w="2265" w:type="dxa"/>
          </w:tcPr>
          <w:p w14:paraId="08CF41FE" w14:textId="77777777" w:rsidR="00F115CF" w:rsidRDefault="00F115CF" w:rsidP="004328D7">
            <w:pPr>
              <w:cnfStyle w:val="000000100000" w:firstRow="0" w:lastRow="0" w:firstColumn="0" w:lastColumn="0" w:oddVBand="0" w:evenVBand="0" w:oddHBand="1" w:evenHBand="0" w:firstRowFirstColumn="0" w:firstRowLastColumn="0" w:lastRowFirstColumn="0" w:lastRowLastColumn="0"/>
            </w:pPr>
            <w:r>
              <w:t>1 Bois de Spruc</w:t>
            </w:r>
          </w:p>
        </w:tc>
        <w:tc>
          <w:tcPr>
            <w:tcW w:w="2266" w:type="dxa"/>
          </w:tcPr>
          <w:p w14:paraId="122370DD" w14:textId="5A14E6CE" w:rsidR="00F115CF" w:rsidRDefault="009A79F1" w:rsidP="009A79F1">
            <w:pPr>
              <w:cnfStyle w:val="000000100000" w:firstRow="0" w:lastRow="0" w:firstColumn="0" w:lastColumn="0" w:oddVBand="0" w:evenVBand="0" w:oddHBand="1" w:evenHBand="0" w:firstRowFirstColumn="0" w:firstRowLastColumn="0" w:lastRowFirstColumn="0" w:lastRowLastColumn="0"/>
            </w:pPr>
            <w:r>
              <w:t xml:space="preserve">2 </w:t>
            </w:r>
            <w:r w:rsidR="00F115CF">
              <w:t>charbons</w:t>
            </w:r>
          </w:p>
        </w:tc>
        <w:tc>
          <w:tcPr>
            <w:tcW w:w="2266" w:type="dxa"/>
          </w:tcPr>
          <w:p w14:paraId="74AD7B9D" w14:textId="53AC5192" w:rsidR="00F115CF" w:rsidRDefault="00651769" w:rsidP="004328D7">
            <w:pPr>
              <w:cnfStyle w:val="000000100000" w:firstRow="0" w:lastRow="0" w:firstColumn="0" w:lastColumn="0" w:oddVBand="0" w:evenVBand="0" w:oddHBand="1" w:evenHBand="0" w:firstRowFirstColumn="0" w:firstRowLastColumn="0" w:lastRowFirstColumn="0" w:lastRowLastColumn="0"/>
            </w:pPr>
            <w:r>
              <w:t>Gants</w:t>
            </w:r>
          </w:p>
        </w:tc>
      </w:tr>
      <w:tr w:rsidR="00F115CF" w14:paraId="28620480" w14:textId="77777777" w:rsidTr="004328D7">
        <w:tc>
          <w:tcPr>
            <w:cnfStyle w:val="001000000000" w:firstRow="0" w:lastRow="0" w:firstColumn="1" w:lastColumn="0" w:oddVBand="0" w:evenVBand="0" w:oddHBand="0" w:evenHBand="0" w:firstRowFirstColumn="0" w:firstRowLastColumn="0" w:lastRowFirstColumn="0" w:lastRowLastColumn="0"/>
            <w:tcW w:w="2265" w:type="dxa"/>
          </w:tcPr>
          <w:p w14:paraId="1849F1EE" w14:textId="77777777" w:rsidR="00F115CF" w:rsidRDefault="00F115CF" w:rsidP="004328D7">
            <w:r>
              <w:t>Pyrolyse d’Oli</w:t>
            </w:r>
          </w:p>
        </w:tc>
        <w:tc>
          <w:tcPr>
            <w:tcW w:w="2265" w:type="dxa"/>
          </w:tcPr>
          <w:p w14:paraId="67D2E5D7" w14:textId="77777777" w:rsidR="00F115CF" w:rsidRDefault="00F115CF" w:rsidP="004328D7">
            <w:pPr>
              <w:cnfStyle w:val="000000000000" w:firstRow="0" w:lastRow="0" w:firstColumn="0" w:lastColumn="0" w:oddVBand="0" w:evenVBand="0" w:oddHBand="0" w:evenHBand="0" w:firstRowFirstColumn="0" w:firstRowLastColumn="0" w:lastRowFirstColumn="0" w:lastRowLastColumn="0"/>
            </w:pPr>
            <w:r>
              <w:t>1 Bois d’Oli</w:t>
            </w:r>
          </w:p>
        </w:tc>
        <w:tc>
          <w:tcPr>
            <w:tcW w:w="2266" w:type="dxa"/>
          </w:tcPr>
          <w:p w14:paraId="20C853A8" w14:textId="3BB9F38F" w:rsidR="00F115CF" w:rsidRDefault="009A79F1" w:rsidP="009A79F1">
            <w:pPr>
              <w:cnfStyle w:val="000000000000" w:firstRow="0" w:lastRow="0" w:firstColumn="0" w:lastColumn="0" w:oddVBand="0" w:evenVBand="0" w:oddHBand="0" w:evenHBand="0" w:firstRowFirstColumn="0" w:firstRowLastColumn="0" w:lastRowFirstColumn="0" w:lastRowLastColumn="0"/>
            </w:pPr>
            <w:r>
              <w:t xml:space="preserve">1 </w:t>
            </w:r>
            <w:r w:rsidR="00F115CF">
              <w:t>charbon</w:t>
            </w:r>
          </w:p>
        </w:tc>
        <w:tc>
          <w:tcPr>
            <w:tcW w:w="2266" w:type="dxa"/>
          </w:tcPr>
          <w:p w14:paraId="403E12BF" w14:textId="14C242B5" w:rsidR="00F115CF" w:rsidRDefault="00651769" w:rsidP="004328D7">
            <w:pPr>
              <w:cnfStyle w:val="000000000000" w:firstRow="0" w:lastRow="0" w:firstColumn="0" w:lastColumn="0" w:oddVBand="0" w:evenVBand="0" w:oddHBand="0" w:evenHBand="0" w:firstRowFirstColumn="0" w:firstRowLastColumn="0" w:lastRowFirstColumn="0" w:lastRowLastColumn="0"/>
            </w:pPr>
            <w:r>
              <w:t>Gants</w:t>
            </w:r>
          </w:p>
        </w:tc>
      </w:tr>
      <w:tr w:rsidR="00F115CF" w14:paraId="2A889B93"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314DA16" w14:textId="1F41E9EF" w:rsidR="00C866E0" w:rsidRDefault="00C866E0" w:rsidP="00C866E0">
            <w:r>
              <w:t>Pyrolyse de Salik</w:t>
            </w:r>
          </w:p>
        </w:tc>
        <w:tc>
          <w:tcPr>
            <w:tcW w:w="2265" w:type="dxa"/>
          </w:tcPr>
          <w:p w14:paraId="61FF5821" w14:textId="5177C60E" w:rsidR="00C866E0" w:rsidRDefault="00C866E0" w:rsidP="00C866E0">
            <w:pPr>
              <w:cnfStyle w:val="000000100000" w:firstRow="0" w:lastRow="0" w:firstColumn="0" w:lastColumn="0" w:oddVBand="0" w:evenVBand="0" w:oddHBand="1" w:evenHBand="0" w:firstRowFirstColumn="0" w:firstRowLastColumn="0" w:lastRowFirstColumn="0" w:lastRowLastColumn="0"/>
            </w:pPr>
            <w:r>
              <w:t>1 Bois de Salik</w:t>
            </w:r>
          </w:p>
        </w:tc>
        <w:tc>
          <w:tcPr>
            <w:tcW w:w="2266" w:type="dxa"/>
          </w:tcPr>
          <w:p w14:paraId="1BE4D789" w14:textId="67C198AD" w:rsidR="00C866E0" w:rsidRDefault="009A79F1" w:rsidP="00C866E0">
            <w:pPr>
              <w:cnfStyle w:val="000000100000" w:firstRow="0" w:lastRow="0" w:firstColumn="0" w:lastColumn="0" w:oddVBand="0" w:evenVBand="0" w:oddHBand="1" w:evenHBand="0" w:firstRowFirstColumn="0" w:firstRowLastColumn="0" w:lastRowFirstColumn="0" w:lastRowLastColumn="0"/>
            </w:pPr>
            <w:r>
              <w:t xml:space="preserve">2 </w:t>
            </w:r>
            <w:r w:rsidR="00C866E0">
              <w:t>charbon</w:t>
            </w:r>
            <w:r w:rsidR="007D18CC">
              <w:t>s</w:t>
            </w:r>
          </w:p>
        </w:tc>
        <w:tc>
          <w:tcPr>
            <w:tcW w:w="2266" w:type="dxa"/>
          </w:tcPr>
          <w:p w14:paraId="352D6BAD" w14:textId="7B85C61C" w:rsidR="00C866E0" w:rsidRDefault="00651769" w:rsidP="00C866E0">
            <w:pPr>
              <w:cnfStyle w:val="000000100000" w:firstRow="0" w:lastRow="0" w:firstColumn="0" w:lastColumn="0" w:oddVBand="0" w:evenVBand="0" w:oddHBand="1" w:evenHBand="0" w:firstRowFirstColumn="0" w:firstRowLastColumn="0" w:lastRowFirstColumn="0" w:lastRowLastColumn="0"/>
            </w:pPr>
            <w:r>
              <w:t>Gants</w:t>
            </w:r>
          </w:p>
        </w:tc>
      </w:tr>
    </w:tbl>
    <w:p w14:paraId="1FE902F8" w14:textId="16DD641C" w:rsidR="001133C8" w:rsidRDefault="001133C8" w:rsidP="00C866E0">
      <w:pPr>
        <w:pStyle w:val="Titre2"/>
      </w:pPr>
      <w:bookmarkStart w:id="433" w:name="_Toc391365925"/>
      <w:r>
        <w:t>Cokerie</w:t>
      </w:r>
      <w:bookmarkEnd w:id="433"/>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17CC7FDD"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2311C801" w14:textId="77777777" w:rsidR="00C866E0" w:rsidRDefault="00C866E0" w:rsidP="00C866E0">
            <w:r>
              <w:t>Compétences</w:t>
            </w:r>
          </w:p>
        </w:tc>
        <w:tc>
          <w:tcPr>
            <w:tcW w:w="2265" w:type="dxa"/>
          </w:tcPr>
          <w:p w14:paraId="7C329AB6" w14:textId="3537E488"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3C663BD7" w14:textId="3C46F6F8"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39128D88"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C866E0" w14:paraId="62BE59D3"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B51F284" w14:textId="54C1AC13" w:rsidR="00C866E0" w:rsidRDefault="007D18CC" w:rsidP="00C866E0">
            <w:commentRangeStart w:id="434"/>
            <w:r>
              <w:t xml:space="preserve">Pyrolyse </w:t>
            </w:r>
            <w:commentRangeEnd w:id="434"/>
            <w:r w:rsidR="0096286E">
              <w:rPr>
                <w:rStyle w:val="Marquedecommentaire"/>
              </w:rPr>
              <w:commentReference w:id="434"/>
            </w:r>
            <w:r>
              <w:t>de charbon</w:t>
            </w:r>
          </w:p>
        </w:tc>
        <w:tc>
          <w:tcPr>
            <w:tcW w:w="2265" w:type="dxa"/>
          </w:tcPr>
          <w:p w14:paraId="31D17265" w14:textId="5D3C4565" w:rsidR="00C866E0" w:rsidRDefault="007D18CC" w:rsidP="00C866E0">
            <w:pPr>
              <w:cnfStyle w:val="000000100000" w:firstRow="0" w:lastRow="0" w:firstColumn="0" w:lastColumn="0" w:oddVBand="0" w:evenVBand="0" w:oddHBand="1" w:evenHBand="0" w:firstRowFirstColumn="0" w:firstRowLastColumn="0" w:lastRowFirstColumn="0" w:lastRowLastColumn="0"/>
            </w:pPr>
            <w:r>
              <w:t>1</w:t>
            </w:r>
            <w:r w:rsidR="009C1FAA">
              <w:t>0</w:t>
            </w:r>
            <w:r>
              <w:t xml:space="preserve"> charbon</w:t>
            </w:r>
            <w:r w:rsidR="00E86F2D">
              <w:t>s</w:t>
            </w:r>
          </w:p>
        </w:tc>
        <w:tc>
          <w:tcPr>
            <w:tcW w:w="2266" w:type="dxa"/>
          </w:tcPr>
          <w:p w14:paraId="4B1E4842" w14:textId="2490AFF1" w:rsidR="00C866E0" w:rsidRDefault="007D18CC" w:rsidP="00C866E0">
            <w:pPr>
              <w:cnfStyle w:val="000000100000" w:firstRow="0" w:lastRow="0" w:firstColumn="0" w:lastColumn="0" w:oddVBand="0" w:evenVBand="0" w:oddHBand="1" w:evenHBand="0" w:firstRowFirstColumn="0" w:firstRowLastColumn="0" w:lastRowFirstColumn="0" w:lastRowLastColumn="0"/>
            </w:pPr>
            <w:r>
              <w:t>1 coke</w:t>
            </w:r>
          </w:p>
        </w:tc>
        <w:tc>
          <w:tcPr>
            <w:tcW w:w="2266" w:type="dxa"/>
          </w:tcPr>
          <w:p w14:paraId="63C6F553"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bl>
    <w:p w14:paraId="7729BA4F" w14:textId="75DFDC1C" w:rsidR="001133C8" w:rsidRDefault="001133C8" w:rsidP="00C866E0">
      <w:pPr>
        <w:pStyle w:val="Titre2"/>
      </w:pPr>
      <w:bookmarkStart w:id="435" w:name="_Toc391365926"/>
      <w:r>
        <w:lastRenderedPageBreak/>
        <w:t>Bas Fourneau</w:t>
      </w:r>
      <w:bookmarkEnd w:id="435"/>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78CC5E66"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33468847" w14:textId="77777777" w:rsidR="00C866E0" w:rsidRDefault="00C866E0" w:rsidP="00C866E0">
            <w:r>
              <w:t>Compétences</w:t>
            </w:r>
          </w:p>
        </w:tc>
        <w:tc>
          <w:tcPr>
            <w:tcW w:w="2265" w:type="dxa"/>
          </w:tcPr>
          <w:p w14:paraId="33E6D659" w14:textId="097D5F77"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39B9E3E8" w14:textId="29C403C4"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2B691160"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C866E0" w14:paraId="709ED07E"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34E56AE" w14:textId="2AC62946" w:rsidR="00C866E0" w:rsidRDefault="007D18CC" w:rsidP="00C866E0">
            <w:commentRangeStart w:id="436"/>
            <w:r>
              <w:t>Produire</w:t>
            </w:r>
            <w:commentRangeEnd w:id="436"/>
            <w:r w:rsidR="0096286E">
              <w:rPr>
                <w:rStyle w:val="Marquedecommentaire"/>
              </w:rPr>
              <w:commentReference w:id="436"/>
            </w:r>
            <w:r>
              <w:t xml:space="preserve"> de la fonte</w:t>
            </w:r>
          </w:p>
        </w:tc>
        <w:tc>
          <w:tcPr>
            <w:tcW w:w="2265" w:type="dxa"/>
          </w:tcPr>
          <w:p w14:paraId="00F77569" w14:textId="4CCB4B7D" w:rsidR="00C866E0" w:rsidRDefault="00E86F2D" w:rsidP="00C866E0">
            <w:pPr>
              <w:cnfStyle w:val="000000100000" w:firstRow="0" w:lastRow="0" w:firstColumn="0" w:lastColumn="0" w:oddVBand="0" w:evenVBand="0" w:oddHBand="1" w:evenHBand="0" w:firstRowFirstColumn="0" w:firstRowLastColumn="0" w:lastRowFirstColumn="0" w:lastRowLastColumn="0"/>
            </w:pPr>
            <w:r>
              <w:t>1</w:t>
            </w:r>
            <w:r w:rsidR="007D18CC">
              <w:t xml:space="preserve"> Minerai de fer</w:t>
            </w:r>
          </w:p>
          <w:p w14:paraId="7F603323" w14:textId="305FEBAD" w:rsidR="007D18CC" w:rsidRDefault="007D18CC" w:rsidP="00C866E0">
            <w:pPr>
              <w:cnfStyle w:val="000000100000" w:firstRow="0" w:lastRow="0" w:firstColumn="0" w:lastColumn="0" w:oddVBand="0" w:evenVBand="0" w:oddHBand="1" w:evenHBand="0" w:firstRowFirstColumn="0" w:firstRowLastColumn="0" w:lastRowFirstColumn="0" w:lastRowLastColumn="0"/>
            </w:pPr>
            <w:r>
              <w:t>1.0 charbon</w:t>
            </w:r>
          </w:p>
        </w:tc>
        <w:tc>
          <w:tcPr>
            <w:tcW w:w="2266" w:type="dxa"/>
          </w:tcPr>
          <w:p w14:paraId="2896D56E" w14:textId="7C377217" w:rsidR="00C866E0" w:rsidRDefault="00E86F2D" w:rsidP="00C866E0">
            <w:pPr>
              <w:cnfStyle w:val="000000100000" w:firstRow="0" w:lastRow="0" w:firstColumn="0" w:lastColumn="0" w:oddVBand="0" w:evenVBand="0" w:oddHBand="1" w:evenHBand="0" w:firstRowFirstColumn="0" w:firstRowLastColumn="0" w:lastRowFirstColumn="0" w:lastRowLastColumn="0"/>
            </w:pPr>
            <w:r>
              <w:t>1</w:t>
            </w:r>
            <w:r w:rsidR="007D18CC">
              <w:t xml:space="preserve"> Fonte</w:t>
            </w:r>
          </w:p>
        </w:tc>
        <w:tc>
          <w:tcPr>
            <w:tcW w:w="2266" w:type="dxa"/>
          </w:tcPr>
          <w:p w14:paraId="3D869F6C"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r w:rsidR="00C866E0" w14:paraId="79049259"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17B15EF2" w14:textId="4794C88C" w:rsidR="00C866E0" w:rsidRDefault="002D372A" w:rsidP="007D18CC">
            <w:commentRangeStart w:id="437"/>
            <w:r>
              <w:t>Transformer</w:t>
            </w:r>
            <w:commentRangeEnd w:id="437"/>
            <w:r w:rsidR="0096286E">
              <w:rPr>
                <w:rStyle w:val="Marquedecommentaire"/>
              </w:rPr>
              <w:commentReference w:id="437"/>
            </w:r>
            <w:r w:rsidR="007D18CC">
              <w:t xml:space="preserve"> en Acier</w:t>
            </w:r>
          </w:p>
        </w:tc>
        <w:tc>
          <w:tcPr>
            <w:tcW w:w="2265" w:type="dxa"/>
          </w:tcPr>
          <w:p w14:paraId="6AE11DF8" w14:textId="675DD8D0" w:rsidR="00C866E0" w:rsidRDefault="00E86F2D" w:rsidP="00C866E0">
            <w:pPr>
              <w:cnfStyle w:val="000000000000" w:firstRow="0" w:lastRow="0" w:firstColumn="0" w:lastColumn="0" w:oddVBand="0" w:evenVBand="0" w:oddHBand="0" w:evenHBand="0" w:firstRowFirstColumn="0" w:firstRowLastColumn="0" w:lastRowFirstColumn="0" w:lastRowLastColumn="0"/>
            </w:pPr>
            <w:r>
              <w:t>1</w:t>
            </w:r>
            <w:r w:rsidR="007D18CC">
              <w:t xml:space="preserve"> Fonte</w:t>
            </w:r>
          </w:p>
          <w:p w14:paraId="0A94366B" w14:textId="59479B6E" w:rsidR="007D18CC" w:rsidRDefault="007D18CC" w:rsidP="00C866E0">
            <w:pPr>
              <w:cnfStyle w:val="000000000000" w:firstRow="0" w:lastRow="0" w:firstColumn="0" w:lastColumn="0" w:oddVBand="0" w:evenVBand="0" w:oddHBand="0" w:evenHBand="0" w:firstRowFirstColumn="0" w:firstRowLastColumn="0" w:lastRowFirstColumn="0" w:lastRowLastColumn="0"/>
            </w:pPr>
            <w:r>
              <w:t>1.0 charbon</w:t>
            </w:r>
          </w:p>
        </w:tc>
        <w:tc>
          <w:tcPr>
            <w:tcW w:w="2266" w:type="dxa"/>
          </w:tcPr>
          <w:p w14:paraId="72F86BCD" w14:textId="1ECD49C3" w:rsidR="00C866E0" w:rsidRDefault="00E86F2D" w:rsidP="00C866E0">
            <w:pPr>
              <w:cnfStyle w:val="000000000000" w:firstRow="0" w:lastRow="0" w:firstColumn="0" w:lastColumn="0" w:oddVBand="0" w:evenVBand="0" w:oddHBand="0" w:evenHBand="0" w:firstRowFirstColumn="0" w:firstRowLastColumn="0" w:lastRowFirstColumn="0" w:lastRowLastColumn="0"/>
            </w:pPr>
            <w:r>
              <w:t>1</w:t>
            </w:r>
            <w:r w:rsidR="007D18CC">
              <w:t xml:space="preserve"> Acier</w:t>
            </w:r>
          </w:p>
        </w:tc>
        <w:tc>
          <w:tcPr>
            <w:tcW w:w="2266" w:type="dxa"/>
          </w:tcPr>
          <w:p w14:paraId="3F4C9BDF" w14:textId="77777777" w:rsidR="00C866E0" w:rsidRDefault="00C866E0" w:rsidP="00C866E0">
            <w:pPr>
              <w:cnfStyle w:val="000000000000" w:firstRow="0" w:lastRow="0" w:firstColumn="0" w:lastColumn="0" w:oddVBand="0" w:evenVBand="0" w:oddHBand="0" w:evenHBand="0" w:firstRowFirstColumn="0" w:firstRowLastColumn="0" w:lastRowFirstColumn="0" w:lastRowLastColumn="0"/>
            </w:pPr>
          </w:p>
        </w:tc>
      </w:tr>
    </w:tbl>
    <w:p w14:paraId="46563FF1" w14:textId="73C25CF2" w:rsidR="001133C8" w:rsidRDefault="001133C8" w:rsidP="00C866E0">
      <w:pPr>
        <w:pStyle w:val="Titre2"/>
      </w:pPr>
      <w:bookmarkStart w:id="438" w:name="_Toc391365927"/>
      <w:r>
        <w:t>Haut Fourneau</w:t>
      </w:r>
      <w:bookmarkEnd w:id="438"/>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32B857AA" w14:textId="77777777" w:rsidTr="007D1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50C9E0EB" w14:textId="77777777" w:rsidR="00C866E0" w:rsidRDefault="00C866E0" w:rsidP="00C866E0">
            <w:r>
              <w:t>Compétences</w:t>
            </w:r>
          </w:p>
        </w:tc>
        <w:tc>
          <w:tcPr>
            <w:tcW w:w="2265" w:type="dxa"/>
          </w:tcPr>
          <w:p w14:paraId="6BC66D9C" w14:textId="5FD13E22"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3667FC7F" w14:textId="79498693"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4E4E73AB"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7D18CC" w14:paraId="6FE4D144" w14:textId="77777777" w:rsidTr="007D1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507E7DA" w14:textId="6ED18597" w:rsidR="007D18CC" w:rsidRDefault="002D372A" w:rsidP="007D18CC">
            <w:r>
              <w:t>Fondre</w:t>
            </w:r>
            <w:r w:rsidR="007D18CC">
              <w:t xml:space="preserve"> </w:t>
            </w:r>
            <w:commentRangeStart w:id="439"/>
            <w:r w:rsidR="007D18CC">
              <w:t>de</w:t>
            </w:r>
            <w:commentRangeEnd w:id="439"/>
            <w:r w:rsidR="0096286E">
              <w:rPr>
                <w:rStyle w:val="Marquedecommentaire"/>
              </w:rPr>
              <w:commentReference w:id="439"/>
            </w:r>
            <w:r w:rsidR="007D18CC">
              <w:t xml:space="preserve"> la fonte</w:t>
            </w:r>
          </w:p>
        </w:tc>
        <w:tc>
          <w:tcPr>
            <w:tcW w:w="2265" w:type="dxa"/>
          </w:tcPr>
          <w:p w14:paraId="3B36CD66" w14:textId="032FBCDC" w:rsidR="007D18CC" w:rsidRDefault="00E86F2D" w:rsidP="007D18CC">
            <w:pPr>
              <w:cnfStyle w:val="000000100000" w:firstRow="0" w:lastRow="0" w:firstColumn="0" w:lastColumn="0" w:oddVBand="0" w:evenVBand="0" w:oddHBand="1" w:evenHBand="0" w:firstRowFirstColumn="0" w:firstRowLastColumn="0" w:lastRowFirstColumn="0" w:lastRowLastColumn="0"/>
            </w:pPr>
            <w:r>
              <w:t>10</w:t>
            </w:r>
            <w:r w:rsidR="007D18CC">
              <w:t>.0 Minerai de fer</w:t>
            </w:r>
          </w:p>
          <w:p w14:paraId="7B5680E4" w14:textId="40728E55" w:rsidR="007D18CC" w:rsidRDefault="007D18CC" w:rsidP="007D18CC">
            <w:pPr>
              <w:cnfStyle w:val="000000100000" w:firstRow="0" w:lastRow="0" w:firstColumn="0" w:lastColumn="0" w:oddVBand="0" w:evenVBand="0" w:oddHBand="1" w:evenHBand="0" w:firstRowFirstColumn="0" w:firstRowLastColumn="0" w:lastRowFirstColumn="0" w:lastRowLastColumn="0"/>
            </w:pPr>
            <w:r>
              <w:t>1.0 coke</w:t>
            </w:r>
          </w:p>
        </w:tc>
        <w:tc>
          <w:tcPr>
            <w:tcW w:w="2266" w:type="dxa"/>
          </w:tcPr>
          <w:p w14:paraId="409B9DD8" w14:textId="432E034F" w:rsidR="007D18CC" w:rsidRDefault="00E86F2D" w:rsidP="007D18CC">
            <w:pPr>
              <w:cnfStyle w:val="000000100000" w:firstRow="0" w:lastRow="0" w:firstColumn="0" w:lastColumn="0" w:oddVBand="0" w:evenVBand="0" w:oddHBand="1" w:evenHBand="0" w:firstRowFirstColumn="0" w:firstRowLastColumn="0" w:lastRowFirstColumn="0" w:lastRowLastColumn="0"/>
            </w:pPr>
            <w:r>
              <w:t>10</w:t>
            </w:r>
            <w:r w:rsidR="007D18CC">
              <w:t>.0 Fonte</w:t>
            </w:r>
          </w:p>
        </w:tc>
        <w:tc>
          <w:tcPr>
            <w:tcW w:w="2266" w:type="dxa"/>
          </w:tcPr>
          <w:p w14:paraId="2D033A6A" w14:textId="77777777" w:rsidR="007D18CC" w:rsidRDefault="007D18CC" w:rsidP="007D18CC">
            <w:pPr>
              <w:cnfStyle w:val="000000100000" w:firstRow="0" w:lastRow="0" w:firstColumn="0" w:lastColumn="0" w:oddVBand="0" w:evenVBand="0" w:oddHBand="1" w:evenHBand="0" w:firstRowFirstColumn="0" w:firstRowLastColumn="0" w:lastRowFirstColumn="0" w:lastRowLastColumn="0"/>
            </w:pPr>
          </w:p>
        </w:tc>
      </w:tr>
      <w:tr w:rsidR="007D18CC" w14:paraId="6016DAF4" w14:textId="77777777" w:rsidTr="007D18CC">
        <w:tc>
          <w:tcPr>
            <w:cnfStyle w:val="001000000000" w:firstRow="0" w:lastRow="0" w:firstColumn="1" w:lastColumn="0" w:oddVBand="0" w:evenVBand="0" w:oddHBand="0" w:evenHBand="0" w:firstRowFirstColumn="0" w:firstRowLastColumn="0" w:lastRowFirstColumn="0" w:lastRowLastColumn="0"/>
            <w:tcW w:w="2265" w:type="dxa"/>
          </w:tcPr>
          <w:p w14:paraId="383D18F6" w14:textId="31DE8EE8" w:rsidR="007D18CC" w:rsidRDefault="002D372A" w:rsidP="001E1AF1">
            <w:commentRangeStart w:id="440"/>
            <w:r>
              <w:t>Convertir</w:t>
            </w:r>
            <w:commentRangeEnd w:id="440"/>
            <w:r w:rsidR="0096286E">
              <w:rPr>
                <w:rStyle w:val="Marquedecommentaire"/>
              </w:rPr>
              <w:commentReference w:id="440"/>
            </w:r>
            <w:r w:rsidR="007D18CC">
              <w:t xml:space="preserve"> en Acier</w:t>
            </w:r>
          </w:p>
        </w:tc>
        <w:tc>
          <w:tcPr>
            <w:tcW w:w="2265" w:type="dxa"/>
          </w:tcPr>
          <w:p w14:paraId="7D266990" w14:textId="7CD2A381" w:rsidR="007D18CC" w:rsidRDefault="00E86F2D" w:rsidP="007D18CC">
            <w:pPr>
              <w:cnfStyle w:val="000000000000" w:firstRow="0" w:lastRow="0" w:firstColumn="0" w:lastColumn="0" w:oddVBand="0" w:evenVBand="0" w:oddHBand="0" w:evenHBand="0" w:firstRowFirstColumn="0" w:firstRowLastColumn="0" w:lastRowFirstColumn="0" w:lastRowLastColumn="0"/>
            </w:pPr>
            <w:r>
              <w:t>10</w:t>
            </w:r>
            <w:r w:rsidR="007D18CC">
              <w:t>.0 Fonte</w:t>
            </w:r>
          </w:p>
          <w:p w14:paraId="1AF36791" w14:textId="364D9C03" w:rsidR="007D18CC" w:rsidRDefault="007D18CC" w:rsidP="007D18CC">
            <w:pPr>
              <w:cnfStyle w:val="000000000000" w:firstRow="0" w:lastRow="0" w:firstColumn="0" w:lastColumn="0" w:oddVBand="0" w:evenVBand="0" w:oddHBand="0" w:evenHBand="0" w:firstRowFirstColumn="0" w:firstRowLastColumn="0" w:lastRowFirstColumn="0" w:lastRowLastColumn="0"/>
            </w:pPr>
            <w:r>
              <w:t>1.0 Coke</w:t>
            </w:r>
          </w:p>
        </w:tc>
        <w:tc>
          <w:tcPr>
            <w:tcW w:w="2266" w:type="dxa"/>
          </w:tcPr>
          <w:p w14:paraId="06D8E31F" w14:textId="10CD539A" w:rsidR="007D18CC" w:rsidRDefault="00E86F2D" w:rsidP="007D18CC">
            <w:pPr>
              <w:cnfStyle w:val="000000000000" w:firstRow="0" w:lastRow="0" w:firstColumn="0" w:lastColumn="0" w:oddVBand="0" w:evenVBand="0" w:oddHBand="0" w:evenHBand="0" w:firstRowFirstColumn="0" w:firstRowLastColumn="0" w:lastRowFirstColumn="0" w:lastRowLastColumn="0"/>
            </w:pPr>
            <w:r>
              <w:t>10</w:t>
            </w:r>
            <w:r w:rsidR="007D18CC">
              <w:t>.0 Acier</w:t>
            </w:r>
          </w:p>
        </w:tc>
        <w:tc>
          <w:tcPr>
            <w:tcW w:w="2266" w:type="dxa"/>
          </w:tcPr>
          <w:p w14:paraId="498DCDA4" w14:textId="77777777" w:rsidR="007D18CC" w:rsidRDefault="007D18CC" w:rsidP="007D18CC">
            <w:pPr>
              <w:cnfStyle w:val="000000000000" w:firstRow="0" w:lastRow="0" w:firstColumn="0" w:lastColumn="0" w:oddVBand="0" w:evenVBand="0" w:oddHBand="0" w:evenHBand="0" w:firstRowFirstColumn="0" w:firstRowLastColumn="0" w:lastRowFirstColumn="0" w:lastRowLastColumn="0"/>
            </w:pPr>
          </w:p>
        </w:tc>
      </w:tr>
    </w:tbl>
    <w:p w14:paraId="280C1D07" w14:textId="522D99B7" w:rsidR="001133C8" w:rsidRDefault="001133C8" w:rsidP="00C866E0">
      <w:pPr>
        <w:pStyle w:val="Titre2"/>
      </w:pPr>
      <w:bookmarkStart w:id="441" w:name="_Toc391365928"/>
      <w:r>
        <w:t>Forge</w:t>
      </w:r>
      <w:bookmarkEnd w:id="441"/>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72C9F255"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B952B58" w14:textId="77777777" w:rsidR="00C866E0" w:rsidRDefault="00C866E0" w:rsidP="00C866E0">
            <w:r>
              <w:t>Compétences</w:t>
            </w:r>
          </w:p>
        </w:tc>
        <w:tc>
          <w:tcPr>
            <w:tcW w:w="2265" w:type="dxa"/>
          </w:tcPr>
          <w:p w14:paraId="74AC8C55" w14:textId="14BCA8A5"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1A909004" w14:textId="249E8381"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36F1BC1A"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C866E0" w14:paraId="0D974BF3"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628C42" w14:textId="79F13A67" w:rsidR="00C866E0" w:rsidRDefault="00016EAD" w:rsidP="00C866E0">
            <w:commentRangeStart w:id="442"/>
            <w:r>
              <w:t>Fabriquer</w:t>
            </w:r>
            <w:commentRangeEnd w:id="442"/>
            <w:r w:rsidR="009563EB">
              <w:rPr>
                <w:rStyle w:val="Marquedecommentaire"/>
              </w:rPr>
              <w:commentReference w:id="442"/>
            </w:r>
            <w:r>
              <w:t xml:space="preserve"> un tube</w:t>
            </w:r>
          </w:p>
        </w:tc>
        <w:tc>
          <w:tcPr>
            <w:tcW w:w="2265" w:type="dxa"/>
          </w:tcPr>
          <w:p w14:paraId="37D78745" w14:textId="77777777" w:rsidR="00C866E0" w:rsidRDefault="00016EAD" w:rsidP="00C866E0">
            <w:pPr>
              <w:cnfStyle w:val="000000100000" w:firstRow="0" w:lastRow="0" w:firstColumn="0" w:lastColumn="0" w:oddVBand="0" w:evenVBand="0" w:oddHBand="1" w:evenHBand="0" w:firstRowFirstColumn="0" w:firstRowLastColumn="0" w:lastRowFirstColumn="0" w:lastRowLastColumn="0"/>
            </w:pPr>
            <w:r>
              <w:t>1 Acier</w:t>
            </w:r>
          </w:p>
          <w:p w14:paraId="07AB90AE" w14:textId="626D4233" w:rsidR="00E86F2D" w:rsidRDefault="00E86F2D" w:rsidP="00C866E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5BDA0860" w14:textId="75BDC78E" w:rsidR="00C866E0" w:rsidRDefault="00016EAD" w:rsidP="00C866E0">
            <w:pPr>
              <w:cnfStyle w:val="000000100000" w:firstRow="0" w:lastRow="0" w:firstColumn="0" w:lastColumn="0" w:oddVBand="0" w:evenVBand="0" w:oddHBand="1" w:evenHBand="0" w:firstRowFirstColumn="0" w:firstRowLastColumn="0" w:lastRowFirstColumn="0" w:lastRowLastColumn="0"/>
            </w:pPr>
            <w:r>
              <w:t>1 tube (emballage)</w:t>
            </w:r>
          </w:p>
        </w:tc>
        <w:tc>
          <w:tcPr>
            <w:tcW w:w="2266" w:type="dxa"/>
          </w:tcPr>
          <w:p w14:paraId="5680284F" w14:textId="560E0E64" w:rsidR="00C866E0"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017FCB" w14:paraId="422527FA"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4513C374" w14:textId="267B8195" w:rsidR="00017FCB" w:rsidRDefault="00017FCB" w:rsidP="00C866E0">
            <w:commentRangeStart w:id="443"/>
            <w:r>
              <w:t>Fabriquer</w:t>
            </w:r>
            <w:commentRangeEnd w:id="443"/>
            <w:r w:rsidR="009563EB">
              <w:rPr>
                <w:rStyle w:val="Marquedecommentaire"/>
              </w:rPr>
              <w:commentReference w:id="443"/>
            </w:r>
            <w:r>
              <w:t xml:space="preserve"> une scie</w:t>
            </w:r>
          </w:p>
        </w:tc>
        <w:tc>
          <w:tcPr>
            <w:tcW w:w="2265" w:type="dxa"/>
          </w:tcPr>
          <w:p w14:paraId="6B26E9D9" w14:textId="0259F67B" w:rsidR="00017FCB" w:rsidRDefault="00017FCB" w:rsidP="00017FCB">
            <w:pPr>
              <w:cnfStyle w:val="000000000000" w:firstRow="0" w:lastRow="0" w:firstColumn="0" w:lastColumn="0" w:oddVBand="0" w:evenVBand="0" w:oddHBand="0" w:evenHBand="0" w:firstRowFirstColumn="0" w:firstRowLastColumn="0" w:lastRowFirstColumn="0" w:lastRowLastColumn="0"/>
            </w:pPr>
            <w:r>
              <w:t>1 Acier</w:t>
            </w:r>
          </w:p>
          <w:p w14:paraId="0F5CF2E5" w14:textId="77777777" w:rsidR="00E86F2D" w:rsidRDefault="00017FCB" w:rsidP="00E86F2D">
            <w:pPr>
              <w:cnfStyle w:val="000000000000" w:firstRow="0" w:lastRow="0" w:firstColumn="0" w:lastColumn="0" w:oddVBand="0" w:evenVBand="0" w:oddHBand="0" w:evenHBand="0" w:firstRowFirstColumn="0" w:firstRowLastColumn="0" w:lastRowFirstColumn="0" w:lastRowLastColumn="0"/>
            </w:pPr>
            <w:r>
              <w:t>1 planche</w:t>
            </w:r>
          </w:p>
          <w:p w14:paraId="223E1501" w14:textId="7BDEE586" w:rsidR="00017FC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42B8955D" w14:textId="56539A5D" w:rsidR="00017FCB" w:rsidRDefault="00017FCB" w:rsidP="00C866E0">
            <w:pPr>
              <w:cnfStyle w:val="000000000000" w:firstRow="0" w:lastRow="0" w:firstColumn="0" w:lastColumn="0" w:oddVBand="0" w:evenVBand="0" w:oddHBand="0" w:evenHBand="0" w:firstRowFirstColumn="0" w:firstRowLastColumn="0" w:lastRowFirstColumn="0" w:lastRowLastColumn="0"/>
            </w:pPr>
            <w:r>
              <w:t>1 scie</w:t>
            </w:r>
          </w:p>
        </w:tc>
        <w:tc>
          <w:tcPr>
            <w:tcW w:w="2266" w:type="dxa"/>
          </w:tcPr>
          <w:p w14:paraId="3E46EDFF" w14:textId="744AF3A8" w:rsidR="00017FC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r w:rsidR="00017FCB" w14:paraId="01A4F052"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55C7E2" w14:textId="6DE6F18D" w:rsidR="00017FCB" w:rsidRDefault="00017FCB" w:rsidP="00C866E0">
            <w:commentRangeStart w:id="444"/>
            <w:r>
              <w:t>Fabriquer</w:t>
            </w:r>
            <w:commentRangeEnd w:id="444"/>
            <w:r w:rsidR="009563EB">
              <w:rPr>
                <w:rStyle w:val="Marquedecommentaire"/>
              </w:rPr>
              <w:commentReference w:id="444"/>
            </w:r>
            <w:r>
              <w:t xml:space="preserve"> une hache</w:t>
            </w:r>
          </w:p>
        </w:tc>
        <w:tc>
          <w:tcPr>
            <w:tcW w:w="2265" w:type="dxa"/>
          </w:tcPr>
          <w:p w14:paraId="63B03E3F" w14:textId="77777777" w:rsidR="00B87FAC" w:rsidRDefault="00B87FAC" w:rsidP="00B87FAC">
            <w:pPr>
              <w:cnfStyle w:val="000000100000" w:firstRow="0" w:lastRow="0" w:firstColumn="0" w:lastColumn="0" w:oddVBand="0" w:evenVBand="0" w:oddHBand="1" w:evenHBand="0" w:firstRowFirstColumn="0" w:firstRowLastColumn="0" w:lastRowFirstColumn="0" w:lastRowLastColumn="0"/>
            </w:pPr>
            <w:r>
              <w:t>1 Acier</w:t>
            </w:r>
          </w:p>
          <w:p w14:paraId="31183792" w14:textId="77777777" w:rsidR="00E86F2D" w:rsidRDefault="00B87FAC" w:rsidP="00E86F2D">
            <w:pPr>
              <w:cnfStyle w:val="000000100000" w:firstRow="0" w:lastRow="0" w:firstColumn="0" w:lastColumn="0" w:oddVBand="0" w:evenVBand="0" w:oddHBand="1" w:evenHBand="0" w:firstRowFirstColumn="0" w:firstRowLastColumn="0" w:lastRowFirstColumn="0" w:lastRowLastColumn="0"/>
            </w:pPr>
            <w:r>
              <w:t>1 planche</w:t>
            </w:r>
          </w:p>
          <w:p w14:paraId="64E20E07" w14:textId="0918B97A" w:rsidR="00017FCB" w:rsidRPr="00017FCB" w:rsidRDefault="00E86F2D" w:rsidP="00E86F2D">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4F411615" w14:textId="28B36675" w:rsidR="00017FCB" w:rsidRDefault="00B87FAC" w:rsidP="00C866E0">
            <w:pPr>
              <w:cnfStyle w:val="000000100000" w:firstRow="0" w:lastRow="0" w:firstColumn="0" w:lastColumn="0" w:oddVBand="0" w:evenVBand="0" w:oddHBand="1" w:evenHBand="0" w:firstRowFirstColumn="0" w:firstRowLastColumn="0" w:lastRowFirstColumn="0" w:lastRowLastColumn="0"/>
            </w:pPr>
            <w:r>
              <w:t>1 hache</w:t>
            </w:r>
          </w:p>
        </w:tc>
        <w:tc>
          <w:tcPr>
            <w:tcW w:w="2266" w:type="dxa"/>
          </w:tcPr>
          <w:p w14:paraId="0EF900EB" w14:textId="7A72725B" w:rsidR="00017FCB" w:rsidDel="00017FCB"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017FCB" w14:paraId="7C61BE38"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2FA42F10" w14:textId="4FCDB23F" w:rsidR="00017FCB" w:rsidRDefault="00017FCB" w:rsidP="00C866E0">
            <w:commentRangeStart w:id="445"/>
            <w:r>
              <w:t>Fabriquer</w:t>
            </w:r>
            <w:commentRangeEnd w:id="445"/>
            <w:r w:rsidR="009563EB">
              <w:rPr>
                <w:rStyle w:val="Marquedecommentaire"/>
              </w:rPr>
              <w:commentReference w:id="445"/>
            </w:r>
            <w:r>
              <w:t xml:space="preserve"> une serpe</w:t>
            </w:r>
          </w:p>
        </w:tc>
        <w:tc>
          <w:tcPr>
            <w:tcW w:w="2265" w:type="dxa"/>
          </w:tcPr>
          <w:p w14:paraId="17AAB8DA" w14:textId="77777777" w:rsidR="00B87FAC" w:rsidRDefault="00B87FAC" w:rsidP="00B87FAC">
            <w:pPr>
              <w:cnfStyle w:val="000000000000" w:firstRow="0" w:lastRow="0" w:firstColumn="0" w:lastColumn="0" w:oddVBand="0" w:evenVBand="0" w:oddHBand="0" w:evenHBand="0" w:firstRowFirstColumn="0" w:firstRowLastColumn="0" w:lastRowFirstColumn="0" w:lastRowLastColumn="0"/>
            </w:pPr>
            <w:r>
              <w:t>1 Acier</w:t>
            </w:r>
          </w:p>
          <w:p w14:paraId="14904435" w14:textId="77777777" w:rsidR="00E86F2D" w:rsidRDefault="00B87FAC" w:rsidP="00E86F2D">
            <w:pPr>
              <w:cnfStyle w:val="000000000000" w:firstRow="0" w:lastRow="0" w:firstColumn="0" w:lastColumn="0" w:oddVBand="0" w:evenVBand="0" w:oddHBand="0" w:evenHBand="0" w:firstRowFirstColumn="0" w:firstRowLastColumn="0" w:lastRowFirstColumn="0" w:lastRowLastColumn="0"/>
            </w:pPr>
            <w:r>
              <w:t>1 planche</w:t>
            </w:r>
          </w:p>
          <w:p w14:paraId="48AE5846" w14:textId="7D955248" w:rsidR="00017FC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637D4424" w14:textId="056E6BDA" w:rsidR="00017FCB" w:rsidRDefault="00B87FAC" w:rsidP="00C866E0">
            <w:pPr>
              <w:cnfStyle w:val="000000000000" w:firstRow="0" w:lastRow="0" w:firstColumn="0" w:lastColumn="0" w:oddVBand="0" w:evenVBand="0" w:oddHBand="0" w:evenHBand="0" w:firstRowFirstColumn="0" w:firstRowLastColumn="0" w:lastRowFirstColumn="0" w:lastRowLastColumn="0"/>
            </w:pPr>
            <w:r>
              <w:t>1 serpe</w:t>
            </w:r>
          </w:p>
        </w:tc>
        <w:tc>
          <w:tcPr>
            <w:tcW w:w="2266" w:type="dxa"/>
          </w:tcPr>
          <w:p w14:paraId="57ABFEFB" w14:textId="139A16DB" w:rsidR="00017FC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r w:rsidR="00017FCB" w14:paraId="7FB711DF"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B92A77" w14:textId="1D3118EA" w:rsidR="00017FCB" w:rsidRDefault="00017FCB" w:rsidP="00C866E0">
            <w:commentRangeStart w:id="446"/>
            <w:r>
              <w:t>Fabriquer</w:t>
            </w:r>
            <w:commentRangeEnd w:id="446"/>
            <w:r w:rsidR="009563EB">
              <w:rPr>
                <w:rStyle w:val="Marquedecommentaire"/>
              </w:rPr>
              <w:commentReference w:id="446"/>
            </w:r>
            <w:r>
              <w:t xml:space="preserve"> un sécateur</w:t>
            </w:r>
          </w:p>
        </w:tc>
        <w:tc>
          <w:tcPr>
            <w:tcW w:w="2265" w:type="dxa"/>
          </w:tcPr>
          <w:p w14:paraId="1F2D2280" w14:textId="77777777" w:rsidR="00B87FAC" w:rsidRDefault="00B87FAC" w:rsidP="00B87FAC">
            <w:pPr>
              <w:cnfStyle w:val="000000100000" w:firstRow="0" w:lastRow="0" w:firstColumn="0" w:lastColumn="0" w:oddVBand="0" w:evenVBand="0" w:oddHBand="1" w:evenHBand="0" w:firstRowFirstColumn="0" w:firstRowLastColumn="0" w:lastRowFirstColumn="0" w:lastRowLastColumn="0"/>
            </w:pPr>
            <w:r>
              <w:t>1 Acier</w:t>
            </w:r>
          </w:p>
          <w:p w14:paraId="64829ABA" w14:textId="77777777" w:rsidR="00E86F2D" w:rsidRDefault="00B87FAC" w:rsidP="00E86F2D">
            <w:pPr>
              <w:cnfStyle w:val="000000100000" w:firstRow="0" w:lastRow="0" w:firstColumn="0" w:lastColumn="0" w:oddVBand="0" w:evenVBand="0" w:oddHBand="1" w:evenHBand="0" w:firstRowFirstColumn="0" w:firstRowLastColumn="0" w:lastRowFirstColumn="0" w:lastRowLastColumn="0"/>
            </w:pPr>
            <w:r>
              <w:t>1 planche</w:t>
            </w:r>
          </w:p>
          <w:p w14:paraId="759F0F0A" w14:textId="0176B41B" w:rsidR="00017FCB" w:rsidRDefault="00E86F2D" w:rsidP="00E86F2D">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7210DD7A" w14:textId="782C3966" w:rsidR="00017FCB" w:rsidRDefault="00B87FAC" w:rsidP="00C866E0">
            <w:pPr>
              <w:cnfStyle w:val="000000100000" w:firstRow="0" w:lastRow="0" w:firstColumn="0" w:lastColumn="0" w:oddVBand="0" w:evenVBand="0" w:oddHBand="1" w:evenHBand="0" w:firstRowFirstColumn="0" w:firstRowLastColumn="0" w:lastRowFirstColumn="0" w:lastRowLastColumn="0"/>
            </w:pPr>
            <w:r>
              <w:t>1 sécateur</w:t>
            </w:r>
          </w:p>
        </w:tc>
        <w:tc>
          <w:tcPr>
            <w:tcW w:w="2266" w:type="dxa"/>
          </w:tcPr>
          <w:p w14:paraId="0C0D926D" w14:textId="196B8489" w:rsidR="00017FCB" w:rsidDel="00017FCB"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017FCB" w14:paraId="3A6527F7"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24CC582D" w14:textId="55BB0EDD" w:rsidR="00017FCB" w:rsidRDefault="00017FCB" w:rsidP="00C866E0">
            <w:commentRangeStart w:id="447"/>
            <w:r>
              <w:t>Fabriquer</w:t>
            </w:r>
            <w:commentRangeEnd w:id="447"/>
            <w:r w:rsidR="009563EB">
              <w:rPr>
                <w:rStyle w:val="Marquedecommentaire"/>
              </w:rPr>
              <w:commentReference w:id="447"/>
            </w:r>
            <w:r>
              <w:t xml:space="preserve"> une faux</w:t>
            </w:r>
          </w:p>
        </w:tc>
        <w:tc>
          <w:tcPr>
            <w:tcW w:w="2265" w:type="dxa"/>
          </w:tcPr>
          <w:p w14:paraId="5F824BC7" w14:textId="77777777" w:rsidR="00B87FAC" w:rsidRDefault="00B87FAC" w:rsidP="00B87FAC">
            <w:pPr>
              <w:cnfStyle w:val="000000000000" w:firstRow="0" w:lastRow="0" w:firstColumn="0" w:lastColumn="0" w:oddVBand="0" w:evenVBand="0" w:oddHBand="0" w:evenHBand="0" w:firstRowFirstColumn="0" w:firstRowLastColumn="0" w:lastRowFirstColumn="0" w:lastRowLastColumn="0"/>
            </w:pPr>
            <w:r>
              <w:t>1 Acier</w:t>
            </w:r>
          </w:p>
          <w:p w14:paraId="41E81DD1" w14:textId="77777777" w:rsidR="00E86F2D" w:rsidRDefault="00B87FAC" w:rsidP="00E86F2D">
            <w:pPr>
              <w:cnfStyle w:val="000000000000" w:firstRow="0" w:lastRow="0" w:firstColumn="0" w:lastColumn="0" w:oddVBand="0" w:evenVBand="0" w:oddHBand="0" w:evenHBand="0" w:firstRowFirstColumn="0" w:firstRowLastColumn="0" w:lastRowFirstColumn="0" w:lastRowLastColumn="0"/>
            </w:pPr>
            <w:r>
              <w:t>1 planche</w:t>
            </w:r>
          </w:p>
          <w:p w14:paraId="4E5F6B06" w14:textId="00CCA2A3" w:rsidR="00017FC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3D999341" w14:textId="53A2E887" w:rsidR="00017FCB" w:rsidRDefault="00B87FAC" w:rsidP="00C866E0">
            <w:pPr>
              <w:cnfStyle w:val="000000000000" w:firstRow="0" w:lastRow="0" w:firstColumn="0" w:lastColumn="0" w:oddVBand="0" w:evenVBand="0" w:oddHBand="0" w:evenHBand="0" w:firstRowFirstColumn="0" w:firstRowLastColumn="0" w:lastRowFirstColumn="0" w:lastRowLastColumn="0"/>
            </w:pPr>
            <w:r>
              <w:t>1 faux</w:t>
            </w:r>
          </w:p>
        </w:tc>
        <w:tc>
          <w:tcPr>
            <w:tcW w:w="2266" w:type="dxa"/>
          </w:tcPr>
          <w:p w14:paraId="47B308CB" w14:textId="4CC83F5B" w:rsidR="00017FC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r w:rsidR="00017FCB" w14:paraId="55FEC33D"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D3593A5" w14:textId="7F957EE1" w:rsidR="00017FCB" w:rsidRDefault="00017FCB" w:rsidP="00C866E0">
            <w:commentRangeStart w:id="448"/>
            <w:r>
              <w:t>Fabriquer</w:t>
            </w:r>
            <w:commentRangeEnd w:id="448"/>
            <w:r w:rsidR="009563EB">
              <w:rPr>
                <w:rStyle w:val="Marquedecommentaire"/>
              </w:rPr>
              <w:commentReference w:id="448"/>
            </w:r>
            <w:r>
              <w:t xml:space="preserve"> un couteau</w:t>
            </w:r>
          </w:p>
        </w:tc>
        <w:tc>
          <w:tcPr>
            <w:tcW w:w="2265" w:type="dxa"/>
          </w:tcPr>
          <w:p w14:paraId="76AE9C04" w14:textId="77777777" w:rsidR="00B87FAC" w:rsidRDefault="00B87FAC" w:rsidP="00B87FAC">
            <w:pPr>
              <w:cnfStyle w:val="000000100000" w:firstRow="0" w:lastRow="0" w:firstColumn="0" w:lastColumn="0" w:oddVBand="0" w:evenVBand="0" w:oddHBand="1" w:evenHBand="0" w:firstRowFirstColumn="0" w:firstRowLastColumn="0" w:lastRowFirstColumn="0" w:lastRowLastColumn="0"/>
            </w:pPr>
            <w:r>
              <w:t>1 Acier</w:t>
            </w:r>
          </w:p>
          <w:p w14:paraId="6E792A13" w14:textId="77777777" w:rsidR="00E86F2D" w:rsidRDefault="00B87FAC" w:rsidP="00E86F2D">
            <w:pPr>
              <w:cnfStyle w:val="000000100000" w:firstRow="0" w:lastRow="0" w:firstColumn="0" w:lastColumn="0" w:oddVBand="0" w:evenVBand="0" w:oddHBand="1" w:evenHBand="0" w:firstRowFirstColumn="0" w:firstRowLastColumn="0" w:lastRowFirstColumn="0" w:lastRowLastColumn="0"/>
            </w:pPr>
            <w:r>
              <w:t>1 planche</w:t>
            </w:r>
          </w:p>
          <w:p w14:paraId="7B6DEFB0" w14:textId="3950059A" w:rsidR="00017FCB" w:rsidRDefault="00E86F2D" w:rsidP="00E86F2D">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43912F78" w14:textId="2BBF613B" w:rsidR="00017FCB" w:rsidRDefault="00B87FAC" w:rsidP="00C866E0">
            <w:pPr>
              <w:cnfStyle w:val="000000100000" w:firstRow="0" w:lastRow="0" w:firstColumn="0" w:lastColumn="0" w:oddVBand="0" w:evenVBand="0" w:oddHBand="1" w:evenHBand="0" w:firstRowFirstColumn="0" w:firstRowLastColumn="0" w:lastRowFirstColumn="0" w:lastRowLastColumn="0"/>
            </w:pPr>
            <w:r>
              <w:t>1 couteau</w:t>
            </w:r>
          </w:p>
        </w:tc>
        <w:tc>
          <w:tcPr>
            <w:tcW w:w="2266" w:type="dxa"/>
          </w:tcPr>
          <w:p w14:paraId="33D6E43D" w14:textId="393359C1" w:rsidR="00017FCB" w:rsidDel="00017FCB"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017FCB" w14:paraId="21CAE270"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2994D527" w14:textId="49B9E3C3" w:rsidR="00017FCB" w:rsidRDefault="00017FCB" w:rsidP="00C866E0">
            <w:commentRangeStart w:id="449"/>
            <w:r>
              <w:t xml:space="preserve">Fabriquer </w:t>
            </w:r>
            <w:commentRangeEnd w:id="449"/>
            <w:r w:rsidR="009563EB">
              <w:rPr>
                <w:rStyle w:val="Marquedecommentaire"/>
              </w:rPr>
              <w:commentReference w:id="449"/>
            </w:r>
            <w:r>
              <w:t xml:space="preserve">un couteau de </w:t>
            </w:r>
            <w:r w:rsidR="00B87FAC">
              <w:t>Cueilleur</w:t>
            </w:r>
          </w:p>
        </w:tc>
        <w:tc>
          <w:tcPr>
            <w:tcW w:w="2265" w:type="dxa"/>
          </w:tcPr>
          <w:p w14:paraId="6DCC69E6" w14:textId="77777777" w:rsidR="00B87FAC" w:rsidRDefault="00B87FAC" w:rsidP="00B87FAC">
            <w:pPr>
              <w:cnfStyle w:val="000000000000" w:firstRow="0" w:lastRow="0" w:firstColumn="0" w:lastColumn="0" w:oddVBand="0" w:evenVBand="0" w:oddHBand="0" w:evenHBand="0" w:firstRowFirstColumn="0" w:firstRowLastColumn="0" w:lastRowFirstColumn="0" w:lastRowLastColumn="0"/>
            </w:pPr>
            <w:r>
              <w:t>1 Acier</w:t>
            </w:r>
          </w:p>
          <w:p w14:paraId="36AD4C9D" w14:textId="77777777" w:rsidR="00E86F2D" w:rsidRDefault="00B87FAC" w:rsidP="00E86F2D">
            <w:pPr>
              <w:cnfStyle w:val="000000000000" w:firstRow="0" w:lastRow="0" w:firstColumn="0" w:lastColumn="0" w:oddVBand="0" w:evenVBand="0" w:oddHBand="0" w:evenHBand="0" w:firstRowFirstColumn="0" w:firstRowLastColumn="0" w:lastRowFirstColumn="0" w:lastRowLastColumn="0"/>
            </w:pPr>
            <w:r>
              <w:t>1 planche</w:t>
            </w:r>
          </w:p>
          <w:p w14:paraId="4DC1F26A" w14:textId="3160ED37" w:rsidR="00017FC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247D9DA8" w14:textId="6801D445" w:rsidR="00017FCB" w:rsidRDefault="00B87FAC" w:rsidP="00C866E0">
            <w:pPr>
              <w:cnfStyle w:val="000000000000" w:firstRow="0" w:lastRow="0" w:firstColumn="0" w:lastColumn="0" w:oddVBand="0" w:evenVBand="0" w:oddHBand="0" w:evenHBand="0" w:firstRowFirstColumn="0" w:firstRowLastColumn="0" w:lastRowFirstColumn="0" w:lastRowLastColumn="0"/>
            </w:pPr>
            <w:r>
              <w:t>1 couteau de cueilleur</w:t>
            </w:r>
          </w:p>
        </w:tc>
        <w:tc>
          <w:tcPr>
            <w:tcW w:w="2266" w:type="dxa"/>
          </w:tcPr>
          <w:p w14:paraId="02160503" w14:textId="020716D6" w:rsidR="00017FC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r w:rsidR="00017FCB" w14:paraId="5A0AF0A8"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F5DABD1" w14:textId="5A8F6A17" w:rsidR="00017FCB" w:rsidRDefault="00017FCB" w:rsidP="00C866E0">
            <w:commentRangeStart w:id="450"/>
            <w:r>
              <w:t>Fabriquer</w:t>
            </w:r>
            <w:commentRangeEnd w:id="450"/>
            <w:r w:rsidR="009563EB">
              <w:rPr>
                <w:rStyle w:val="Marquedecommentaire"/>
              </w:rPr>
              <w:commentReference w:id="450"/>
            </w:r>
            <w:r>
              <w:t xml:space="preserve"> une scie à une main</w:t>
            </w:r>
          </w:p>
        </w:tc>
        <w:tc>
          <w:tcPr>
            <w:tcW w:w="2265" w:type="dxa"/>
          </w:tcPr>
          <w:p w14:paraId="7C54F8CF" w14:textId="77777777" w:rsidR="00B87FAC" w:rsidRDefault="00B87FAC" w:rsidP="00B87FAC">
            <w:pPr>
              <w:cnfStyle w:val="000000100000" w:firstRow="0" w:lastRow="0" w:firstColumn="0" w:lastColumn="0" w:oddVBand="0" w:evenVBand="0" w:oddHBand="1" w:evenHBand="0" w:firstRowFirstColumn="0" w:firstRowLastColumn="0" w:lastRowFirstColumn="0" w:lastRowLastColumn="0"/>
            </w:pPr>
            <w:r>
              <w:t>1 Acier</w:t>
            </w:r>
          </w:p>
          <w:p w14:paraId="56670564" w14:textId="77777777" w:rsidR="00E86F2D" w:rsidRDefault="00B87FAC" w:rsidP="00E86F2D">
            <w:pPr>
              <w:cnfStyle w:val="000000100000" w:firstRow="0" w:lastRow="0" w:firstColumn="0" w:lastColumn="0" w:oddVBand="0" w:evenVBand="0" w:oddHBand="1" w:evenHBand="0" w:firstRowFirstColumn="0" w:firstRowLastColumn="0" w:lastRowFirstColumn="0" w:lastRowLastColumn="0"/>
            </w:pPr>
            <w:r>
              <w:t>1 planche</w:t>
            </w:r>
          </w:p>
          <w:p w14:paraId="47956C8F" w14:textId="4946A824" w:rsidR="00017FCB" w:rsidRDefault="00E86F2D" w:rsidP="00E86F2D">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4A7278B3" w14:textId="293951FB" w:rsidR="00017FCB" w:rsidRDefault="00B87FAC" w:rsidP="00C866E0">
            <w:pPr>
              <w:cnfStyle w:val="000000100000" w:firstRow="0" w:lastRow="0" w:firstColumn="0" w:lastColumn="0" w:oddVBand="0" w:evenVBand="0" w:oddHBand="1" w:evenHBand="0" w:firstRowFirstColumn="0" w:firstRowLastColumn="0" w:lastRowFirstColumn="0" w:lastRowLastColumn="0"/>
            </w:pPr>
            <w:r>
              <w:t>1 scie à une main</w:t>
            </w:r>
          </w:p>
        </w:tc>
        <w:tc>
          <w:tcPr>
            <w:tcW w:w="2266" w:type="dxa"/>
          </w:tcPr>
          <w:p w14:paraId="248D4132" w14:textId="6503BB6C" w:rsidR="00017FCB" w:rsidDel="00017FCB"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017FCB" w14:paraId="00101CDB"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5F6657B0" w14:textId="4AE5E3D9" w:rsidR="00017FCB" w:rsidRDefault="00017FCB" w:rsidP="00C866E0">
            <w:commentRangeStart w:id="451"/>
            <w:r>
              <w:t>Fabriquer</w:t>
            </w:r>
            <w:commentRangeEnd w:id="451"/>
            <w:r w:rsidR="009563EB">
              <w:rPr>
                <w:rStyle w:val="Marquedecommentaire"/>
              </w:rPr>
              <w:commentReference w:id="451"/>
            </w:r>
            <w:r>
              <w:t xml:space="preserve"> une pelle</w:t>
            </w:r>
          </w:p>
        </w:tc>
        <w:tc>
          <w:tcPr>
            <w:tcW w:w="2265" w:type="dxa"/>
          </w:tcPr>
          <w:p w14:paraId="65B7DDF4" w14:textId="77777777" w:rsidR="00B87FAC" w:rsidRDefault="00B87FAC" w:rsidP="00B87FAC">
            <w:pPr>
              <w:cnfStyle w:val="000000000000" w:firstRow="0" w:lastRow="0" w:firstColumn="0" w:lastColumn="0" w:oddVBand="0" w:evenVBand="0" w:oddHBand="0" w:evenHBand="0" w:firstRowFirstColumn="0" w:firstRowLastColumn="0" w:lastRowFirstColumn="0" w:lastRowLastColumn="0"/>
            </w:pPr>
            <w:r>
              <w:t>1 Acier</w:t>
            </w:r>
          </w:p>
          <w:p w14:paraId="27117BFC" w14:textId="77777777" w:rsidR="00E86F2D" w:rsidRDefault="00B87FAC" w:rsidP="00E86F2D">
            <w:pPr>
              <w:cnfStyle w:val="000000000000" w:firstRow="0" w:lastRow="0" w:firstColumn="0" w:lastColumn="0" w:oddVBand="0" w:evenVBand="0" w:oddHBand="0" w:evenHBand="0" w:firstRowFirstColumn="0" w:firstRowLastColumn="0" w:lastRowFirstColumn="0" w:lastRowLastColumn="0"/>
            </w:pPr>
            <w:r>
              <w:t>1 planche</w:t>
            </w:r>
          </w:p>
          <w:p w14:paraId="743ED560" w14:textId="64CE38D4" w:rsidR="00017FC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298CA6EF" w14:textId="170AC7C7" w:rsidR="00017FCB" w:rsidRDefault="00B87FAC" w:rsidP="00C866E0">
            <w:pPr>
              <w:cnfStyle w:val="000000000000" w:firstRow="0" w:lastRow="0" w:firstColumn="0" w:lastColumn="0" w:oddVBand="0" w:evenVBand="0" w:oddHBand="0" w:evenHBand="0" w:firstRowFirstColumn="0" w:firstRowLastColumn="0" w:lastRowFirstColumn="0" w:lastRowLastColumn="0"/>
            </w:pPr>
            <w:r>
              <w:t>1 pelle</w:t>
            </w:r>
          </w:p>
        </w:tc>
        <w:tc>
          <w:tcPr>
            <w:tcW w:w="2266" w:type="dxa"/>
          </w:tcPr>
          <w:p w14:paraId="13ECD766" w14:textId="5B3A1A77" w:rsidR="00017FC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r w:rsidR="00017FCB" w14:paraId="59F70ED7"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52FA4E6" w14:textId="7062E075" w:rsidR="00017FCB" w:rsidRDefault="00017FCB" w:rsidP="00C866E0">
            <w:commentRangeStart w:id="452"/>
            <w:r>
              <w:t>Fabriquer</w:t>
            </w:r>
            <w:commentRangeEnd w:id="452"/>
            <w:r w:rsidR="009563EB">
              <w:rPr>
                <w:rStyle w:val="Marquedecommentaire"/>
              </w:rPr>
              <w:commentReference w:id="452"/>
            </w:r>
            <w:r>
              <w:t xml:space="preserve"> une pioche</w:t>
            </w:r>
          </w:p>
        </w:tc>
        <w:tc>
          <w:tcPr>
            <w:tcW w:w="2265" w:type="dxa"/>
          </w:tcPr>
          <w:p w14:paraId="512BDDA8" w14:textId="77777777" w:rsidR="00B87FAC" w:rsidRDefault="00B87FAC" w:rsidP="00B87FAC">
            <w:pPr>
              <w:cnfStyle w:val="000000100000" w:firstRow="0" w:lastRow="0" w:firstColumn="0" w:lastColumn="0" w:oddVBand="0" w:evenVBand="0" w:oddHBand="1" w:evenHBand="0" w:firstRowFirstColumn="0" w:firstRowLastColumn="0" w:lastRowFirstColumn="0" w:lastRowLastColumn="0"/>
            </w:pPr>
            <w:r>
              <w:t>1 Acier</w:t>
            </w:r>
          </w:p>
          <w:p w14:paraId="05DA4148" w14:textId="77777777" w:rsidR="00E86F2D" w:rsidRDefault="00B87FAC" w:rsidP="00E86F2D">
            <w:pPr>
              <w:cnfStyle w:val="000000100000" w:firstRow="0" w:lastRow="0" w:firstColumn="0" w:lastColumn="0" w:oddVBand="0" w:evenVBand="0" w:oddHBand="1" w:evenHBand="0" w:firstRowFirstColumn="0" w:firstRowLastColumn="0" w:lastRowFirstColumn="0" w:lastRowLastColumn="0"/>
            </w:pPr>
            <w:r>
              <w:t>1 planche</w:t>
            </w:r>
          </w:p>
          <w:p w14:paraId="0FD5CCE6" w14:textId="21071085" w:rsidR="00017FCB" w:rsidRDefault="00E86F2D" w:rsidP="00E86F2D">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18223D50" w14:textId="139EDC9C" w:rsidR="00017FCB" w:rsidRDefault="00B87FAC" w:rsidP="00C866E0">
            <w:pPr>
              <w:cnfStyle w:val="000000100000" w:firstRow="0" w:lastRow="0" w:firstColumn="0" w:lastColumn="0" w:oddVBand="0" w:evenVBand="0" w:oddHBand="1" w:evenHBand="0" w:firstRowFirstColumn="0" w:firstRowLastColumn="0" w:lastRowFirstColumn="0" w:lastRowLastColumn="0"/>
            </w:pPr>
            <w:r>
              <w:t>1 pioche</w:t>
            </w:r>
          </w:p>
        </w:tc>
        <w:tc>
          <w:tcPr>
            <w:tcW w:w="2266" w:type="dxa"/>
          </w:tcPr>
          <w:p w14:paraId="7496D85B" w14:textId="5F163E37" w:rsidR="00017FCB" w:rsidDel="00017FCB"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017FCB" w14:paraId="55130D56"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76013893" w14:textId="09967827" w:rsidR="00017FCB" w:rsidRDefault="00B87FAC" w:rsidP="00C866E0">
            <w:commentRangeStart w:id="453"/>
            <w:r>
              <w:t>Fabriquer</w:t>
            </w:r>
            <w:commentRangeEnd w:id="453"/>
            <w:r w:rsidR="009563EB">
              <w:rPr>
                <w:rStyle w:val="Marquedecommentaire"/>
              </w:rPr>
              <w:commentReference w:id="453"/>
            </w:r>
            <w:r>
              <w:t xml:space="preserve"> un fouet (cuisine)</w:t>
            </w:r>
          </w:p>
        </w:tc>
        <w:tc>
          <w:tcPr>
            <w:tcW w:w="2265" w:type="dxa"/>
          </w:tcPr>
          <w:p w14:paraId="403E45EC" w14:textId="77777777" w:rsidR="00E86F2D" w:rsidRDefault="00B87FAC" w:rsidP="00E86F2D">
            <w:pPr>
              <w:cnfStyle w:val="000000000000" w:firstRow="0" w:lastRow="0" w:firstColumn="0" w:lastColumn="0" w:oddVBand="0" w:evenVBand="0" w:oddHBand="0" w:evenHBand="0" w:firstRowFirstColumn="0" w:firstRowLastColumn="0" w:lastRowFirstColumn="0" w:lastRowLastColumn="0"/>
            </w:pPr>
            <w:r>
              <w:t>1 Acier</w:t>
            </w:r>
          </w:p>
          <w:p w14:paraId="27E463E1" w14:textId="300D35EB" w:rsidR="00017FC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7FD8679B" w14:textId="508212CE" w:rsidR="00017FCB" w:rsidRDefault="00B87FAC" w:rsidP="00C866E0">
            <w:pPr>
              <w:cnfStyle w:val="000000000000" w:firstRow="0" w:lastRow="0" w:firstColumn="0" w:lastColumn="0" w:oddVBand="0" w:evenVBand="0" w:oddHBand="0" w:evenHBand="0" w:firstRowFirstColumn="0" w:firstRowLastColumn="0" w:lastRowFirstColumn="0" w:lastRowLastColumn="0"/>
            </w:pPr>
            <w:r>
              <w:t>1 fouet</w:t>
            </w:r>
          </w:p>
        </w:tc>
        <w:tc>
          <w:tcPr>
            <w:tcW w:w="2266" w:type="dxa"/>
          </w:tcPr>
          <w:p w14:paraId="2C0BA058" w14:textId="735DAEE6" w:rsidR="00017FC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r w:rsidR="00017FCB" w14:paraId="34B45D32"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6F36D04" w14:textId="5F9D1820" w:rsidR="00017FCB" w:rsidRDefault="00B87FAC" w:rsidP="00C866E0">
            <w:commentRangeStart w:id="454"/>
            <w:r>
              <w:t>Fabriquer</w:t>
            </w:r>
            <w:commentRangeEnd w:id="454"/>
            <w:r w:rsidR="009563EB">
              <w:rPr>
                <w:rStyle w:val="Marquedecommentaire"/>
              </w:rPr>
              <w:commentReference w:id="454"/>
            </w:r>
            <w:r>
              <w:t xml:space="preserve"> un marteau</w:t>
            </w:r>
          </w:p>
        </w:tc>
        <w:tc>
          <w:tcPr>
            <w:tcW w:w="2265" w:type="dxa"/>
          </w:tcPr>
          <w:p w14:paraId="5BEFBFB1" w14:textId="77777777" w:rsidR="00B87FAC" w:rsidRDefault="00B87FAC" w:rsidP="00B87FAC">
            <w:pPr>
              <w:cnfStyle w:val="000000100000" w:firstRow="0" w:lastRow="0" w:firstColumn="0" w:lastColumn="0" w:oddVBand="0" w:evenVBand="0" w:oddHBand="1" w:evenHBand="0" w:firstRowFirstColumn="0" w:firstRowLastColumn="0" w:lastRowFirstColumn="0" w:lastRowLastColumn="0"/>
            </w:pPr>
            <w:r>
              <w:t>1 Acier</w:t>
            </w:r>
          </w:p>
          <w:p w14:paraId="6D399541" w14:textId="77777777" w:rsidR="00E86F2D" w:rsidRDefault="00B87FAC" w:rsidP="00E86F2D">
            <w:pPr>
              <w:cnfStyle w:val="000000100000" w:firstRow="0" w:lastRow="0" w:firstColumn="0" w:lastColumn="0" w:oddVBand="0" w:evenVBand="0" w:oddHBand="1" w:evenHBand="0" w:firstRowFirstColumn="0" w:firstRowLastColumn="0" w:lastRowFirstColumn="0" w:lastRowLastColumn="0"/>
            </w:pPr>
            <w:r>
              <w:lastRenderedPageBreak/>
              <w:t>1 planche</w:t>
            </w:r>
          </w:p>
          <w:p w14:paraId="53AA04F3" w14:textId="551FCE68" w:rsidR="00017FCB" w:rsidRDefault="00E86F2D" w:rsidP="00E86F2D">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3C8CB798" w14:textId="29184347" w:rsidR="00017FCB" w:rsidRDefault="00B87FAC" w:rsidP="00C866E0">
            <w:pPr>
              <w:cnfStyle w:val="000000100000" w:firstRow="0" w:lastRow="0" w:firstColumn="0" w:lastColumn="0" w:oddVBand="0" w:evenVBand="0" w:oddHBand="1" w:evenHBand="0" w:firstRowFirstColumn="0" w:firstRowLastColumn="0" w:lastRowFirstColumn="0" w:lastRowLastColumn="0"/>
            </w:pPr>
            <w:r>
              <w:lastRenderedPageBreak/>
              <w:t>1 marteau</w:t>
            </w:r>
          </w:p>
        </w:tc>
        <w:tc>
          <w:tcPr>
            <w:tcW w:w="2266" w:type="dxa"/>
          </w:tcPr>
          <w:p w14:paraId="7D6C0979" w14:textId="6C0BB579" w:rsidR="00017FCB" w:rsidDel="00017FCB"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017FCB" w14:paraId="1B207E25"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066812EC" w14:textId="7EF0CEA8" w:rsidR="00017FCB" w:rsidRDefault="00776543" w:rsidP="00C866E0">
            <w:commentRangeStart w:id="455"/>
            <w:r>
              <w:lastRenderedPageBreak/>
              <w:t>Fabriquer</w:t>
            </w:r>
            <w:commentRangeEnd w:id="455"/>
            <w:r w:rsidR="009563EB">
              <w:rPr>
                <w:rStyle w:val="Marquedecommentaire"/>
              </w:rPr>
              <w:commentReference w:id="455"/>
            </w:r>
            <w:r>
              <w:t xml:space="preserve"> une gourde en métal</w:t>
            </w:r>
          </w:p>
        </w:tc>
        <w:tc>
          <w:tcPr>
            <w:tcW w:w="2265" w:type="dxa"/>
          </w:tcPr>
          <w:p w14:paraId="7E61FFD3" w14:textId="77777777" w:rsidR="00E86F2D" w:rsidRDefault="00776543" w:rsidP="00E86F2D">
            <w:pPr>
              <w:cnfStyle w:val="000000000000" w:firstRow="0" w:lastRow="0" w:firstColumn="0" w:lastColumn="0" w:oddVBand="0" w:evenVBand="0" w:oddHBand="0" w:evenHBand="0" w:firstRowFirstColumn="0" w:firstRowLastColumn="0" w:lastRowFirstColumn="0" w:lastRowLastColumn="0"/>
            </w:pPr>
            <w:r>
              <w:t>1 Acier</w:t>
            </w:r>
          </w:p>
          <w:p w14:paraId="61AA8D59" w14:textId="10A035B8" w:rsidR="00017FC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66FD7036" w14:textId="47CFA649" w:rsidR="00017FCB" w:rsidRDefault="00776543" w:rsidP="00C866E0">
            <w:pPr>
              <w:cnfStyle w:val="000000000000" w:firstRow="0" w:lastRow="0" w:firstColumn="0" w:lastColumn="0" w:oddVBand="0" w:evenVBand="0" w:oddHBand="0" w:evenHBand="0" w:firstRowFirstColumn="0" w:firstRowLastColumn="0" w:lastRowFirstColumn="0" w:lastRowLastColumn="0"/>
            </w:pPr>
            <w:r>
              <w:t>1 gourde</w:t>
            </w:r>
          </w:p>
        </w:tc>
        <w:tc>
          <w:tcPr>
            <w:tcW w:w="2266" w:type="dxa"/>
          </w:tcPr>
          <w:p w14:paraId="23C6C280" w14:textId="183DCFFB" w:rsidR="00017FC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r w:rsidR="00017FCB" w14:paraId="31EFE0CA"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941C85" w14:textId="166AB28D" w:rsidR="00017FCB" w:rsidRDefault="00644904" w:rsidP="00C866E0">
            <w:commentRangeStart w:id="456"/>
            <w:r>
              <w:t>Fabriquer</w:t>
            </w:r>
            <w:commentRangeEnd w:id="456"/>
            <w:r w:rsidR="009563EB">
              <w:rPr>
                <w:rStyle w:val="Marquedecommentaire"/>
              </w:rPr>
              <w:commentReference w:id="456"/>
            </w:r>
            <w:r>
              <w:t xml:space="preserve"> un tour à bois</w:t>
            </w:r>
          </w:p>
        </w:tc>
        <w:tc>
          <w:tcPr>
            <w:tcW w:w="2265" w:type="dxa"/>
          </w:tcPr>
          <w:p w14:paraId="3EE36718" w14:textId="77777777" w:rsidR="00E86F2D" w:rsidRDefault="00644904" w:rsidP="00E86F2D">
            <w:pPr>
              <w:cnfStyle w:val="000000100000" w:firstRow="0" w:lastRow="0" w:firstColumn="0" w:lastColumn="0" w:oddVBand="0" w:evenVBand="0" w:oddHBand="1" w:evenHBand="0" w:firstRowFirstColumn="0" w:firstRowLastColumn="0" w:lastRowFirstColumn="0" w:lastRowLastColumn="0"/>
            </w:pPr>
            <w:r>
              <w:t>5 Acier</w:t>
            </w:r>
          </w:p>
          <w:p w14:paraId="7516F44D" w14:textId="34F6E2A7" w:rsidR="00017FCB" w:rsidRDefault="00E86F2D" w:rsidP="00E86F2D">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0CA733F3" w14:textId="2CAE6172" w:rsidR="00017FCB" w:rsidRDefault="00644904" w:rsidP="00C866E0">
            <w:pPr>
              <w:cnfStyle w:val="000000100000" w:firstRow="0" w:lastRow="0" w:firstColumn="0" w:lastColumn="0" w:oddVBand="0" w:evenVBand="0" w:oddHBand="1" w:evenHBand="0" w:firstRowFirstColumn="0" w:firstRowLastColumn="0" w:lastRowFirstColumn="0" w:lastRowLastColumn="0"/>
            </w:pPr>
            <w:r>
              <w:t>1 tour à bois</w:t>
            </w:r>
          </w:p>
        </w:tc>
        <w:tc>
          <w:tcPr>
            <w:tcW w:w="2266" w:type="dxa"/>
          </w:tcPr>
          <w:p w14:paraId="05809C11" w14:textId="16608EC0" w:rsidR="00017FCB" w:rsidDel="00017FCB" w:rsidRDefault="008569BB" w:rsidP="00C866E0">
            <w:pPr>
              <w:cnfStyle w:val="000000100000" w:firstRow="0" w:lastRow="0" w:firstColumn="0" w:lastColumn="0" w:oddVBand="0" w:evenVBand="0" w:oddHBand="1" w:evenHBand="0" w:firstRowFirstColumn="0" w:firstRowLastColumn="0" w:lastRowFirstColumn="0" w:lastRowLastColumn="0"/>
            </w:pPr>
            <w:r>
              <w:t>Outils de forgeron</w:t>
            </w:r>
          </w:p>
        </w:tc>
      </w:tr>
      <w:tr w:rsidR="008569BB" w14:paraId="51059275"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5400AB9D" w14:textId="5DD07F13" w:rsidR="008569BB" w:rsidRDefault="008569BB" w:rsidP="00C866E0">
            <w:commentRangeStart w:id="457"/>
            <w:r>
              <w:t>Fabriquer</w:t>
            </w:r>
            <w:commentRangeEnd w:id="457"/>
            <w:r w:rsidR="009563EB">
              <w:rPr>
                <w:rStyle w:val="Marquedecommentaire"/>
              </w:rPr>
              <w:commentReference w:id="457"/>
            </w:r>
            <w:r>
              <w:t xml:space="preserve"> outils de forgeron</w:t>
            </w:r>
          </w:p>
        </w:tc>
        <w:tc>
          <w:tcPr>
            <w:tcW w:w="2265" w:type="dxa"/>
          </w:tcPr>
          <w:p w14:paraId="22A7DD50" w14:textId="77777777" w:rsidR="008569BB" w:rsidRDefault="008569BB" w:rsidP="00017FCB">
            <w:pPr>
              <w:cnfStyle w:val="000000000000" w:firstRow="0" w:lastRow="0" w:firstColumn="0" w:lastColumn="0" w:oddVBand="0" w:evenVBand="0" w:oddHBand="0" w:evenHBand="0" w:firstRowFirstColumn="0" w:firstRowLastColumn="0" w:lastRowFirstColumn="0" w:lastRowLastColumn="0"/>
            </w:pPr>
            <w:r>
              <w:t>5 Acier</w:t>
            </w:r>
          </w:p>
          <w:p w14:paraId="4587FFA3" w14:textId="77777777" w:rsidR="00E86F2D" w:rsidRDefault="008569BB" w:rsidP="00E86F2D">
            <w:pPr>
              <w:cnfStyle w:val="000000000000" w:firstRow="0" w:lastRow="0" w:firstColumn="0" w:lastColumn="0" w:oddVBand="0" w:evenVBand="0" w:oddHBand="0" w:evenHBand="0" w:firstRowFirstColumn="0" w:firstRowLastColumn="0" w:lastRowFirstColumn="0" w:lastRowLastColumn="0"/>
            </w:pPr>
            <w:r>
              <w:t>2 planches</w:t>
            </w:r>
          </w:p>
          <w:p w14:paraId="38C47CBA" w14:textId="0D66E171" w:rsidR="008569BB" w:rsidRDefault="00E86F2D" w:rsidP="00E86F2D">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64F1CB7A" w14:textId="03267CCB" w:rsidR="008569BB" w:rsidRDefault="008569BB" w:rsidP="00C866E0">
            <w:pPr>
              <w:cnfStyle w:val="000000000000" w:firstRow="0" w:lastRow="0" w:firstColumn="0" w:lastColumn="0" w:oddVBand="0" w:evenVBand="0" w:oddHBand="0" w:evenHBand="0" w:firstRowFirstColumn="0" w:firstRowLastColumn="0" w:lastRowFirstColumn="0" w:lastRowLastColumn="0"/>
            </w:pPr>
            <w:r>
              <w:t>1 outils de forgeron</w:t>
            </w:r>
          </w:p>
        </w:tc>
        <w:tc>
          <w:tcPr>
            <w:tcW w:w="2266" w:type="dxa"/>
          </w:tcPr>
          <w:p w14:paraId="2B17F458" w14:textId="115128EE" w:rsidR="008569BB" w:rsidDel="00017FCB" w:rsidRDefault="008569BB" w:rsidP="00C866E0">
            <w:pPr>
              <w:cnfStyle w:val="000000000000" w:firstRow="0" w:lastRow="0" w:firstColumn="0" w:lastColumn="0" w:oddVBand="0" w:evenVBand="0" w:oddHBand="0" w:evenHBand="0" w:firstRowFirstColumn="0" w:firstRowLastColumn="0" w:lastRowFirstColumn="0" w:lastRowLastColumn="0"/>
            </w:pPr>
            <w:r>
              <w:t>Outils de forgeron</w:t>
            </w:r>
          </w:p>
        </w:tc>
      </w:tr>
    </w:tbl>
    <w:p w14:paraId="79A35F8A" w14:textId="1CE1FEA3" w:rsidR="00C866E0" w:rsidRDefault="002D372A" w:rsidP="002D372A">
      <w:pPr>
        <w:pStyle w:val="Titre2"/>
      </w:pPr>
      <w:bookmarkStart w:id="458" w:name="_Toc391365929"/>
      <w:r>
        <w:t>Séchoir</w:t>
      </w:r>
      <w:bookmarkEnd w:id="458"/>
    </w:p>
    <w:tbl>
      <w:tblPr>
        <w:tblStyle w:val="TableauGrille3-Accentuation5"/>
        <w:tblW w:w="0" w:type="auto"/>
        <w:tblLook w:val="04A0" w:firstRow="1" w:lastRow="0" w:firstColumn="1" w:lastColumn="0" w:noHBand="0" w:noVBand="1"/>
      </w:tblPr>
      <w:tblGrid>
        <w:gridCol w:w="2265"/>
        <w:gridCol w:w="2265"/>
        <w:gridCol w:w="2266"/>
        <w:gridCol w:w="2266"/>
      </w:tblGrid>
      <w:tr w:rsidR="002D372A" w14:paraId="238EFF32" w14:textId="77777777" w:rsidTr="002067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30B447CA" w14:textId="77777777" w:rsidR="002D372A" w:rsidRDefault="002D372A" w:rsidP="00206762">
            <w:r>
              <w:t>Compétences</w:t>
            </w:r>
          </w:p>
        </w:tc>
        <w:tc>
          <w:tcPr>
            <w:tcW w:w="2265" w:type="dxa"/>
          </w:tcPr>
          <w:p w14:paraId="0F32E189" w14:textId="77777777" w:rsidR="002D372A" w:rsidRDefault="002D372A" w:rsidP="00206762">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2E02ED62" w14:textId="77777777" w:rsidR="002D372A" w:rsidRDefault="002D372A" w:rsidP="00206762">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41598D50" w14:textId="77777777" w:rsidR="002D372A" w:rsidRDefault="002D372A" w:rsidP="00206762">
            <w:pPr>
              <w:cnfStyle w:val="100000000000" w:firstRow="1" w:lastRow="0" w:firstColumn="0" w:lastColumn="0" w:oddVBand="0" w:evenVBand="0" w:oddHBand="0" w:evenHBand="0" w:firstRowFirstColumn="0" w:firstRowLastColumn="0" w:lastRowFirstColumn="0" w:lastRowLastColumn="0"/>
            </w:pPr>
            <w:r>
              <w:t>Outils (coef)</w:t>
            </w:r>
          </w:p>
        </w:tc>
      </w:tr>
      <w:tr w:rsidR="002D372A" w14:paraId="3D6909B9" w14:textId="77777777" w:rsidTr="0020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E0DF6E" w14:textId="357B1370" w:rsidR="002D372A" w:rsidRDefault="002D372A" w:rsidP="00206762">
            <w:commentRangeStart w:id="459"/>
            <w:r>
              <w:t>Sécher</w:t>
            </w:r>
            <w:commentRangeEnd w:id="459"/>
            <w:r w:rsidR="004856F8">
              <w:rPr>
                <w:rStyle w:val="Marquedecommentaire"/>
              </w:rPr>
              <w:commentReference w:id="459"/>
            </w:r>
            <w:r>
              <w:t xml:space="preserve"> du Ligio</w:t>
            </w:r>
          </w:p>
        </w:tc>
        <w:tc>
          <w:tcPr>
            <w:tcW w:w="2265" w:type="dxa"/>
          </w:tcPr>
          <w:p w14:paraId="2D16556D" w14:textId="280417B4" w:rsidR="002D372A" w:rsidRDefault="00206762" w:rsidP="00206762">
            <w:pPr>
              <w:cnfStyle w:val="000000100000" w:firstRow="0" w:lastRow="0" w:firstColumn="0" w:lastColumn="0" w:oddVBand="0" w:evenVBand="0" w:oddHBand="1" w:evenHBand="0" w:firstRowFirstColumn="0" w:firstRowLastColumn="0" w:lastRowFirstColumn="0" w:lastRowLastColumn="0"/>
            </w:pPr>
            <w:r>
              <w:t xml:space="preserve">1 </w:t>
            </w:r>
            <w:r w:rsidR="002D372A">
              <w:t>Plants de Ligio</w:t>
            </w:r>
          </w:p>
          <w:p w14:paraId="30E856A1" w14:textId="4CD812C2" w:rsidR="009D2F47" w:rsidRDefault="009D2F47" w:rsidP="00206762">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5C5025E5" w14:textId="762277E0" w:rsidR="002D372A" w:rsidRDefault="00206762" w:rsidP="00E86F2D">
            <w:pPr>
              <w:cnfStyle w:val="000000100000" w:firstRow="0" w:lastRow="0" w:firstColumn="0" w:lastColumn="0" w:oddVBand="0" w:evenVBand="0" w:oddHBand="1" w:evenHBand="0" w:firstRowFirstColumn="0" w:firstRowLastColumn="0" w:lastRowFirstColumn="0" w:lastRowLastColumn="0"/>
            </w:pPr>
            <w:r>
              <w:t xml:space="preserve">1 </w:t>
            </w:r>
            <w:r w:rsidR="002D372A">
              <w:t>Ligio séché</w:t>
            </w:r>
          </w:p>
        </w:tc>
        <w:tc>
          <w:tcPr>
            <w:tcW w:w="2266" w:type="dxa"/>
          </w:tcPr>
          <w:p w14:paraId="09CAA001" w14:textId="77777777" w:rsidR="002D372A" w:rsidRDefault="002D372A" w:rsidP="00206762">
            <w:pPr>
              <w:cnfStyle w:val="000000100000" w:firstRow="0" w:lastRow="0" w:firstColumn="0" w:lastColumn="0" w:oddVBand="0" w:evenVBand="0" w:oddHBand="1" w:evenHBand="0" w:firstRowFirstColumn="0" w:firstRowLastColumn="0" w:lastRowFirstColumn="0" w:lastRowLastColumn="0"/>
            </w:pPr>
          </w:p>
        </w:tc>
      </w:tr>
      <w:tr w:rsidR="002D372A" w14:paraId="2C91394C" w14:textId="77777777" w:rsidTr="00206762">
        <w:tc>
          <w:tcPr>
            <w:cnfStyle w:val="001000000000" w:firstRow="0" w:lastRow="0" w:firstColumn="1" w:lastColumn="0" w:oddVBand="0" w:evenVBand="0" w:oddHBand="0" w:evenHBand="0" w:firstRowFirstColumn="0" w:firstRowLastColumn="0" w:lastRowFirstColumn="0" w:lastRowLastColumn="0"/>
            <w:tcW w:w="2265" w:type="dxa"/>
          </w:tcPr>
          <w:p w14:paraId="01A6E35D" w14:textId="637447E2" w:rsidR="002D372A" w:rsidRDefault="002D372A" w:rsidP="00206762">
            <w:commentRangeStart w:id="460"/>
            <w:r>
              <w:t>Sécher</w:t>
            </w:r>
            <w:commentRangeEnd w:id="460"/>
            <w:r w:rsidR="004856F8">
              <w:rPr>
                <w:rStyle w:val="Marquedecommentaire"/>
              </w:rPr>
              <w:commentReference w:id="460"/>
            </w:r>
            <w:r>
              <w:t xml:space="preserve"> du Jarkilo</w:t>
            </w:r>
          </w:p>
        </w:tc>
        <w:tc>
          <w:tcPr>
            <w:tcW w:w="2265" w:type="dxa"/>
          </w:tcPr>
          <w:p w14:paraId="55CAC413" w14:textId="400E0D56" w:rsidR="009D2F47" w:rsidRDefault="00206762" w:rsidP="009D2F47">
            <w:pPr>
              <w:cnfStyle w:val="000000000000" w:firstRow="0" w:lastRow="0" w:firstColumn="0" w:lastColumn="0" w:oddVBand="0" w:evenVBand="0" w:oddHBand="0" w:evenHBand="0" w:firstRowFirstColumn="0" w:firstRowLastColumn="0" w:lastRowFirstColumn="0" w:lastRowLastColumn="0"/>
            </w:pPr>
            <w:r>
              <w:t xml:space="preserve">1 </w:t>
            </w:r>
            <w:r w:rsidR="002D372A">
              <w:t>Tiges de Jarkilo</w:t>
            </w:r>
          </w:p>
          <w:p w14:paraId="7A6D2280" w14:textId="5ED0DEA6" w:rsidR="002D372A" w:rsidRDefault="009D2F47" w:rsidP="009D2F47">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47D17FC9" w14:textId="235DD233" w:rsidR="002D372A" w:rsidRDefault="00206762" w:rsidP="00E86F2D">
            <w:pPr>
              <w:cnfStyle w:val="000000000000" w:firstRow="0" w:lastRow="0" w:firstColumn="0" w:lastColumn="0" w:oddVBand="0" w:evenVBand="0" w:oddHBand="0" w:evenHBand="0" w:firstRowFirstColumn="0" w:firstRowLastColumn="0" w:lastRowFirstColumn="0" w:lastRowLastColumn="0"/>
            </w:pPr>
            <w:r>
              <w:t xml:space="preserve">1 </w:t>
            </w:r>
            <w:r w:rsidR="002D372A">
              <w:t>Jarkilo séché</w:t>
            </w:r>
          </w:p>
        </w:tc>
        <w:tc>
          <w:tcPr>
            <w:tcW w:w="2266" w:type="dxa"/>
          </w:tcPr>
          <w:p w14:paraId="4B202DFE" w14:textId="77777777" w:rsidR="002D372A" w:rsidRDefault="002D372A" w:rsidP="00206762">
            <w:pPr>
              <w:cnfStyle w:val="000000000000" w:firstRow="0" w:lastRow="0" w:firstColumn="0" w:lastColumn="0" w:oddVBand="0" w:evenVBand="0" w:oddHBand="0" w:evenHBand="0" w:firstRowFirstColumn="0" w:firstRowLastColumn="0" w:lastRowFirstColumn="0" w:lastRowLastColumn="0"/>
            </w:pPr>
          </w:p>
        </w:tc>
      </w:tr>
      <w:tr w:rsidR="002D372A" w14:paraId="3B82261C" w14:textId="77777777" w:rsidTr="0020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A4FF226" w14:textId="7EF6A28F" w:rsidR="002D372A" w:rsidRDefault="002D372A" w:rsidP="00206762">
            <w:commentRangeStart w:id="461"/>
            <w:r>
              <w:t>Sécher</w:t>
            </w:r>
            <w:commentRangeEnd w:id="461"/>
            <w:r w:rsidR="004856F8">
              <w:rPr>
                <w:rStyle w:val="Marquedecommentaire"/>
              </w:rPr>
              <w:commentReference w:id="461"/>
            </w:r>
            <w:r>
              <w:t xml:space="preserve"> du Bailo</w:t>
            </w:r>
          </w:p>
        </w:tc>
        <w:tc>
          <w:tcPr>
            <w:tcW w:w="2265" w:type="dxa"/>
          </w:tcPr>
          <w:p w14:paraId="0DFA66AA" w14:textId="2EF9142C" w:rsidR="009D2F47" w:rsidRDefault="00206762" w:rsidP="009D2F47">
            <w:pPr>
              <w:cnfStyle w:val="000000100000" w:firstRow="0" w:lastRow="0" w:firstColumn="0" w:lastColumn="0" w:oddVBand="0" w:evenVBand="0" w:oddHBand="1" w:evenHBand="0" w:firstRowFirstColumn="0" w:firstRowLastColumn="0" w:lastRowFirstColumn="0" w:lastRowLastColumn="0"/>
            </w:pPr>
            <w:r>
              <w:t xml:space="preserve">1 </w:t>
            </w:r>
            <w:r w:rsidR="002D372A">
              <w:t>Plant de Bailo</w:t>
            </w:r>
          </w:p>
          <w:p w14:paraId="480977F7" w14:textId="5A4151DC" w:rsidR="002D372A" w:rsidRDefault="009D2F47" w:rsidP="009D2F47">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2E4C289B" w14:textId="6155B1E3" w:rsidR="002D372A" w:rsidRDefault="00206762" w:rsidP="00E86F2D">
            <w:pPr>
              <w:cnfStyle w:val="000000100000" w:firstRow="0" w:lastRow="0" w:firstColumn="0" w:lastColumn="0" w:oddVBand="0" w:evenVBand="0" w:oddHBand="1" w:evenHBand="0" w:firstRowFirstColumn="0" w:firstRowLastColumn="0" w:lastRowFirstColumn="0" w:lastRowLastColumn="0"/>
            </w:pPr>
            <w:r>
              <w:t xml:space="preserve">1 </w:t>
            </w:r>
            <w:r w:rsidR="002D372A">
              <w:t>Bailo séché</w:t>
            </w:r>
          </w:p>
        </w:tc>
        <w:tc>
          <w:tcPr>
            <w:tcW w:w="2266" w:type="dxa"/>
          </w:tcPr>
          <w:p w14:paraId="3ABE8F09" w14:textId="77777777" w:rsidR="002D372A" w:rsidRDefault="002D372A" w:rsidP="00206762">
            <w:pPr>
              <w:cnfStyle w:val="000000100000" w:firstRow="0" w:lastRow="0" w:firstColumn="0" w:lastColumn="0" w:oddVBand="0" w:evenVBand="0" w:oddHBand="1" w:evenHBand="0" w:firstRowFirstColumn="0" w:firstRowLastColumn="0" w:lastRowFirstColumn="0" w:lastRowLastColumn="0"/>
            </w:pPr>
          </w:p>
        </w:tc>
      </w:tr>
      <w:tr w:rsidR="002D372A" w14:paraId="0BDDCCEE" w14:textId="77777777" w:rsidTr="00206762">
        <w:tc>
          <w:tcPr>
            <w:cnfStyle w:val="001000000000" w:firstRow="0" w:lastRow="0" w:firstColumn="1" w:lastColumn="0" w:oddVBand="0" w:evenVBand="0" w:oddHBand="0" w:evenHBand="0" w:firstRowFirstColumn="0" w:firstRowLastColumn="0" w:lastRowFirstColumn="0" w:lastRowLastColumn="0"/>
            <w:tcW w:w="2265" w:type="dxa"/>
          </w:tcPr>
          <w:p w14:paraId="0AFCD1D9" w14:textId="5207322B" w:rsidR="002D372A" w:rsidRDefault="002D372A" w:rsidP="00206762">
            <w:commentRangeStart w:id="462"/>
            <w:r>
              <w:t xml:space="preserve">Sécher </w:t>
            </w:r>
            <w:commentRangeEnd w:id="462"/>
            <w:r w:rsidR="004856F8">
              <w:rPr>
                <w:rStyle w:val="Marquedecommentaire"/>
              </w:rPr>
              <w:commentReference w:id="462"/>
            </w:r>
            <w:r>
              <w:t>du Fiko</w:t>
            </w:r>
          </w:p>
        </w:tc>
        <w:tc>
          <w:tcPr>
            <w:tcW w:w="2265" w:type="dxa"/>
          </w:tcPr>
          <w:p w14:paraId="16EE576A" w14:textId="613E52BD" w:rsidR="009D2F47" w:rsidRDefault="00206762" w:rsidP="009D2F47">
            <w:pPr>
              <w:cnfStyle w:val="000000000000" w:firstRow="0" w:lastRow="0" w:firstColumn="0" w:lastColumn="0" w:oddVBand="0" w:evenVBand="0" w:oddHBand="0" w:evenHBand="0" w:firstRowFirstColumn="0" w:firstRowLastColumn="0" w:lastRowFirstColumn="0" w:lastRowLastColumn="0"/>
            </w:pPr>
            <w:r>
              <w:t xml:space="preserve">1 </w:t>
            </w:r>
            <w:r w:rsidR="002D372A">
              <w:t>Plant de Fiko</w:t>
            </w:r>
          </w:p>
          <w:p w14:paraId="200B24DC" w14:textId="509C45F6" w:rsidR="002D372A" w:rsidRDefault="009D2F47" w:rsidP="009D2F47">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6691DA25" w14:textId="2F96369F" w:rsidR="002D372A" w:rsidRDefault="00206762" w:rsidP="00E86F2D">
            <w:pPr>
              <w:cnfStyle w:val="000000000000" w:firstRow="0" w:lastRow="0" w:firstColumn="0" w:lastColumn="0" w:oddVBand="0" w:evenVBand="0" w:oddHBand="0" w:evenHBand="0" w:firstRowFirstColumn="0" w:firstRowLastColumn="0" w:lastRowFirstColumn="0" w:lastRowLastColumn="0"/>
            </w:pPr>
            <w:r>
              <w:t xml:space="preserve">1 </w:t>
            </w:r>
            <w:r w:rsidR="002D372A">
              <w:t>Fiko séché</w:t>
            </w:r>
          </w:p>
        </w:tc>
        <w:tc>
          <w:tcPr>
            <w:tcW w:w="2266" w:type="dxa"/>
          </w:tcPr>
          <w:p w14:paraId="046AAF90" w14:textId="77777777" w:rsidR="002D372A" w:rsidRDefault="002D372A" w:rsidP="00206762">
            <w:pPr>
              <w:cnfStyle w:val="000000000000" w:firstRow="0" w:lastRow="0" w:firstColumn="0" w:lastColumn="0" w:oddVBand="0" w:evenVBand="0" w:oddHBand="0" w:evenHBand="0" w:firstRowFirstColumn="0" w:firstRowLastColumn="0" w:lastRowFirstColumn="0" w:lastRowLastColumn="0"/>
            </w:pPr>
          </w:p>
        </w:tc>
      </w:tr>
      <w:tr w:rsidR="00322A55" w14:paraId="5A17E5A7" w14:textId="77777777" w:rsidTr="0020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2683C9D" w14:textId="57A66734" w:rsidR="00322A55" w:rsidRDefault="00322A55">
            <w:commentRangeStart w:id="463"/>
            <w:r>
              <w:t>Secher</w:t>
            </w:r>
            <w:commentRangeEnd w:id="463"/>
            <w:r>
              <w:rPr>
                <w:rStyle w:val="Marquedecommentaire"/>
              </w:rPr>
              <w:commentReference w:id="463"/>
            </w:r>
            <w:r>
              <w:t xml:space="preserve"> du Lichoj</w:t>
            </w:r>
          </w:p>
        </w:tc>
        <w:tc>
          <w:tcPr>
            <w:tcW w:w="2265" w:type="dxa"/>
          </w:tcPr>
          <w:p w14:paraId="0513FC9A" w14:textId="716F989A" w:rsidR="00322A55" w:rsidRDefault="00322A55" w:rsidP="00322A55">
            <w:pPr>
              <w:cnfStyle w:val="000000100000" w:firstRow="0" w:lastRow="0" w:firstColumn="0" w:lastColumn="0" w:oddVBand="0" w:evenVBand="0" w:oddHBand="1" w:evenHBand="0" w:firstRowFirstColumn="0" w:firstRowLastColumn="0" w:lastRowFirstColumn="0" w:lastRowLastColumn="0"/>
            </w:pPr>
            <w:r>
              <w:t>1 Plant de Lichoj</w:t>
            </w:r>
          </w:p>
          <w:p w14:paraId="33EA1EB7" w14:textId="6ACE4063" w:rsidR="00322A55" w:rsidRDefault="00322A55" w:rsidP="00322A55">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37A9177E" w14:textId="30BA2D7B" w:rsidR="00322A55" w:rsidRDefault="00322A55" w:rsidP="00E86F2D">
            <w:pPr>
              <w:cnfStyle w:val="000000100000" w:firstRow="0" w:lastRow="0" w:firstColumn="0" w:lastColumn="0" w:oddVBand="0" w:evenVBand="0" w:oddHBand="1" w:evenHBand="0" w:firstRowFirstColumn="0" w:firstRowLastColumn="0" w:lastRowFirstColumn="0" w:lastRowLastColumn="0"/>
            </w:pPr>
            <w:r>
              <w:t>1 Lichoj séché</w:t>
            </w:r>
          </w:p>
        </w:tc>
        <w:tc>
          <w:tcPr>
            <w:tcW w:w="2266" w:type="dxa"/>
          </w:tcPr>
          <w:p w14:paraId="6CF6FB69" w14:textId="77777777" w:rsidR="00322A55" w:rsidRDefault="00322A55" w:rsidP="00322A55">
            <w:pPr>
              <w:cnfStyle w:val="000000100000" w:firstRow="0" w:lastRow="0" w:firstColumn="0" w:lastColumn="0" w:oddVBand="0" w:evenVBand="0" w:oddHBand="1" w:evenHBand="0" w:firstRowFirstColumn="0" w:firstRowLastColumn="0" w:lastRowFirstColumn="0" w:lastRowLastColumn="0"/>
            </w:pPr>
          </w:p>
        </w:tc>
      </w:tr>
      <w:tr w:rsidR="00322A55" w14:paraId="19B72F39" w14:textId="77777777" w:rsidTr="00206762">
        <w:tc>
          <w:tcPr>
            <w:cnfStyle w:val="001000000000" w:firstRow="0" w:lastRow="0" w:firstColumn="1" w:lastColumn="0" w:oddVBand="0" w:evenVBand="0" w:oddHBand="0" w:evenHBand="0" w:firstRowFirstColumn="0" w:firstRowLastColumn="0" w:lastRowFirstColumn="0" w:lastRowLastColumn="0"/>
            <w:tcW w:w="2265" w:type="dxa"/>
          </w:tcPr>
          <w:p w14:paraId="53EF6770" w14:textId="18C866C6" w:rsidR="00322A55" w:rsidRDefault="00322A55" w:rsidP="00322A55">
            <w:commentRangeStart w:id="464"/>
            <w:r>
              <w:t>Sécher</w:t>
            </w:r>
            <w:commentRangeEnd w:id="464"/>
            <w:r>
              <w:rPr>
                <w:rStyle w:val="Marquedecommentaire"/>
              </w:rPr>
              <w:commentReference w:id="464"/>
            </w:r>
            <w:r>
              <w:t xml:space="preserve"> des Airelles</w:t>
            </w:r>
          </w:p>
        </w:tc>
        <w:tc>
          <w:tcPr>
            <w:tcW w:w="2265" w:type="dxa"/>
          </w:tcPr>
          <w:p w14:paraId="5B1B8143" w14:textId="2487AAF6" w:rsidR="00322A55" w:rsidRDefault="00322A55" w:rsidP="00322A55">
            <w:pPr>
              <w:cnfStyle w:val="000000000000" w:firstRow="0" w:lastRow="0" w:firstColumn="0" w:lastColumn="0" w:oddVBand="0" w:evenVBand="0" w:oddHBand="0" w:evenHBand="0" w:firstRowFirstColumn="0" w:firstRowLastColumn="0" w:lastRowFirstColumn="0" w:lastRowLastColumn="0"/>
            </w:pPr>
            <w:r>
              <w:t>1 fruit de Bero</w:t>
            </w:r>
          </w:p>
          <w:p w14:paraId="22602821" w14:textId="6D9ED88E" w:rsidR="00322A55" w:rsidRDefault="00322A55" w:rsidP="00322A55">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5DF037CD" w14:textId="01E6A45E" w:rsidR="00322A55" w:rsidRDefault="00322A55" w:rsidP="00322A55">
            <w:pPr>
              <w:cnfStyle w:val="000000000000" w:firstRow="0" w:lastRow="0" w:firstColumn="0" w:lastColumn="0" w:oddVBand="0" w:evenVBand="0" w:oddHBand="0" w:evenHBand="0" w:firstRowFirstColumn="0" w:firstRowLastColumn="0" w:lastRowFirstColumn="0" w:lastRowLastColumn="0"/>
            </w:pPr>
            <w:r>
              <w:t>1 pectine</w:t>
            </w:r>
          </w:p>
        </w:tc>
        <w:tc>
          <w:tcPr>
            <w:tcW w:w="2266" w:type="dxa"/>
          </w:tcPr>
          <w:p w14:paraId="6399AE0E" w14:textId="77777777" w:rsidR="00322A55" w:rsidRDefault="00322A55" w:rsidP="00322A55">
            <w:pPr>
              <w:cnfStyle w:val="000000000000" w:firstRow="0" w:lastRow="0" w:firstColumn="0" w:lastColumn="0" w:oddVBand="0" w:evenVBand="0" w:oddHBand="0" w:evenHBand="0" w:firstRowFirstColumn="0" w:firstRowLastColumn="0" w:lastRowFirstColumn="0" w:lastRowLastColumn="0"/>
            </w:pPr>
          </w:p>
        </w:tc>
      </w:tr>
      <w:tr w:rsidR="00322A55" w14:paraId="60A2E042" w14:textId="77777777" w:rsidTr="0020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CF0CDA1" w14:textId="6382295A" w:rsidR="00322A55" w:rsidRDefault="00322A55" w:rsidP="00322A55">
            <w:commentRangeStart w:id="465"/>
            <w:r>
              <w:t>Sécher</w:t>
            </w:r>
            <w:commentRangeEnd w:id="465"/>
            <w:r>
              <w:rPr>
                <w:rStyle w:val="Marquedecommentaire"/>
              </w:rPr>
              <w:commentReference w:id="465"/>
            </w:r>
            <w:r>
              <w:t xml:space="preserve"> Flento</w:t>
            </w:r>
          </w:p>
        </w:tc>
        <w:tc>
          <w:tcPr>
            <w:tcW w:w="2265" w:type="dxa"/>
          </w:tcPr>
          <w:p w14:paraId="137958AF" w14:textId="072A1C66" w:rsidR="00322A55" w:rsidRDefault="00E86F2D" w:rsidP="00322A55">
            <w:pPr>
              <w:cnfStyle w:val="000000100000" w:firstRow="0" w:lastRow="0" w:firstColumn="0" w:lastColumn="0" w:oddVBand="0" w:evenVBand="0" w:oddHBand="1" w:evenHBand="0" w:firstRowFirstColumn="0" w:firstRowLastColumn="0" w:lastRowFirstColumn="0" w:lastRowLastColumn="0"/>
            </w:pPr>
            <w:r>
              <w:t>1</w:t>
            </w:r>
            <w:r w:rsidR="00322A55">
              <w:t xml:space="preserve"> Fleur de Flento</w:t>
            </w:r>
          </w:p>
          <w:p w14:paraId="5D0D68FC" w14:textId="4A2E57E8" w:rsidR="00322A55" w:rsidRDefault="00322A55" w:rsidP="00322A55">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66818108" w14:textId="7C8E8B2D" w:rsidR="00322A55" w:rsidRDefault="00322A55" w:rsidP="00322A55">
            <w:pPr>
              <w:cnfStyle w:val="000000100000" w:firstRow="0" w:lastRow="0" w:firstColumn="0" w:lastColumn="0" w:oddVBand="0" w:evenVBand="0" w:oddHBand="1" w:evenHBand="0" w:firstRowFirstColumn="0" w:firstRowLastColumn="0" w:lastRowFirstColumn="0" w:lastRowLastColumn="0"/>
            </w:pPr>
            <w:r>
              <w:t>1</w:t>
            </w:r>
            <w:r w:rsidR="00852CF8">
              <w:t>0</w:t>
            </w:r>
            <w:r>
              <w:t xml:space="preserve"> Poudre de Flento</w:t>
            </w:r>
          </w:p>
        </w:tc>
        <w:tc>
          <w:tcPr>
            <w:tcW w:w="2266" w:type="dxa"/>
          </w:tcPr>
          <w:p w14:paraId="114008EB" w14:textId="77777777" w:rsidR="00322A55" w:rsidRDefault="00322A55" w:rsidP="00322A55">
            <w:pPr>
              <w:cnfStyle w:val="000000100000" w:firstRow="0" w:lastRow="0" w:firstColumn="0" w:lastColumn="0" w:oddVBand="0" w:evenVBand="0" w:oddHBand="1" w:evenHBand="0" w:firstRowFirstColumn="0" w:firstRowLastColumn="0" w:lastRowFirstColumn="0" w:lastRowLastColumn="0"/>
            </w:pPr>
          </w:p>
        </w:tc>
      </w:tr>
      <w:tr w:rsidR="007E20F3" w14:paraId="71C0BC5F" w14:textId="77777777" w:rsidTr="00206762">
        <w:tc>
          <w:tcPr>
            <w:cnfStyle w:val="001000000000" w:firstRow="0" w:lastRow="0" w:firstColumn="1" w:lastColumn="0" w:oddVBand="0" w:evenVBand="0" w:oddHBand="0" w:evenHBand="0" w:firstRowFirstColumn="0" w:firstRowLastColumn="0" w:lastRowFirstColumn="0" w:lastRowLastColumn="0"/>
            <w:tcW w:w="2265" w:type="dxa"/>
          </w:tcPr>
          <w:p w14:paraId="5AFD63B5" w14:textId="74ADF159" w:rsidR="007E20F3" w:rsidRDefault="007E20F3" w:rsidP="00322A55">
            <w:commentRangeStart w:id="466"/>
            <w:r>
              <w:t>Sécher du Rorro</w:t>
            </w:r>
            <w:commentRangeEnd w:id="466"/>
            <w:r>
              <w:rPr>
                <w:rStyle w:val="Marquedecommentaire"/>
              </w:rPr>
              <w:commentReference w:id="466"/>
            </w:r>
          </w:p>
        </w:tc>
        <w:tc>
          <w:tcPr>
            <w:tcW w:w="2265" w:type="dxa"/>
          </w:tcPr>
          <w:p w14:paraId="229095A6" w14:textId="77777777" w:rsidR="007E20F3" w:rsidRDefault="007E20F3" w:rsidP="00322A55">
            <w:pPr>
              <w:cnfStyle w:val="000000000000" w:firstRow="0" w:lastRow="0" w:firstColumn="0" w:lastColumn="0" w:oddVBand="0" w:evenVBand="0" w:oddHBand="0" w:evenHBand="0" w:firstRowFirstColumn="0" w:firstRowLastColumn="0" w:lastRowFirstColumn="0" w:lastRowLastColumn="0"/>
            </w:pPr>
            <w:r>
              <w:t>1 Rorro</w:t>
            </w:r>
          </w:p>
          <w:p w14:paraId="45E6FB9B" w14:textId="1FC9CBF0" w:rsidR="007E20F3" w:rsidRDefault="007E20F3" w:rsidP="00322A55">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494F55E1" w14:textId="235CCE10" w:rsidR="007E20F3" w:rsidRDefault="007E20F3" w:rsidP="00322A55">
            <w:pPr>
              <w:cnfStyle w:val="000000000000" w:firstRow="0" w:lastRow="0" w:firstColumn="0" w:lastColumn="0" w:oddVBand="0" w:evenVBand="0" w:oddHBand="0" w:evenHBand="0" w:firstRowFirstColumn="0" w:firstRowLastColumn="0" w:lastRowFirstColumn="0" w:lastRowLastColumn="0"/>
            </w:pPr>
            <w:r>
              <w:t>1</w:t>
            </w:r>
            <w:r w:rsidR="00852CF8">
              <w:t>0</w:t>
            </w:r>
            <w:r>
              <w:t xml:space="preserve"> épice</w:t>
            </w:r>
            <w:r w:rsidR="00376F3F">
              <w:t>s</w:t>
            </w:r>
            <w:r>
              <w:t xml:space="preserve"> de rorro</w:t>
            </w:r>
          </w:p>
        </w:tc>
        <w:tc>
          <w:tcPr>
            <w:tcW w:w="2266" w:type="dxa"/>
          </w:tcPr>
          <w:p w14:paraId="039E7A26" w14:textId="77777777" w:rsidR="007E20F3" w:rsidRDefault="007E20F3" w:rsidP="00322A55">
            <w:pPr>
              <w:cnfStyle w:val="000000000000" w:firstRow="0" w:lastRow="0" w:firstColumn="0" w:lastColumn="0" w:oddVBand="0" w:evenVBand="0" w:oddHBand="0" w:evenHBand="0" w:firstRowFirstColumn="0" w:firstRowLastColumn="0" w:lastRowFirstColumn="0" w:lastRowLastColumn="0"/>
            </w:pPr>
          </w:p>
        </w:tc>
      </w:tr>
    </w:tbl>
    <w:p w14:paraId="0274B417" w14:textId="314BF623" w:rsidR="001133C8" w:rsidRDefault="001133C8" w:rsidP="00C866E0">
      <w:pPr>
        <w:pStyle w:val="Titre2"/>
      </w:pPr>
      <w:bookmarkStart w:id="467" w:name="_Toc391365930"/>
      <w:r>
        <w:t>Cabane de Vannerie</w:t>
      </w:r>
      <w:bookmarkEnd w:id="467"/>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1CA07B46"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C96F6DE" w14:textId="77777777" w:rsidR="00C866E0" w:rsidRDefault="00C866E0" w:rsidP="00C866E0">
            <w:r>
              <w:t>Compétences</w:t>
            </w:r>
          </w:p>
        </w:tc>
        <w:tc>
          <w:tcPr>
            <w:tcW w:w="2265" w:type="dxa"/>
          </w:tcPr>
          <w:p w14:paraId="4689AB8B" w14:textId="7027C33A"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2A86C7F1" w14:textId="40798055"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0FB1373B"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206762" w14:paraId="44F3ECFF" w14:textId="77777777" w:rsidTr="0020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3A5DFAE" w14:textId="4B497D7F" w:rsidR="00206762" w:rsidRDefault="00206762" w:rsidP="00C866E0">
            <w:commentRangeStart w:id="468"/>
            <w:r>
              <w:t xml:space="preserve">Corder </w:t>
            </w:r>
            <w:commentRangeEnd w:id="468"/>
            <w:r w:rsidR="0086789F">
              <w:rPr>
                <w:rStyle w:val="Marquedecommentaire"/>
              </w:rPr>
              <w:commentReference w:id="468"/>
            </w:r>
            <w:r>
              <w:t>d</w:t>
            </w:r>
            <w:r w:rsidR="00F324D0">
              <w:t>u</w:t>
            </w:r>
            <w:r>
              <w:t xml:space="preserve"> Ligio</w:t>
            </w:r>
          </w:p>
        </w:tc>
        <w:tc>
          <w:tcPr>
            <w:tcW w:w="2265" w:type="dxa"/>
          </w:tcPr>
          <w:p w14:paraId="1D82F958" w14:textId="75903351" w:rsidR="00206762" w:rsidRDefault="00206762" w:rsidP="00E86F2D">
            <w:pPr>
              <w:cnfStyle w:val="000000100000" w:firstRow="0" w:lastRow="0" w:firstColumn="0" w:lastColumn="0" w:oddVBand="0" w:evenVBand="0" w:oddHBand="1" w:evenHBand="0" w:firstRowFirstColumn="0" w:firstRowLastColumn="0" w:lastRowFirstColumn="0" w:lastRowLastColumn="0"/>
            </w:pPr>
            <w:r>
              <w:t>1 Ligio séché</w:t>
            </w:r>
          </w:p>
        </w:tc>
        <w:tc>
          <w:tcPr>
            <w:tcW w:w="2266" w:type="dxa"/>
          </w:tcPr>
          <w:p w14:paraId="44A4645C" w14:textId="55B76764" w:rsidR="00206762" w:rsidRDefault="00206762" w:rsidP="00C866E0">
            <w:pPr>
              <w:cnfStyle w:val="000000100000" w:firstRow="0" w:lastRow="0" w:firstColumn="0" w:lastColumn="0" w:oddVBand="0" w:evenVBand="0" w:oddHBand="1" w:evenHBand="0" w:firstRowFirstColumn="0" w:firstRowLastColumn="0" w:lastRowFirstColumn="0" w:lastRowLastColumn="0"/>
            </w:pPr>
            <w:r>
              <w:t>1 Corde</w:t>
            </w:r>
          </w:p>
        </w:tc>
        <w:tc>
          <w:tcPr>
            <w:tcW w:w="2266" w:type="dxa"/>
            <w:vMerge w:val="restart"/>
            <w:vAlign w:val="center"/>
          </w:tcPr>
          <w:p w14:paraId="71AAEA85" w14:textId="719BE961" w:rsidR="00206762" w:rsidRDefault="00206762" w:rsidP="00206762">
            <w:pPr>
              <w:cnfStyle w:val="000000100000" w:firstRow="0" w:lastRow="0" w:firstColumn="0" w:lastColumn="0" w:oddVBand="0" w:evenVBand="0" w:oddHBand="1" w:evenHBand="0" w:firstRowFirstColumn="0" w:firstRowLastColumn="0" w:lastRowFirstColumn="0" w:lastRowLastColumn="0"/>
            </w:pPr>
            <w:r>
              <w:t>Outils cordier</w:t>
            </w:r>
          </w:p>
        </w:tc>
      </w:tr>
      <w:tr w:rsidR="00206762" w14:paraId="4C730388"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5CD7D611" w14:textId="2D76603D" w:rsidR="00206762" w:rsidRDefault="00206762" w:rsidP="00C866E0">
            <w:commentRangeStart w:id="469"/>
            <w:r>
              <w:t>Corder</w:t>
            </w:r>
            <w:commentRangeEnd w:id="469"/>
            <w:r w:rsidR="0086789F">
              <w:rPr>
                <w:rStyle w:val="Marquedecommentaire"/>
              </w:rPr>
              <w:commentReference w:id="469"/>
            </w:r>
            <w:r>
              <w:t xml:space="preserve"> du Bailo</w:t>
            </w:r>
          </w:p>
        </w:tc>
        <w:tc>
          <w:tcPr>
            <w:tcW w:w="2265" w:type="dxa"/>
          </w:tcPr>
          <w:p w14:paraId="5F3C2570" w14:textId="380DA875" w:rsidR="00206762" w:rsidRDefault="00206762" w:rsidP="00E86F2D">
            <w:pPr>
              <w:cnfStyle w:val="000000000000" w:firstRow="0" w:lastRow="0" w:firstColumn="0" w:lastColumn="0" w:oddVBand="0" w:evenVBand="0" w:oddHBand="0" w:evenHBand="0" w:firstRowFirstColumn="0" w:firstRowLastColumn="0" w:lastRowFirstColumn="0" w:lastRowLastColumn="0"/>
            </w:pPr>
            <w:r>
              <w:t>1 Bailo séché</w:t>
            </w:r>
          </w:p>
        </w:tc>
        <w:tc>
          <w:tcPr>
            <w:tcW w:w="2266" w:type="dxa"/>
          </w:tcPr>
          <w:p w14:paraId="21751CAC" w14:textId="7806547F" w:rsidR="00206762" w:rsidRDefault="00206762" w:rsidP="00C866E0">
            <w:pPr>
              <w:cnfStyle w:val="000000000000" w:firstRow="0" w:lastRow="0" w:firstColumn="0" w:lastColumn="0" w:oddVBand="0" w:evenVBand="0" w:oddHBand="0" w:evenHBand="0" w:firstRowFirstColumn="0" w:firstRowLastColumn="0" w:lastRowFirstColumn="0" w:lastRowLastColumn="0"/>
            </w:pPr>
            <w:r>
              <w:t>1 Corde</w:t>
            </w:r>
          </w:p>
        </w:tc>
        <w:tc>
          <w:tcPr>
            <w:tcW w:w="2266" w:type="dxa"/>
            <w:vMerge/>
          </w:tcPr>
          <w:p w14:paraId="24D9A3F0" w14:textId="77777777" w:rsidR="00206762" w:rsidRDefault="00206762" w:rsidP="00C866E0">
            <w:pPr>
              <w:cnfStyle w:val="000000000000" w:firstRow="0" w:lastRow="0" w:firstColumn="0" w:lastColumn="0" w:oddVBand="0" w:evenVBand="0" w:oddHBand="0" w:evenHBand="0" w:firstRowFirstColumn="0" w:firstRowLastColumn="0" w:lastRowFirstColumn="0" w:lastRowLastColumn="0"/>
            </w:pPr>
          </w:p>
        </w:tc>
      </w:tr>
      <w:tr w:rsidR="00384A87" w14:paraId="4FD042FD"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5B4DF9" w14:textId="28D222F9" w:rsidR="00384A87" w:rsidRDefault="00384A87" w:rsidP="00384A87">
            <w:commentRangeStart w:id="470"/>
            <w:r>
              <w:t>Tresser</w:t>
            </w:r>
            <w:commentRangeEnd w:id="470"/>
            <w:r w:rsidR="0086789F">
              <w:rPr>
                <w:rStyle w:val="Marquedecommentaire"/>
              </w:rPr>
              <w:commentReference w:id="470"/>
            </w:r>
            <w:r>
              <w:t xml:space="preserve"> du Jarkilo</w:t>
            </w:r>
          </w:p>
        </w:tc>
        <w:tc>
          <w:tcPr>
            <w:tcW w:w="2265" w:type="dxa"/>
          </w:tcPr>
          <w:p w14:paraId="10CB33EF" w14:textId="1332E6E5" w:rsidR="00384A87" w:rsidRDefault="00163FDC" w:rsidP="00384A87">
            <w:pPr>
              <w:cnfStyle w:val="000000100000" w:firstRow="0" w:lastRow="0" w:firstColumn="0" w:lastColumn="0" w:oddVBand="0" w:evenVBand="0" w:oddHBand="1" w:evenHBand="0" w:firstRowFirstColumn="0" w:firstRowLastColumn="0" w:lastRowFirstColumn="0" w:lastRowLastColumn="0"/>
            </w:pPr>
            <w:r>
              <w:t xml:space="preserve">1 </w:t>
            </w:r>
            <w:r w:rsidR="00384A87">
              <w:t>Jarkilo séché</w:t>
            </w:r>
          </w:p>
        </w:tc>
        <w:tc>
          <w:tcPr>
            <w:tcW w:w="2266" w:type="dxa"/>
          </w:tcPr>
          <w:p w14:paraId="5E940FA5" w14:textId="116D7571" w:rsidR="00384A87" w:rsidRDefault="00384A87" w:rsidP="00384A87">
            <w:pPr>
              <w:cnfStyle w:val="000000100000" w:firstRow="0" w:lastRow="0" w:firstColumn="0" w:lastColumn="0" w:oddVBand="0" w:evenVBand="0" w:oddHBand="1" w:evenHBand="0" w:firstRowFirstColumn="0" w:firstRowLastColumn="0" w:lastRowFirstColumn="0" w:lastRowLastColumn="0"/>
            </w:pPr>
            <w:r>
              <w:t>1</w:t>
            </w:r>
            <w:r w:rsidR="00376F3F">
              <w:t>0</w:t>
            </w:r>
            <w:r>
              <w:t xml:space="preserve"> petit</w:t>
            </w:r>
            <w:r w:rsidR="00376F3F">
              <w:t>s</w:t>
            </w:r>
            <w:r>
              <w:t xml:space="preserve"> pot</w:t>
            </w:r>
            <w:r w:rsidR="00376F3F">
              <w:t>s</w:t>
            </w:r>
            <w:r>
              <w:t xml:space="preserve"> en vannerie</w:t>
            </w:r>
          </w:p>
        </w:tc>
        <w:tc>
          <w:tcPr>
            <w:tcW w:w="2266" w:type="dxa"/>
          </w:tcPr>
          <w:p w14:paraId="71291324" w14:textId="77777777" w:rsidR="00384A87" w:rsidRDefault="00384A87" w:rsidP="00384A87">
            <w:pPr>
              <w:cnfStyle w:val="000000100000" w:firstRow="0" w:lastRow="0" w:firstColumn="0" w:lastColumn="0" w:oddVBand="0" w:evenVBand="0" w:oddHBand="1" w:evenHBand="0" w:firstRowFirstColumn="0" w:firstRowLastColumn="0" w:lastRowFirstColumn="0" w:lastRowLastColumn="0"/>
            </w:pPr>
          </w:p>
        </w:tc>
      </w:tr>
      <w:tr w:rsidR="00384A87" w14:paraId="2D3C4D66"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3020811E" w14:textId="14D10215" w:rsidR="00384A87" w:rsidRDefault="00384A87" w:rsidP="00384A87">
            <w:commentRangeStart w:id="471"/>
            <w:r>
              <w:t>Tresser</w:t>
            </w:r>
            <w:commentRangeEnd w:id="471"/>
            <w:r w:rsidR="0086789F">
              <w:rPr>
                <w:rStyle w:val="Marquedecommentaire"/>
              </w:rPr>
              <w:commentReference w:id="471"/>
            </w:r>
            <w:r>
              <w:t xml:space="preserve"> du Bailo</w:t>
            </w:r>
          </w:p>
        </w:tc>
        <w:tc>
          <w:tcPr>
            <w:tcW w:w="2265" w:type="dxa"/>
          </w:tcPr>
          <w:p w14:paraId="6A0622EE" w14:textId="22D0A2A1" w:rsidR="00384A87" w:rsidRDefault="00163FDC" w:rsidP="00384A87">
            <w:pPr>
              <w:cnfStyle w:val="000000000000" w:firstRow="0" w:lastRow="0" w:firstColumn="0" w:lastColumn="0" w:oddVBand="0" w:evenVBand="0" w:oddHBand="0" w:evenHBand="0" w:firstRowFirstColumn="0" w:firstRowLastColumn="0" w:lastRowFirstColumn="0" w:lastRowLastColumn="0"/>
            </w:pPr>
            <w:r>
              <w:t xml:space="preserve">1 </w:t>
            </w:r>
            <w:r w:rsidR="00384A87">
              <w:t>Bailo séché</w:t>
            </w:r>
          </w:p>
        </w:tc>
        <w:tc>
          <w:tcPr>
            <w:tcW w:w="2266" w:type="dxa"/>
          </w:tcPr>
          <w:p w14:paraId="0876E5CC" w14:textId="2F3F1D89" w:rsidR="00384A87" w:rsidRDefault="00384A87" w:rsidP="00384A87">
            <w:pPr>
              <w:cnfStyle w:val="000000000000" w:firstRow="0" w:lastRow="0" w:firstColumn="0" w:lastColumn="0" w:oddVBand="0" w:evenVBand="0" w:oddHBand="0" w:evenHBand="0" w:firstRowFirstColumn="0" w:firstRowLastColumn="0" w:lastRowFirstColumn="0" w:lastRowLastColumn="0"/>
            </w:pPr>
            <w:r>
              <w:t>1</w:t>
            </w:r>
            <w:r w:rsidR="00376F3F">
              <w:t>0</w:t>
            </w:r>
            <w:r>
              <w:t xml:space="preserve"> petit</w:t>
            </w:r>
            <w:r w:rsidR="00376F3F">
              <w:t>s</w:t>
            </w:r>
            <w:r>
              <w:t xml:space="preserve"> pot</w:t>
            </w:r>
            <w:r w:rsidR="00376F3F">
              <w:t>s</w:t>
            </w:r>
            <w:r>
              <w:t xml:space="preserve"> en vannerie</w:t>
            </w:r>
          </w:p>
        </w:tc>
        <w:tc>
          <w:tcPr>
            <w:tcW w:w="2266" w:type="dxa"/>
          </w:tcPr>
          <w:p w14:paraId="545A74B6" w14:textId="77777777" w:rsidR="00384A87" w:rsidRDefault="00384A87" w:rsidP="00384A87">
            <w:pPr>
              <w:cnfStyle w:val="000000000000" w:firstRow="0" w:lastRow="0" w:firstColumn="0" w:lastColumn="0" w:oddVBand="0" w:evenVBand="0" w:oddHBand="0" w:evenHBand="0" w:firstRowFirstColumn="0" w:firstRowLastColumn="0" w:lastRowFirstColumn="0" w:lastRowLastColumn="0"/>
            </w:pPr>
          </w:p>
        </w:tc>
      </w:tr>
      <w:tr w:rsidR="008921C0" w14:paraId="66B3D9F7"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F6FF968" w14:textId="1CBDD14B" w:rsidR="008921C0" w:rsidRDefault="008921C0" w:rsidP="00384A87">
            <w:commentRangeStart w:id="472"/>
            <w:r>
              <w:t>Fabriquer</w:t>
            </w:r>
            <w:commentRangeEnd w:id="472"/>
            <w:r w:rsidR="00766230">
              <w:rPr>
                <w:rStyle w:val="Marquedecommentaire"/>
              </w:rPr>
              <w:commentReference w:id="472"/>
            </w:r>
            <w:r>
              <w:t xml:space="preserve"> un ensemble corde + gouge</w:t>
            </w:r>
          </w:p>
        </w:tc>
        <w:tc>
          <w:tcPr>
            <w:tcW w:w="2265" w:type="dxa"/>
          </w:tcPr>
          <w:p w14:paraId="2D0B0ED9" w14:textId="77777777" w:rsidR="008921C0" w:rsidRDefault="00163FDC" w:rsidP="00384A87">
            <w:pPr>
              <w:cnfStyle w:val="000000100000" w:firstRow="0" w:lastRow="0" w:firstColumn="0" w:lastColumn="0" w:oddVBand="0" w:evenVBand="0" w:oddHBand="1" w:evenHBand="0" w:firstRowFirstColumn="0" w:firstRowLastColumn="0" w:lastRowFirstColumn="0" w:lastRowLastColumn="0"/>
            </w:pPr>
            <w:r>
              <w:t>1 Corde</w:t>
            </w:r>
          </w:p>
          <w:p w14:paraId="75BFE464" w14:textId="1C456C22" w:rsidR="00163FDC" w:rsidRDefault="00163FDC" w:rsidP="00384A87">
            <w:pPr>
              <w:cnfStyle w:val="000000100000" w:firstRow="0" w:lastRow="0" w:firstColumn="0" w:lastColumn="0" w:oddVBand="0" w:evenVBand="0" w:oddHBand="1" w:evenHBand="0" w:firstRowFirstColumn="0" w:firstRowLastColumn="0" w:lastRowFirstColumn="0" w:lastRowLastColumn="0"/>
            </w:pPr>
            <w:r>
              <w:t>1 planche</w:t>
            </w:r>
          </w:p>
        </w:tc>
        <w:tc>
          <w:tcPr>
            <w:tcW w:w="2266" w:type="dxa"/>
          </w:tcPr>
          <w:p w14:paraId="5DA9D9D2" w14:textId="2E520AE7" w:rsidR="008921C0" w:rsidRDefault="00163FDC" w:rsidP="00384A87">
            <w:pPr>
              <w:cnfStyle w:val="000000100000" w:firstRow="0" w:lastRow="0" w:firstColumn="0" w:lastColumn="0" w:oddVBand="0" w:evenVBand="0" w:oddHBand="1" w:evenHBand="0" w:firstRowFirstColumn="0" w:firstRowLastColumn="0" w:lastRowFirstColumn="0" w:lastRowLastColumn="0"/>
            </w:pPr>
            <w:r>
              <w:t>1 corde et gouge</w:t>
            </w:r>
          </w:p>
        </w:tc>
        <w:tc>
          <w:tcPr>
            <w:tcW w:w="2266" w:type="dxa"/>
          </w:tcPr>
          <w:p w14:paraId="5816331E" w14:textId="77777777" w:rsidR="008921C0" w:rsidRDefault="008921C0" w:rsidP="00384A87">
            <w:pPr>
              <w:cnfStyle w:val="000000100000" w:firstRow="0" w:lastRow="0" w:firstColumn="0" w:lastColumn="0" w:oddVBand="0" w:evenVBand="0" w:oddHBand="1" w:evenHBand="0" w:firstRowFirstColumn="0" w:firstRowLastColumn="0" w:lastRowFirstColumn="0" w:lastRowLastColumn="0"/>
            </w:pPr>
          </w:p>
        </w:tc>
      </w:tr>
    </w:tbl>
    <w:p w14:paraId="3A6EE6A3" w14:textId="40DD0664" w:rsidR="001133C8" w:rsidRDefault="00C866E0" w:rsidP="00C866E0">
      <w:pPr>
        <w:pStyle w:val="Titre2"/>
      </w:pPr>
      <w:bookmarkStart w:id="473" w:name="_Toc391365931"/>
      <w:r>
        <w:t>Moulin</w:t>
      </w:r>
      <w:bookmarkEnd w:id="473"/>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03F3B628" w14:textId="77777777" w:rsidTr="00444E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002B340" w14:textId="77777777" w:rsidR="00C866E0" w:rsidRDefault="00C866E0" w:rsidP="00C866E0">
            <w:r>
              <w:t>Compétences</w:t>
            </w:r>
          </w:p>
        </w:tc>
        <w:tc>
          <w:tcPr>
            <w:tcW w:w="2265" w:type="dxa"/>
          </w:tcPr>
          <w:p w14:paraId="42A36FFF" w14:textId="103D04E3"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130C69FF" w14:textId="0FF1414C"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5E4B25BD"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444EB0" w14:paraId="05FAC0BA"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9FBEA0" w14:textId="34806A7E" w:rsidR="00444EB0" w:rsidRDefault="00444EB0" w:rsidP="00384A87">
            <w:commentRangeStart w:id="474"/>
            <w:r>
              <w:t>Presser</w:t>
            </w:r>
            <w:commentRangeEnd w:id="474"/>
            <w:r w:rsidR="00766230">
              <w:rPr>
                <w:rStyle w:val="Marquedecommentaire"/>
              </w:rPr>
              <w:commentReference w:id="474"/>
            </w:r>
            <w:r>
              <w:t xml:space="preserve"> l’Oli</w:t>
            </w:r>
          </w:p>
        </w:tc>
        <w:tc>
          <w:tcPr>
            <w:tcW w:w="2265" w:type="dxa"/>
          </w:tcPr>
          <w:p w14:paraId="1100C5DE" w14:textId="090B1BFD" w:rsidR="00444EB0" w:rsidRDefault="00444EB0" w:rsidP="00444EB0">
            <w:pPr>
              <w:cnfStyle w:val="000000100000" w:firstRow="0" w:lastRow="0" w:firstColumn="0" w:lastColumn="0" w:oddVBand="0" w:evenVBand="0" w:oddHBand="1" w:evenHBand="0" w:firstRowFirstColumn="0" w:firstRowLastColumn="0" w:lastRowFirstColumn="0" w:lastRowLastColumn="0"/>
            </w:pPr>
            <w:r>
              <w:t>1 Oli (fruit)</w:t>
            </w:r>
          </w:p>
          <w:p w14:paraId="0660CC68" w14:textId="65B38CCB" w:rsidR="00206762" w:rsidRDefault="00206762" w:rsidP="00444EB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4A8E61CF" w14:textId="0296CC51" w:rsidR="00444EB0" w:rsidRDefault="00444EB0" w:rsidP="00384A87">
            <w:pPr>
              <w:cnfStyle w:val="000000100000" w:firstRow="0" w:lastRow="0" w:firstColumn="0" w:lastColumn="0" w:oddVBand="0" w:evenVBand="0" w:oddHBand="1" w:evenHBand="0" w:firstRowFirstColumn="0" w:firstRowLastColumn="0" w:lastRowFirstColumn="0" w:lastRowLastColumn="0"/>
            </w:pPr>
            <w:r>
              <w:t>1</w:t>
            </w:r>
            <w:r w:rsidR="00F14523">
              <w:t>0</w:t>
            </w:r>
            <w:r>
              <w:t xml:space="preserve"> Huile d’Oli</w:t>
            </w:r>
          </w:p>
        </w:tc>
        <w:tc>
          <w:tcPr>
            <w:tcW w:w="2266" w:type="dxa"/>
          </w:tcPr>
          <w:p w14:paraId="534B2C99" w14:textId="77777777" w:rsidR="00444EB0" w:rsidRDefault="00444EB0" w:rsidP="00444EB0">
            <w:pPr>
              <w:cnfStyle w:val="000000100000" w:firstRow="0" w:lastRow="0" w:firstColumn="0" w:lastColumn="0" w:oddVBand="0" w:evenVBand="0" w:oddHBand="1" w:evenHBand="0" w:firstRowFirstColumn="0" w:firstRowLastColumn="0" w:lastRowFirstColumn="0" w:lastRowLastColumn="0"/>
            </w:pPr>
          </w:p>
        </w:tc>
      </w:tr>
      <w:tr w:rsidR="00444EB0" w14:paraId="0D533140"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7FC05C8F" w14:textId="378CA5CD" w:rsidR="00444EB0" w:rsidRDefault="00444EB0" w:rsidP="00444EB0">
            <w:commentRangeStart w:id="475"/>
            <w:r>
              <w:t>Presser</w:t>
            </w:r>
            <w:commentRangeEnd w:id="475"/>
            <w:r w:rsidR="00766230">
              <w:rPr>
                <w:rStyle w:val="Marquedecommentaire"/>
              </w:rPr>
              <w:commentReference w:id="475"/>
            </w:r>
            <w:r>
              <w:t xml:space="preserve"> le Ligio</w:t>
            </w:r>
          </w:p>
        </w:tc>
        <w:tc>
          <w:tcPr>
            <w:tcW w:w="2265" w:type="dxa"/>
          </w:tcPr>
          <w:p w14:paraId="342D3BF6" w14:textId="0A3D650C" w:rsidR="00444EB0" w:rsidRDefault="00444EB0" w:rsidP="00444EB0">
            <w:pPr>
              <w:cnfStyle w:val="000000000000" w:firstRow="0" w:lastRow="0" w:firstColumn="0" w:lastColumn="0" w:oddVBand="0" w:evenVBand="0" w:oddHBand="0" w:evenHBand="0" w:firstRowFirstColumn="0" w:firstRowLastColumn="0" w:lastRowFirstColumn="0" w:lastRowLastColumn="0"/>
            </w:pPr>
            <w:r>
              <w:t>1 Plan de Ligio</w:t>
            </w:r>
          </w:p>
          <w:p w14:paraId="11ABD49C" w14:textId="46621BA4" w:rsidR="00206762" w:rsidRDefault="00206762" w:rsidP="00444EB0">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0808257D" w14:textId="5A06C51C" w:rsidR="00444EB0" w:rsidRDefault="00444EB0" w:rsidP="00444EB0">
            <w:pPr>
              <w:cnfStyle w:val="000000000000" w:firstRow="0" w:lastRow="0" w:firstColumn="0" w:lastColumn="0" w:oddVBand="0" w:evenVBand="0" w:oddHBand="0" w:evenHBand="0" w:firstRowFirstColumn="0" w:firstRowLastColumn="0" w:lastRowFirstColumn="0" w:lastRowLastColumn="0"/>
            </w:pPr>
            <w:r>
              <w:t>1</w:t>
            </w:r>
            <w:r w:rsidR="00294A62">
              <w:t>0</w:t>
            </w:r>
            <w:r>
              <w:t xml:space="preserve"> Suc de Ligio</w:t>
            </w:r>
          </w:p>
        </w:tc>
        <w:tc>
          <w:tcPr>
            <w:tcW w:w="2266" w:type="dxa"/>
          </w:tcPr>
          <w:p w14:paraId="3B92E475" w14:textId="77777777" w:rsidR="00444EB0" w:rsidRDefault="00444EB0" w:rsidP="00444EB0">
            <w:pPr>
              <w:cnfStyle w:val="000000000000" w:firstRow="0" w:lastRow="0" w:firstColumn="0" w:lastColumn="0" w:oddVBand="0" w:evenVBand="0" w:oddHBand="0" w:evenHBand="0" w:firstRowFirstColumn="0" w:firstRowLastColumn="0" w:lastRowFirstColumn="0" w:lastRowLastColumn="0"/>
            </w:pPr>
          </w:p>
        </w:tc>
      </w:tr>
      <w:tr w:rsidR="00444EB0" w14:paraId="5BF41ED6"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B95286F" w14:textId="1CD9CEFB" w:rsidR="00444EB0" w:rsidRDefault="00444EB0" w:rsidP="00444EB0">
            <w:commentRangeStart w:id="476"/>
            <w:r>
              <w:t>Presser</w:t>
            </w:r>
            <w:commentRangeEnd w:id="476"/>
            <w:r w:rsidR="00766230">
              <w:rPr>
                <w:rStyle w:val="Marquedecommentaire"/>
              </w:rPr>
              <w:commentReference w:id="476"/>
            </w:r>
            <w:r>
              <w:t xml:space="preserve"> l’Aloe</w:t>
            </w:r>
          </w:p>
        </w:tc>
        <w:tc>
          <w:tcPr>
            <w:tcW w:w="2265" w:type="dxa"/>
          </w:tcPr>
          <w:p w14:paraId="3CCB4329" w14:textId="64B32332" w:rsidR="00444EB0" w:rsidRDefault="00444EB0" w:rsidP="00444EB0">
            <w:pPr>
              <w:cnfStyle w:val="000000100000" w:firstRow="0" w:lastRow="0" w:firstColumn="0" w:lastColumn="0" w:oddVBand="0" w:evenVBand="0" w:oddHBand="1" w:evenHBand="0" w:firstRowFirstColumn="0" w:firstRowLastColumn="0" w:lastRowFirstColumn="0" w:lastRowLastColumn="0"/>
            </w:pPr>
            <w:r>
              <w:t>1 Plant d’Aloe</w:t>
            </w:r>
          </w:p>
          <w:p w14:paraId="343D0F67" w14:textId="5CDC5AE7" w:rsidR="00206762" w:rsidRDefault="00206762" w:rsidP="00444EB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2584BD88" w14:textId="26011D23" w:rsidR="00444EB0" w:rsidRDefault="00444EB0" w:rsidP="00444EB0">
            <w:pPr>
              <w:cnfStyle w:val="000000100000" w:firstRow="0" w:lastRow="0" w:firstColumn="0" w:lastColumn="0" w:oddVBand="0" w:evenVBand="0" w:oddHBand="1" w:evenHBand="0" w:firstRowFirstColumn="0" w:firstRowLastColumn="0" w:lastRowFirstColumn="0" w:lastRowLastColumn="0"/>
            </w:pPr>
            <w:r>
              <w:t>1</w:t>
            </w:r>
            <w:r w:rsidR="00294A62">
              <w:t>0</w:t>
            </w:r>
            <w:r>
              <w:t xml:space="preserve"> Suc d’Aloe</w:t>
            </w:r>
          </w:p>
        </w:tc>
        <w:tc>
          <w:tcPr>
            <w:tcW w:w="2266" w:type="dxa"/>
          </w:tcPr>
          <w:p w14:paraId="7067DF72" w14:textId="77777777" w:rsidR="00444EB0" w:rsidRDefault="00444EB0" w:rsidP="00444EB0">
            <w:pPr>
              <w:cnfStyle w:val="000000100000" w:firstRow="0" w:lastRow="0" w:firstColumn="0" w:lastColumn="0" w:oddVBand="0" w:evenVBand="0" w:oddHBand="1" w:evenHBand="0" w:firstRowFirstColumn="0" w:firstRowLastColumn="0" w:lastRowFirstColumn="0" w:lastRowLastColumn="0"/>
            </w:pPr>
          </w:p>
        </w:tc>
      </w:tr>
      <w:tr w:rsidR="00444EB0" w14:paraId="203B0733"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3F4FCC7D" w14:textId="711E0005" w:rsidR="00444EB0" w:rsidRDefault="00444EB0" w:rsidP="00384A87">
            <w:commentRangeStart w:id="477"/>
            <w:r>
              <w:t>Presser</w:t>
            </w:r>
            <w:commentRangeEnd w:id="477"/>
            <w:r w:rsidR="00957CCA">
              <w:rPr>
                <w:rStyle w:val="Marquedecommentaire"/>
              </w:rPr>
              <w:commentReference w:id="477"/>
            </w:r>
            <w:r>
              <w:t xml:space="preserve"> le </w:t>
            </w:r>
            <w:r w:rsidR="00384A87">
              <w:t>Kakto</w:t>
            </w:r>
          </w:p>
        </w:tc>
        <w:tc>
          <w:tcPr>
            <w:tcW w:w="2265" w:type="dxa"/>
          </w:tcPr>
          <w:p w14:paraId="0C98360C" w14:textId="475A16CC" w:rsidR="00444EB0" w:rsidRDefault="00444EB0" w:rsidP="00444EB0">
            <w:pPr>
              <w:cnfStyle w:val="000000000000" w:firstRow="0" w:lastRow="0" w:firstColumn="0" w:lastColumn="0" w:oddVBand="0" w:evenVBand="0" w:oddHBand="0" w:evenHBand="0" w:firstRowFirstColumn="0" w:firstRowLastColumn="0" w:lastRowFirstColumn="0" w:lastRowLastColumn="0"/>
            </w:pPr>
            <w:r>
              <w:t xml:space="preserve">1 Plant de </w:t>
            </w:r>
            <w:r w:rsidR="00384A87">
              <w:t>Kakto</w:t>
            </w:r>
          </w:p>
          <w:p w14:paraId="73649B98" w14:textId="465E33F0" w:rsidR="00206762" w:rsidRDefault="00206762" w:rsidP="00444EB0">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75B1FB4B" w14:textId="705A304F" w:rsidR="00444EB0" w:rsidRDefault="00444EB0" w:rsidP="0030319B">
            <w:pPr>
              <w:cnfStyle w:val="000000000000" w:firstRow="0" w:lastRow="0" w:firstColumn="0" w:lastColumn="0" w:oddVBand="0" w:evenVBand="0" w:oddHBand="0" w:evenHBand="0" w:firstRowFirstColumn="0" w:firstRowLastColumn="0" w:lastRowFirstColumn="0" w:lastRowLastColumn="0"/>
            </w:pPr>
            <w:r>
              <w:t>1</w:t>
            </w:r>
            <w:r w:rsidR="00294A62">
              <w:t>0</w:t>
            </w:r>
            <w:r>
              <w:t xml:space="preserve"> </w:t>
            </w:r>
            <w:r w:rsidR="0030319B">
              <w:t xml:space="preserve">Jus </w:t>
            </w:r>
            <w:r>
              <w:t xml:space="preserve">de </w:t>
            </w:r>
            <w:r w:rsidR="00384A87">
              <w:t>Kakto</w:t>
            </w:r>
          </w:p>
        </w:tc>
        <w:tc>
          <w:tcPr>
            <w:tcW w:w="2266" w:type="dxa"/>
          </w:tcPr>
          <w:p w14:paraId="48026DCC" w14:textId="77777777" w:rsidR="00444EB0" w:rsidRDefault="00444EB0" w:rsidP="00444EB0">
            <w:pPr>
              <w:cnfStyle w:val="000000000000" w:firstRow="0" w:lastRow="0" w:firstColumn="0" w:lastColumn="0" w:oddVBand="0" w:evenVBand="0" w:oddHBand="0" w:evenHBand="0" w:firstRowFirstColumn="0" w:firstRowLastColumn="0" w:lastRowFirstColumn="0" w:lastRowLastColumn="0"/>
            </w:pPr>
          </w:p>
        </w:tc>
      </w:tr>
      <w:tr w:rsidR="00444EB0" w14:paraId="17C7D53E"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38FEC13" w14:textId="43AFCBA3" w:rsidR="00444EB0" w:rsidRDefault="00444EB0" w:rsidP="00444EB0">
            <w:commentRangeStart w:id="478"/>
            <w:r>
              <w:t>Presser</w:t>
            </w:r>
            <w:commentRangeEnd w:id="478"/>
            <w:r w:rsidR="00957CCA">
              <w:rPr>
                <w:rStyle w:val="Marquedecommentaire"/>
              </w:rPr>
              <w:commentReference w:id="478"/>
            </w:r>
            <w:r>
              <w:t xml:space="preserve"> l’Arido</w:t>
            </w:r>
          </w:p>
        </w:tc>
        <w:tc>
          <w:tcPr>
            <w:tcW w:w="2265" w:type="dxa"/>
          </w:tcPr>
          <w:p w14:paraId="26FB6644" w14:textId="5BF81649" w:rsidR="00444EB0" w:rsidRDefault="00444EB0" w:rsidP="00444EB0">
            <w:pPr>
              <w:cnfStyle w:val="000000100000" w:firstRow="0" w:lastRow="0" w:firstColumn="0" w:lastColumn="0" w:oddVBand="0" w:evenVBand="0" w:oddHBand="1" w:evenHBand="0" w:firstRowFirstColumn="0" w:firstRowLastColumn="0" w:lastRowFirstColumn="0" w:lastRowLastColumn="0"/>
            </w:pPr>
            <w:r>
              <w:t>1 Graines d’Arido</w:t>
            </w:r>
          </w:p>
          <w:p w14:paraId="13603F64" w14:textId="158EFDA5" w:rsidR="00206762" w:rsidRDefault="00206762" w:rsidP="00444EB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6E6C926D" w14:textId="6E28FDB0" w:rsidR="00444EB0" w:rsidRDefault="00444EB0" w:rsidP="00444EB0">
            <w:pPr>
              <w:cnfStyle w:val="000000100000" w:firstRow="0" w:lastRow="0" w:firstColumn="0" w:lastColumn="0" w:oddVBand="0" w:evenVBand="0" w:oddHBand="1" w:evenHBand="0" w:firstRowFirstColumn="0" w:firstRowLastColumn="0" w:lastRowFirstColumn="0" w:lastRowLastColumn="0"/>
            </w:pPr>
            <w:r>
              <w:t>1</w:t>
            </w:r>
            <w:r w:rsidR="00F14523">
              <w:t>0</w:t>
            </w:r>
            <w:r>
              <w:t xml:space="preserve"> Huile d’Arido</w:t>
            </w:r>
          </w:p>
        </w:tc>
        <w:tc>
          <w:tcPr>
            <w:tcW w:w="2266" w:type="dxa"/>
          </w:tcPr>
          <w:p w14:paraId="563A5B27" w14:textId="77777777" w:rsidR="00444EB0" w:rsidRDefault="00444EB0" w:rsidP="00444EB0">
            <w:pPr>
              <w:cnfStyle w:val="000000100000" w:firstRow="0" w:lastRow="0" w:firstColumn="0" w:lastColumn="0" w:oddVBand="0" w:evenVBand="0" w:oddHBand="1" w:evenHBand="0" w:firstRowFirstColumn="0" w:firstRowLastColumn="0" w:lastRowFirstColumn="0" w:lastRowLastColumn="0"/>
            </w:pPr>
          </w:p>
        </w:tc>
      </w:tr>
      <w:tr w:rsidR="00444EB0" w14:paraId="1A8F7BCF"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7DEBF34F" w14:textId="395C4098" w:rsidR="00444EB0" w:rsidRDefault="00444EB0" w:rsidP="00444EB0">
            <w:commentRangeStart w:id="479"/>
            <w:r>
              <w:lastRenderedPageBreak/>
              <w:t>Battre</w:t>
            </w:r>
            <w:commentRangeEnd w:id="479"/>
            <w:r w:rsidR="00957CCA">
              <w:rPr>
                <w:rStyle w:val="Marquedecommentaire"/>
              </w:rPr>
              <w:commentReference w:id="479"/>
            </w:r>
            <w:r>
              <w:t xml:space="preserve"> l’Avoro</w:t>
            </w:r>
          </w:p>
        </w:tc>
        <w:tc>
          <w:tcPr>
            <w:tcW w:w="2265" w:type="dxa"/>
          </w:tcPr>
          <w:p w14:paraId="29A56C99" w14:textId="577BE3B5" w:rsidR="00444EB0" w:rsidRDefault="00444EB0" w:rsidP="00444EB0">
            <w:pPr>
              <w:cnfStyle w:val="000000000000" w:firstRow="0" w:lastRow="0" w:firstColumn="0" w:lastColumn="0" w:oddVBand="0" w:evenVBand="0" w:oddHBand="0" w:evenHBand="0" w:firstRowFirstColumn="0" w:firstRowLastColumn="0" w:lastRowFirstColumn="0" w:lastRowLastColumn="0"/>
            </w:pPr>
            <w:r>
              <w:t>1 Tiges d’Avoro</w:t>
            </w:r>
          </w:p>
          <w:p w14:paraId="5FE21788" w14:textId="4A43F243" w:rsidR="00206762" w:rsidRDefault="00206762" w:rsidP="00444EB0">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2323309D" w14:textId="6AF6BDDD" w:rsidR="00444EB0" w:rsidRDefault="00444EB0" w:rsidP="00444EB0">
            <w:pPr>
              <w:cnfStyle w:val="000000000000" w:firstRow="0" w:lastRow="0" w:firstColumn="0" w:lastColumn="0" w:oddVBand="0" w:evenVBand="0" w:oddHBand="0" w:evenHBand="0" w:firstRowFirstColumn="0" w:firstRowLastColumn="0" w:lastRowFirstColumn="0" w:lastRowLastColumn="0"/>
            </w:pPr>
            <w:r>
              <w:t>1 Paille d’Avoro</w:t>
            </w:r>
          </w:p>
          <w:p w14:paraId="7FADA3BB" w14:textId="16DEBA9A" w:rsidR="00444EB0" w:rsidRDefault="00444EB0" w:rsidP="00444EB0">
            <w:pPr>
              <w:cnfStyle w:val="000000000000" w:firstRow="0" w:lastRow="0" w:firstColumn="0" w:lastColumn="0" w:oddVBand="0" w:evenVBand="0" w:oddHBand="0" w:evenHBand="0" w:firstRowFirstColumn="0" w:firstRowLastColumn="0" w:lastRowFirstColumn="0" w:lastRowLastColumn="0"/>
            </w:pPr>
            <w:r>
              <w:t>1 Céréales d’Avoro</w:t>
            </w:r>
          </w:p>
        </w:tc>
        <w:tc>
          <w:tcPr>
            <w:tcW w:w="2266" w:type="dxa"/>
          </w:tcPr>
          <w:p w14:paraId="436F2948" w14:textId="77777777" w:rsidR="00444EB0" w:rsidRDefault="00444EB0" w:rsidP="00444EB0">
            <w:pPr>
              <w:cnfStyle w:val="000000000000" w:firstRow="0" w:lastRow="0" w:firstColumn="0" w:lastColumn="0" w:oddVBand="0" w:evenVBand="0" w:oddHBand="0" w:evenHBand="0" w:firstRowFirstColumn="0" w:firstRowLastColumn="0" w:lastRowFirstColumn="0" w:lastRowLastColumn="0"/>
            </w:pPr>
          </w:p>
        </w:tc>
      </w:tr>
      <w:tr w:rsidR="00444EB0" w14:paraId="0FEA7769"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0D8B" w14:textId="230EB198" w:rsidR="00444EB0" w:rsidRDefault="00444EB0" w:rsidP="00444EB0">
            <w:commentRangeStart w:id="480"/>
            <w:r>
              <w:t>Moudre</w:t>
            </w:r>
            <w:commentRangeEnd w:id="480"/>
            <w:r w:rsidR="00322A55">
              <w:rPr>
                <w:rStyle w:val="Marquedecommentaire"/>
              </w:rPr>
              <w:commentReference w:id="480"/>
            </w:r>
            <w:r>
              <w:t xml:space="preserve"> l’Avoro</w:t>
            </w:r>
          </w:p>
        </w:tc>
        <w:tc>
          <w:tcPr>
            <w:tcW w:w="2265" w:type="dxa"/>
          </w:tcPr>
          <w:p w14:paraId="2BB1D586" w14:textId="26D2F791" w:rsidR="00444EB0" w:rsidRDefault="00444EB0" w:rsidP="00444EB0">
            <w:pPr>
              <w:cnfStyle w:val="000000100000" w:firstRow="0" w:lastRow="0" w:firstColumn="0" w:lastColumn="0" w:oddVBand="0" w:evenVBand="0" w:oddHBand="1" w:evenHBand="0" w:firstRowFirstColumn="0" w:firstRowLastColumn="0" w:lastRowFirstColumn="0" w:lastRowLastColumn="0"/>
            </w:pPr>
            <w:r>
              <w:t>1 Céréales d’Avoro</w:t>
            </w:r>
          </w:p>
          <w:p w14:paraId="255D7DF7" w14:textId="60593FB5" w:rsidR="00206762" w:rsidRDefault="00206762" w:rsidP="00444EB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0EB638F0" w14:textId="6BF9C333" w:rsidR="00444EB0" w:rsidRDefault="00E86F2D" w:rsidP="00444EB0">
            <w:pPr>
              <w:cnfStyle w:val="000000100000" w:firstRow="0" w:lastRow="0" w:firstColumn="0" w:lastColumn="0" w:oddVBand="0" w:evenVBand="0" w:oddHBand="1" w:evenHBand="0" w:firstRowFirstColumn="0" w:firstRowLastColumn="0" w:lastRowFirstColumn="0" w:lastRowLastColumn="0"/>
            </w:pPr>
            <w:r>
              <w:t>1</w:t>
            </w:r>
            <w:r w:rsidR="00444EB0">
              <w:t xml:space="preserve"> Farine d’Avoro</w:t>
            </w:r>
          </w:p>
        </w:tc>
        <w:tc>
          <w:tcPr>
            <w:tcW w:w="2266" w:type="dxa"/>
          </w:tcPr>
          <w:p w14:paraId="7FB2F83F" w14:textId="77777777" w:rsidR="00444EB0" w:rsidRDefault="00444EB0" w:rsidP="00444EB0">
            <w:pPr>
              <w:cnfStyle w:val="000000100000" w:firstRow="0" w:lastRow="0" w:firstColumn="0" w:lastColumn="0" w:oddVBand="0" w:evenVBand="0" w:oddHBand="1" w:evenHBand="0" w:firstRowFirstColumn="0" w:firstRowLastColumn="0" w:lastRowFirstColumn="0" w:lastRowLastColumn="0"/>
            </w:pPr>
          </w:p>
        </w:tc>
      </w:tr>
      <w:tr w:rsidR="00681CBC" w14:paraId="3B2E2B5B"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02B45E4D" w14:textId="75422243" w:rsidR="00681CBC" w:rsidRDefault="00681CBC" w:rsidP="00444EB0">
            <w:commentRangeStart w:id="481"/>
            <w:r>
              <w:t>Moudre</w:t>
            </w:r>
            <w:commentRangeEnd w:id="481"/>
            <w:r w:rsidR="00322A55">
              <w:rPr>
                <w:rStyle w:val="Marquedecommentaire"/>
              </w:rPr>
              <w:commentReference w:id="481"/>
            </w:r>
            <w:r>
              <w:t xml:space="preserve"> Lichoj</w:t>
            </w:r>
          </w:p>
        </w:tc>
        <w:tc>
          <w:tcPr>
            <w:tcW w:w="2265" w:type="dxa"/>
          </w:tcPr>
          <w:p w14:paraId="05296D3D" w14:textId="1C5CBB80" w:rsidR="00681CBC" w:rsidRDefault="00681CBC" w:rsidP="00444EB0">
            <w:pPr>
              <w:cnfStyle w:val="000000000000" w:firstRow="0" w:lastRow="0" w:firstColumn="0" w:lastColumn="0" w:oddVBand="0" w:evenVBand="0" w:oddHBand="0" w:evenHBand="0" w:firstRowFirstColumn="0" w:firstRowLastColumn="0" w:lastRowFirstColumn="0" w:lastRowLastColumn="0"/>
            </w:pPr>
            <w:r>
              <w:t>1 lichoj</w:t>
            </w:r>
            <w:r w:rsidR="00322A55">
              <w:t xml:space="preserve"> séché</w:t>
            </w:r>
          </w:p>
          <w:p w14:paraId="5C9256EF" w14:textId="252EF833" w:rsidR="00681CBC" w:rsidRDefault="00681CBC" w:rsidP="00444EB0">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751DFA0C" w14:textId="578273F7" w:rsidR="00681CBC" w:rsidRDefault="00E86F2D" w:rsidP="00444EB0">
            <w:pPr>
              <w:cnfStyle w:val="000000000000" w:firstRow="0" w:lastRow="0" w:firstColumn="0" w:lastColumn="0" w:oddVBand="0" w:evenVBand="0" w:oddHBand="0" w:evenHBand="0" w:firstRowFirstColumn="0" w:firstRowLastColumn="0" w:lastRowFirstColumn="0" w:lastRowLastColumn="0"/>
            </w:pPr>
            <w:r>
              <w:t>1</w:t>
            </w:r>
            <w:r w:rsidR="00322A55">
              <w:t xml:space="preserve"> </w:t>
            </w:r>
            <w:r w:rsidR="00681CBC">
              <w:t>Farine de Luchoj</w:t>
            </w:r>
          </w:p>
        </w:tc>
        <w:tc>
          <w:tcPr>
            <w:tcW w:w="2266" w:type="dxa"/>
          </w:tcPr>
          <w:p w14:paraId="1A0E8C6F" w14:textId="77777777" w:rsidR="00681CBC" w:rsidRDefault="00681CBC" w:rsidP="00444EB0">
            <w:pPr>
              <w:cnfStyle w:val="000000000000" w:firstRow="0" w:lastRow="0" w:firstColumn="0" w:lastColumn="0" w:oddVBand="0" w:evenVBand="0" w:oddHBand="0" w:evenHBand="0" w:firstRowFirstColumn="0" w:firstRowLastColumn="0" w:lastRowFirstColumn="0" w:lastRowLastColumn="0"/>
            </w:pPr>
          </w:p>
        </w:tc>
      </w:tr>
      <w:tr w:rsidR="00384A87" w14:paraId="6568C6B0"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A3C4982" w14:textId="21506B3E" w:rsidR="00384A87" w:rsidRDefault="00384A87" w:rsidP="00384A87">
            <w:commentRangeStart w:id="482"/>
            <w:r>
              <w:t>Presser</w:t>
            </w:r>
            <w:commentRangeEnd w:id="482"/>
            <w:r w:rsidR="00322A55">
              <w:rPr>
                <w:rStyle w:val="Marquedecommentaire"/>
              </w:rPr>
              <w:commentReference w:id="482"/>
            </w:r>
            <w:r>
              <w:t xml:space="preserve"> l’Avoro</w:t>
            </w:r>
          </w:p>
        </w:tc>
        <w:tc>
          <w:tcPr>
            <w:tcW w:w="2265" w:type="dxa"/>
          </w:tcPr>
          <w:p w14:paraId="068EE573" w14:textId="7301E1DB" w:rsidR="00384A87" w:rsidRDefault="00384A87" w:rsidP="00384A87">
            <w:pPr>
              <w:cnfStyle w:val="000000100000" w:firstRow="0" w:lastRow="0" w:firstColumn="0" w:lastColumn="0" w:oddVBand="0" w:evenVBand="0" w:oddHBand="1" w:evenHBand="0" w:firstRowFirstColumn="0" w:firstRowLastColumn="0" w:lastRowFirstColumn="0" w:lastRowLastColumn="0"/>
            </w:pPr>
            <w:r>
              <w:t>1 Tiges d’Avoro</w:t>
            </w:r>
          </w:p>
          <w:p w14:paraId="65DCC89B" w14:textId="330526A0" w:rsidR="00384A87" w:rsidRDefault="00384A87" w:rsidP="00384A87">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6208CDFB" w14:textId="50C4B92F" w:rsidR="00384A87" w:rsidRDefault="00384A87" w:rsidP="00384A87">
            <w:pPr>
              <w:cnfStyle w:val="000000100000" w:firstRow="0" w:lastRow="0" w:firstColumn="0" w:lastColumn="0" w:oddVBand="0" w:evenVBand="0" w:oddHBand="1" w:evenHBand="0" w:firstRowFirstColumn="0" w:firstRowLastColumn="0" w:lastRowFirstColumn="0" w:lastRowLastColumn="0"/>
            </w:pPr>
            <w:r>
              <w:t>1</w:t>
            </w:r>
            <w:r w:rsidR="00294A62">
              <w:t>0</w:t>
            </w:r>
            <w:r>
              <w:t xml:space="preserve"> jus d’Avoro</w:t>
            </w:r>
          </w:p>
        </w:tc>
        <w:tc>
          <w:tcPr>
            <w:tcW w:w="2266" w:type="dxa"/>
          </w:tcPr>
          <w:p w14:paraId="06D2F0B3" w14:textId="77777777" w:rsidR="00384A87" w:rsidRDefault="00384A87" w:rsidP="00384A87">
            <w:pPr>
              <w:cnfStyle w:val="000000100000" w:firstRow="0" w:lastRow="0" w:firstColumn="0" w:lastColumn="0" w:oddVBand="0" w:evenVBand="0" w:oddHBand="1" w:evenHBand="0" w:firstRowFirstColumn="0" w:firstRowLastColumn="0" w:lastRowFirstColumn="0" w:lastRowLastColumn="0"/>
            </w:pPr>
          </w:p>
        </w:tc>
      </w:tr>
      <w:tr w:rsidR="00384A87" w14:paraId="769363FB"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7F9B2899" w14:textId="208B059E" w:rsidR="00384A87" w:rsidRDefault="00384A87" w:rsidP="00384A87">
            <w:r>
              <w:t xml:space="preserve">Presser </w:t>
            </w:r>
            <w:commentRangeStart w:id="483"/>
            <w:r>
              <w:t>Adano</w:t>
            </w:r>
            <w:commentRangeEnd w:id="483"/>
            <w:r w:rsidR="00322A55">
              <w:rPr>
                <w:rStyle w:val="Marquedecommentaire"/>
              </w:rPr>
              <w:commentReference w:id="483"/>
            </w:r>
          </w:p>
        </w:tc>
        <w:tc>
          <w:tcPr>
            <w:tcW w:w="2265" w:type="dxa"/>
          </w:tcPr>
          <w:p w14:paraId="1063461C" w14:textId="313D0883" w:rsidR="00384A87" w:rsidRDefault="00384A87" w:rsidP="00384A87">
            <w:pPr>
              <w:cnfStyle w:val="000000000000" w:firstRow="0" w:lastRow="0" w:firstColumn="0" w:lastColumn="0" w:oddVBand="0" w:evenVBand="0" w:oddHBand="0" w:evenHBand="0" w:firstRowFirstColumn="0" w:firstRowLastColumn="0" w:lastRowFirstColumn="0" w:lastRowLastColumn="0"/>
            </w:pPr>
            <w:r>
              <w:t xml:space="preserve">1 </w:t>
            </w:r>
            <w:r w:rsidR="00322A55">
              <w:t>Fruits de Bao</w:t>
            </w:r>
          </w:p>
          <w:p w14:paraId="7E716D8A" w14:textId="4B854D21" w:rsidR="00384A87" w:rsidRDefault="00384A87" w:rsidP="00384A87">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60843FFE" w14:textId="57EBC99A" w:rsidR="00384A87" w:rsidRDefault="00384A87">
            <w:pPr>
              <w:cnfStyle w:val="000000000000" w:firstRow="0" w:lastRow="0" w:firstColumn="0" w:lastColumn="0" w:oddVBand="0" w:evenVBand="0" w:oddHBand="0" w:evenHBand="0" w:firstRowFirstColumn="0" w:firstRowLastColumn="0" w:lastRowFirstColumn="0" w:lastRowLastColumn="0"/>
            </w:pPr>
            <w:r>
              <w:t>1</w:t>
            </w:r>
            <w:r w:rsidR="00294A62">
              <w:t>0</w:t>
            </w:r>
            <w:r>
              <w:t xml:space="preserve"> jus </w:t>
            </w:r>
            <w:r w:rsidR="00322A55">
              <w:t>de Bao</w:t>
            </w:r>
          </w:p>
        </w:tc>
        <w:tc>
          <w:tcPr>
            <w:tcW w:w="2266" w:type="dxa"/>
          </w:tcPr>
          <w:p w14:paraId="4C97CCAA" w14:textId="77777777" w:rsidR="00384A87" w:rsidRDefault="00384A87" w:rsidP="00384A87">
            <w:pPr>
              <w:cnfStyle w:val="000000000000" w:firstRow="0" w:lastRow="0" w:firstColumn="0" w:lastColumn="0" w:oddVBand="0" w:evenVBand="0" w:oddHBand="0" w:evenHBand="0" w:firstRowFirstColumn="0" w:firstRowLastColumn="0" w:lastRowFirstColumn="0" w:lastRowLastColumn="0"/>
            </w:pPr>
          </w:p>
        </w:tc>
      </w:tr>
      <w:tr w:rsidR="00384A87" w14:paraId="4A2E6F6E"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6F864D" w14:textId="3D30CBB9" w:rsidR="00384A87" w:rsidRDefault="00384A87" w:rsidP="00384A87">
            <w:commentRangeStart w:id="484"/>
            <w:r>
              <w:t>Presser</w:t>
            </w:r>
            <w:commentRangeEnd w:id="484"/>
            <w:r w:rsidR="00322A55">
              <w:rPr>
                <w:rStyle w:val="Marquedecommentaire"/>
              </w:rPr>
              <w:commentReference w:id="484"/>
            </w:r>
            <w:r>
              <w:t xml:space="preserve"> Airelles</w:t>
            </w:r>
          </w:p>
        </w:tc>
        <w:tc>
          <w:tcPr>
            <w:tcW w:w="2265" w:type="dxa"/>
          </w:tcPr>
          <w:p w14:paraId="14044C34" w14:textId="741148E6" w:rsidR="00384A87" w:rsidRDefault="00384A87" w:rsidP="00384A87">
            <w:pPr>
              <w:cnfStyle w:val="000000100000" w:firstRow="0" w:lastRow="0" w:firstColumn="0" w:lastColumn="0" w:oddVBand="0" w:evenVBand="0" w:oddHBand="1" w:evenHBand="0" w:firstRowFirstColumn="0" w:firstRowLastColumn="0" w:lastRowFirstColumn="0" w:lastRowLastColumn="0"/>
            </w:pPr>
            <w:r>
              <w:t>1 Airelles</w:t>
            </w:r>
          </w:p>
          <w:p w14:paraId="44800406" w14:textId="03EC321F" w:rsidR="00384A87" w:rsidRDefault="00384A87" w:rsidP="00384A87">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7E274207" w14:textId="522105E3" w:rsidR="00384A87" w:rsidRDefault="00384A87" w:rsidP="00384A87">
            <w:pPr>
              <w:cnfStyle w:val="000000100000" w:firstRow="0" w:lastRow="0" w:firstColumn="0" w:lastColumn="0" w:oddVBand="0" w:evenVBand="0" w:oddHBand="1" w:evenHBand="0" w:firstRowFirstColumn="0" w:firstRowLastColumn="0" w:lastRowFirstColumn="0" w:lastRowLastColumn="0"/>
            </w:pPr>
            <w:r>
              <w:t>1</w:t>
            </w:r>
            <w:r w:rsidR="00294A62">
              <w:t>0</w:t>
            </w:r>
            <w:r>
              <w:t xml:space="preserve"> jus d’Airelles</w:t>
            </w:r>
          </w:p>
        </w:tc>
        <w:tc>
          <w:tcPr>
            <w:tcW w:w="2266" w:type="dxa"/>
          </w:tcPr>
          <w:p w14:paraId="431CFD4E" w14:textId="77777777" w:rsidR="00384A87" w:rsidRDefault="00384A87" w:rsidP="00384A87">
            <w:pPr>
              <w:cnfStyle w:val="000000100000" w:firstRow="0" w:lastRow="0" w:firstColumn="0" w:lastColumn="0" w:oddVBand="0" w:evenVBand="0" w:oddHBand="1" w:evenHBand="0" w:firstRowFirstColumn="0" w:firstRowLastColumn="0" w:lastRowFirstColumn="0" w:lastRowLastColumn="0"/>
            </w:pPr>
          </w:p>
        </w:tc>
      </w:tr>
      <w:tr w:rsidR="002F7926" w14:paraId="01882FA5"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02DCB708" w14:textId="60987EB1" w:rsidR="002F7926" w:rsidRDefault="002F7926" w:rsidP="00384A87">
            <w:commentRangeStart w:id="485"/>
            <w:r>
              <w:t>Presser</w:t>
            </w:r>
            <w:commentRangeEnd w:id="485"/>
            <w:r w:rsidR="00322A55">
              <w:rPr>
                <w:rStyle w:val="Marquedecommentaire"/>
              </w:rPr>
              <w:commentReference w:id="485"/>
            </w:r>
            <w:r>
              <w:t xml:space="preserve"> Thorno</w:t>
            </w:r>
          </w:p>
        </w:tc>
        <w:tc>
          <w:tcPr>
            <w:tcW w:w="2265" w:type="dxa"/>
          </w:tcPr>
          <w:p w14:paraId="6F88ED3D" w14:textId="70C4449C" w:rsidR="002F7926" w:rsidRDefault="002F7926" w:rsidP="00384A87">
            <w:pPr>
              <w:cnfStyle w:val="000000000000" w:firstRow="0" w:lastRow="0" w:firstColumn="0" w:lastColumn="0" w:oddVBand="0" w:evenVBand="0" w:oddHBand="0" w:evenHBand="0" w:firstRowFirstColumn="0" w:firstRowLastColumn="0" w:lastRowFirstColumn="0" w:lastRowLastColumn="0"/>
            </w:pPr>
            <w:r>
              <w:t>1 baie de Thorno</w:t>
            </w:r>
          </w:p>
          <w:p w14:paraId="68665757" w14:textId="33FF5850" w:rsidR="002F7926" w:rsidRDefault="002F7926" w:rsidP="00384A87">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39318F9B" w14:textId="359946F8" w:rsidR="002F7926" w:rsidRDefault="002F7926" w:rsidP="00384A87">
            <w:pPr>
              <w:cnfStyle w:val="000000000000" w:firstRow="0" w:lastRow="0" w:firstColumn="0" w:lastColumn="0" w:oddVBand="0" w:evenVBand="0" w:oddHBand="0" w:evenHBand="0" w:firstRowFirstColumn="0" w:firstRowLastColumn="0" w:lastRowFirstColumn="0" w:lastRowLastColumn="0"/>
            </w:pPr>
            <w:r>
              <w:t>1</w:t>
            </w:r>
            <w:r w:rsidR="00F14523">
              <w:t>0</w:t>
            </w:r>
            <w:r>
              <w:t xml:space="preserve"> huile de Thorno</w:t>
            </w:r>
          </w:p>
        </w:tc>
        <w:tc>
          <w:tcPr>
            <w:tcW w:w="2266" w:type="dxa"/>
          </w:tcPr>
          <w:p w14:paraId="3D5F0679" w14:textId="77777777" w:rsidR="002F7926" w:rsidRDefault="002F7926" w:rsidP="00384A87">
            <w:pPr>
              <w:cnfStyle w:val="000000000000" w:firstRow="0" w:lastRow="0" w:firstColumn="0" w:lastColumn="0" w:oddVBand="0" w:evenVBand="0" w:oddHBand="0" w:evenHBand="0" w:firstRowFirstColumn="0" w:firstRowLastColumn="0" w:lastRowFirstColumn="0" w:lastRowLastColumn="0"/>
            </w:pPr>
          </w:p>
        </w:tc>
      </w:tr>
      <w:tr w:rsidR="004004AC" w14:paraId="4E137996"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3A08987" w14:textId="730222D6" w:rsidR="004004AC" w:rsidRDefault="002F7926" w:rsidP="00384A87">
            <w:commentRangeStart w:id="486"/>
            <w:r>
              <w:t>Centrifuger</w:t>
            </w:r>
            <w:commentRangeEnd w:id="486"/>
            <w:r w:rsidR="00322A55">
              <w:rPr>
                <w:rStyle w:val="Marquedecommentaire"/>
              </w:rPr>
              <w:commentReference w:id="486"/>
            </w:r>
            <w:r w:rsidR="004004AC">
              <w:t xml:space="preserve"> Thorno</w:t>
            </w:r>
          </w:p>
        </w:tc>
        <w:tc>
          <w:tcPr>
            <w:tcW w:w="2265" w:type="dxa"/>
          </w:tcPr>
          <w:p w14:paraId="29AFD76F" w14:textId="08EC6AA7" w:rsidR="004004AC" w:rsidRDefault="004004AC" w:rsidP="00384A87">
            <w:pPr>
              <w:cnfStyle w:val="000000100000" w:firstRow="0" w:lastRow="0" w:firstColumn="0" w:lastColumn="0" w:oddVBand="0" w:evenVBand="0" w:oddHBand="1" w:evenHBand="0" w:firstRowFirstColumn="0" w:firstRowLastColumn="0" w:lastRowFirstColumn="0" w:lastRowLastColumn="0"/>
            </w:pPr>
            <w:r>
              <w:t xml:space="preserve">1 </w:t>
            </w:r>
            <w:r w:rsidR="002F7926">
              <w:t xml:space="preserve">baies de </w:t>
            </w:r>
            <w:r>
              <w:t>Thorno</w:t>
            </w:r>
          </w:p>
          <w:p w14:paraId="50C8DE87" w14:textId="4672AC2D" w:rsidR="004004AC" w:rsidRDefault="004004AC" w:rsidP="00384A87">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450DBCC1" w14:textId="13C7921F" w:rsidR="004004AC" w:rsidRDefault="004004AC" w:rsidP="00384A87">
            <w:pPr>
              <w:cnfStyle w:val="000000100000" w:firstRow="0" w:lastRow="0" w:firstColumn="0" w:lastColumn="0" w:oddVBand="0" w:evenVBand="0" w:oddHBand="1" w:evenHBand="0" w:firstRowFirstColumn="0" w:firstRowLastColumn="0" w:lastRowFirstColumn="0" w:lastRowLastColumn="0"/>
            </w:pPr>
            <w:r>
              <w:t>1</w:t>
            </w:r>
            <w:r w:rsidR="00294A62">
              <w:t>0</w:t>
            </w:r>
            <w:r>
              <w:t xml:space="preserve"> jus de Thorno</w:t>
            </w:r>
          </w:p>
        </w:tc>
        <w:tc>
          <w:tcPr>
            <w:tcW w:w="2266" w:type="dxa"/>
          </w:tcPr>
          <w:p w14:paraId="3B0F1E8A" w14:textId="77777777" w:rsidR="004004AC" w:rsidRDefault="004004AC" w:rsidP="00384A87">
            <w:pPr>
              <w:cnfStyle w:val="000000100000" w:firstRow="0" w:lastRow="0" w:firstColumn="0" w:lastColumn="0" w:oddVBand="0" w:evenVBand="0" w:oddHBand="1" w:evenHBand="0" w:firstRowFirstColumn="0" w:firstRowLastColumn="0" w:lastRowFirstColumn="0" w:lastRowLastColumn="0"/>
            </w:pPr>
          </w:p>
        </w:tc>
      </w:tr>
      <w:tr w:rsidR="00384A87" w14:paraId="26D4FA63"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72759D7C" w14:textId="59E878E4" w:rsidR="00384A87" w:rsidRDefault="00384A87" w:rsidP="00384A87">
            <w:commentRangeStart w:id="487"/>
            <w:r>
              <w:t>Emulsionner</w:t>
            </w:r>
            <w:commentRangeEnd w:id="487"/>
            <w:r w:rsidR="00322A55">
              <w:rPr>
                <w:rStyle w:val="Marquedecommentaire"/>
              </w:rPr>
              <w:commentReference w:id="487"/>
            </w:r>
            <w:r>
              <w:t xml:space="preserve"> Aloe</w:t>
            </w:r>
          </w:p>
        </w:tc>
        <w:tc>
          <w:tcPr>
            <w:tcW w:w="2265" w:type="dxa"/>
          </w:tcPr>
          <w:p w14:paraId="175C7FB7" w14:textId="053C1531" w:rsidR="00384A87" w:rsidRDefault="00384A87" w:rsidP="00384A87">
            <w:pPr>
              <w:cnfStyle w:val="000000000000" w:firstRow="0" w:lastRow="0" w:firstColumn="0" w:lastColumn="0" w:oddVBand="0" w:evenVBand="0" w:oddHBand="0" w:evenHBand="0" w:firstRowFirstColumn="0" w:firstRowLastColumn="0" w:lastRowFirstColumn="0" w:lastRowLastColumn="0"/>
            </w:pPr>
            <w:r>
              <w:t xml:space="preserve">1 </w:t>
            </w:r>
            <w:r w:rsidR="00322A55">
              <w:t xml:space="preserve">jus </w:t>
            </w:r>
            <w:r>
              <w:t>d’Aloe</w:t>
            </w:r>
          </w:p>
          <w:p w14:paraId="252785AD" w14:textId="529C5769" w:rsidR="00384A87" w:rsidRDefault="00384A87" w:rsidP="00384A87">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783FF96A" w14:textId="52D23F5E" w:rsidR="00384A87" w:rsidRDefault="00384A87" w:rsidP="00384A87">
            <w:pPr>
              <w:cnfStyle w:val="000000000000" w:firstRow="0" w:lastRow="0" w:firstColumn="0" w:lastColumn="0" w:oddVBand="0" w:evenVBand="0" w:oddHBand="0" w:evenHBand="0" w:firstRowFirstColumn="0" w:firstRowLastColumn="0" w:lastRowFirstColumn="0" w:lastRowLastColumn="0"/>
            </w:pPr>
            <w:r>
              <w:t>1 Gel d’Aloe</w:t>
            </w:r>
          </w:p>
        </w:tc>
        <w:tc>
          <w:tcPr>
            <w:tcW w:w="2266" w:type="dxa"/>
          </w:tcPr>
          <w:p w14:paraId="495040DB" w14:textId="77777777" w:rsidR="00384A87" w:rsidRDefault="00384A87" w:rsidP="00384A87">
            <w:pPr>
              <w:cnfStyle w:val="000000000000" w:firstRow="0" w:lastRow="0" w:firstColumn="0" w:lastColumn="0" w:oddVBand="0" w:evenVBand="0" w:oddHBand="0" w:evenHBand="0" w:firstRowFirstColumn="0" w:firstRowLastColumn="0" w:lastRowFirstColumn="0" w:lastRowLastColumn="0"/>
            </w:pPr>
          </w:p>
        </w:tc>
      </w:tr>
      <w:tr w:rsidR="0024526E" w14:paraId="0C26F7EE" w14:textId="77777777" w:rsidTr="0044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A91E4D" w14:textId="7986626B" w:rsidR="0024526E" w:rsidRDefault="0024526E" w:rsidP="0024526E">
            <w:commentRangeStart w:id="488"/>
            <w:ins w:id="489" w:author="Corinne" w:date="2014-11-21T14:38:00Z">
              <w:r>
                <w:t>Teiller</w:t>
              </w:r>
            </w:ins>
            <w:commentRangeEnd w:id="488"/>
            <w:ins w:id="490" w:author="Corinne" w:date="2014-11-21T14:39:00Z">
              <w:r>
                <w:rPr>
                  <w:rStyle w:val="Marquedecommentaire"/>
                  <w:i w:val="0"/>
                  <w:iCs w:val="0"/>
                </w:rPr>
                <w:commentReference w:id="488"/>
              </w:r>
            </w:ins>
            <w:ins w:id="491" w:author="Corinne" w:date="2014-11-21T14:38:00Z">
              <w:r>
                <w:t xml:space="preserve"> du </w:t>
              </w:r>
              <w:commentRangeStart w:id="492"/>
              <w:r>
                <w:t>Fourrage</w:t>
              </w:r>
            </w:ins>
            <w:commentRangeEnd w:id="492"/>
            <w:ins w:id="493" w:author="Corinne" w:date="2014-11-21T14:54:00Z">
              <w:r w:rsidR="000E79CB">
                <w:rPr>
                  <w:rStyle w:val="Marquedecommentaire"/>
                  <w:i w:val="0"/>
                  <w:iCs w:val="0"/>
                </w:rPr>
                <w:commentReference w:id="492"/>
              </w:r>
            </w:ins>
            <w:ins w:id="494" w:author="Corinne" w:date="2014-11-21T14:38:00Z">
              <w:r>
                <w:t xml:space="preserve"> de Gresbo</w:t>
              </w:r>
            </w:ins>
          </w:p>
        </w:tc>
        <w:tc>
          <w:tcPr>
            <w:tcW w:w="2265" w:type="dxa"/>
          </w:tcPr>
          <w:p w14:paraId="13FC306A" w14:textId="3E1BD2EF" w:rsidR="0024526E" w:rsidRDefault="0024526E" w:rsidP="0024526E">
            <w:pPr>
              <w:cnfStyle w:val="000000100000" w:firstRow="0" w:lastRow="0" w:firstColumn="0" w:lastColumn="0" w:oddVBand="0" w:evenVBand="0" w:oddHBand="1" w:evenHBand="0" w:firstRowFirstColumn="0" w:firstRowLastColumn="0" w:lastRowFirstColumn="0" w:lastRowLastColumn="0"/>
            </w:pPr>
            <w:ins w:id="495" w:author="Corinne" w:date="2014-11-21T14:38:00Z">
              <w:r>
                <w:t>1 Fourrage</w:t>
              </w:r>
            </w:ins>
            <w:ins w:id="496" w:author="Corinne" w:date="2014-11-21T14:39:00Z">
              <w:r>
                <w:t xml:space="preserve"> de Gresbo</w:t>
              </w:r>
            </w:ins>
          </w:p>
        </w:tc>
        <w:tc>
          <w:tcPr>
            <w:tcW w:w="2266" w:type="dxa"/>
          </w:tcPr>
          <w:p w14:paraId="4CDA0E13" w14:textId="5ACA2278" w:rsidR="0024526E" w:rsidRDefault="0024526E" w:rsidP="0024526E">
            <w:pPr>
              <w:cnfStyle w:val="000000100000" w:firstRow="0" w:lastRow="0" w:firstColumn="0" w:lastColumn="0" w:oddVBand="0" w:evenVBand="0" w:oddHBand="1" w:evenHBand="0" w:firstRowFirstColumn="0" w:firstRowLastColumn="0" w:lastRowFirstColumn="0" w:lastRowLastColumn="0"/>
            </w:pPr>
            <w:ins w:id="497" w:author="Corinne" w:date="2014-11-21T14:39:00Z">
              <w:r>
                <w:t xml:space="preserve">1 </w:t>
              </w:r>
              <w:commentRangeStart w:id="498"/>
              <w:r>
                <w:t>Fibre</w:t>
              </w:r>
            </w:ins>
            <w:commentRangeEnd w:id="498"/>
            <w:ins w:id="499" w:author="Corinne" w:date="2014-11-21T14:52:00Z">
              <w:r w:rsidR="007B65EA">
                <w:rPr>
                  <w:rStyle w:val="Marquedecommentaire"/>
                </w:rPr>
                <w:commentReference w:id="498"/>
              </w:r>
            </w:ins>
            <w:ins w:id="500" w:author="Corinne" w:date="2014-11-21T14:39:00Z">
              <w:r>
                <w:t xml:space="preserve"> naturelle</w:t>
              </w:r>
            </w:ins>
          </w:p>
        </w:tc>
        <w:tc>
          <w:tcPr>
            <w:tcW w:w="2266" w:type="dxa"/>
          </w:tcPr>
          <w:p w14:paraId="645AD840" w14:textId="77777777" w:rsidR="0024526E" w:rsidRDefault="0024526E" w:rsidP="0024526E">
            <w:pPr>
              <w:cnfStyle w:val="000000100000" w:firstRow="0" w:lastRow="0" w:firstColumn="0" w:lastColumn="0" w:oddVBand="0" w:evenVBand="0" w:oddHBand="1" w:evenHBand="0" w:firstRowFirstColumn="0" w:firstRowLastColumn="0" w:lastRowFirstColumn="0" w:lastRowLastColumn="0"/>
            </w:pPr>
          </w:p>
        </w:tc>
      </w:tr>
      <w:tr w:rsidR="0024526E" w14:paraId="7384E1B0" w14:textId="77777777" w:rsidTr="00444EB0">
        <w:tc>
          <w:tcPr>
            <w:cnfStyle w:val="001000000000" w:firstRow="0" w:lastRow="0" w:firstColumn="1" w:lastColumn="0" w:oddVBand="0" w:evenVBand="0" w:oddHBand="0" w:evenHBand="0" w:firstRowFirstColumn="0" w:firstRowLastColumn="0" w:lastRowFirstColumn="0" w:lastRowLastColumn="0"/>
            <w:tcW w:w="2265" w:type="dxa"/>
          </w:tcPr>
          <w:p w14:paraId="18021A14" w14:textId="2676C1DF" w:rsidR="0024526E" w:rsidRDefault="0024526E" w:rsidP="0024526E">
            <w:ins w:id="501" w:author="Corinne" w:date="2014-11-21T14:38:00Z">
              <w:r>
                <w:t xml:space="preserve">Teiller de la </w:t>
              </w:r>
              <w:commentRangeStart w:id="502"/>
              <w:r>
                <w:t>paille</w:t>
              </w:r>
            </w:ins>
            <w:commentRangeEnd w:id="502"/>
            <w:ins w:id="503" w:author="Corinne" w:date="2014-11-21T14:54:00Z">
              <w:r w:rsidR="000E79CB">
                <w:rPr>
                  <w:rStyle w:val="Marquedecommentaire"/>
                  <w:i w:val="0"/>
                  <w:iCs w:val="0"/>
                </w:rPr>
                <w:commentReference w:id="502"/>
              </w:r>
            </w:ins>
            <w:ins w:id="504" w:author="Corinne" w:date="2014-11-21T14:38:00Z">
              <w:r>
                <w:t xml:space="preserve"> d’Avoro</w:t>
              </w:r>
            </w:ins>
          </w:p>
        </w:tc>
        <w:tc>
          <w:tcPr>
            <w:tcW w:w="2265" w:type="dxa"/>
          </w:tcPr>
          <w:p w14:paraId="23AF2425" w14:textId="0228301B" w:rsidR="0024526E" w:rsidRDefault="0024526E" w:rsidP="0024526E">
            <w:pPr>
              <w:cnfStyle w:val="000000000000" w:firstRow="0" w:lastRow="0" w:firstColumn="0" w:lastColumn="0" w:oddVBand="0" w:evenVBand="0" w:oddHBand="0" w:evenHBand="0" w:firstRowFirstColumn="0" w:firstRowLastColumn="0" w:lastRowFirstColumn="0" w:lastRowLastColumn="0"/>
            </w:pPr>
            <w:ins w:id="505" w:author="Corinne" w:date="2014-11-21T14:39:00Z">
              <w:r>
                <w:t>1 Paille d’Avoro</w:t>
              </w:r>
            </w:ins>
          </w:p>
        </w:tc>
        <w:tc>
          <w:tcPr>
            <w:tcW w:w="2266" w:type="dxa"/>
          </w:tcPr>
          <w:p w14:paraId="110A5FBC" w14:textId="17994B50" w:rsidR="0024526E" w:rsidRDefault="0024526E" w:rsidP="0024526E">
            <w:pPr>
              <w:cnfStyle w:val="000000000000" w:firstRow="0" w:lastRow="0" w:firstColumn="0" w:lastColumn="0" w:oddVBand="0" w:evenVBand="0" w:oddHBand="0" w:evenHBand="0" w:firstRowFirstColumn="0" w:firstRowLastColumn="0" w:lastRowFirstColumn="0" w:lastRowLastColumn="0"/>
            </w:pPr>
            <w:ins w:id="506" w:author="Corinne" w:date="2014-11-21T14:39:00Z">
              <w:r>
                <w:t>1 Fibre naturelle</w:t>
              </w:r>
            </w:ins>
          </w:p>
        </w:tc>
        <w:tc>
          <w:tcPr>
            <w:tcW w:w="2266" w:type="dxa"/>
          </w:tcPr>
          <w:p w14:paraId="56075CED" w14:textId="77777777" w:rsidR="0024526E" w:rsidRDefault="0024526E" w:rsidP="0024526E">
            <w:pPr>
              <w:cnfStyle w:val="000000000000" w:firstRow="0" w:lastRow="0" w:firstColumn="0" w:lastColumn="0" w:oddVBand="0" w:evenVBand="0" w:oddHBand="0" w:evenHBand="0" w:firstRowFirstColumn="0" w:firstRowLastColumn="0" w:lastRowFirstColumn="0" w:lastRowLastColumn="0"/>
            </w:pPr>
          </w:p>
        </w:tc>
      </w:tr>
    </w:tbl>
    <w:p w14:paraId="59522EDF" w14:textId="298A2734" w:rsidR="00C866E0" w:rsidRDefault="00C866E0" w:rsidP="00C866E0">
      <w:pPr>
        <w:pStyle w:val="Titre2"/>
      </w:pPr>
      <w:bookmarkStart w:id="507" w:name="_Toc391365932"/>
      <w:r>
        <w:t>Verrerie</w:t>
      </w:r>
      <w:bookmarkEnd w:id="507"/>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79134225"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53EB3FEC" w14:textId="77777777" w:rsidR="00C866E0" w:rsidRDefault="00C866E0" w:rsidP="00C866E0">
            <w:r>
              <w:t>Compétences</w:t>
            </w:r>
          </w:p>
        </w:tc>
        <w:tc>
          <w:tcPr>
            <w:tcW w:w="2265" w:type="dxa"/>
          </w:tcPr>
          <w:p w14:paraId="03002764" w14:textId="3562C95E"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37F3D4F6" w14:textId="29D3DCF0"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203DAC9A"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C866E0" w14:paraId="7BE4F8AB"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7A1A" w14:textId="150B7359" w:rsidR="00C866E0" w:rsidRDefault="00444EB0" w:rsidP="00C866E0">
            <w:commentRangeStart w:id="508"/>
            <w:r>
              <w:t>Fondre</w:t>
            </w:r>
            <w:commentRangeEnd w:id="508"/>
            <w:r w:rsidR="00322A55">
              <w:rPr>
                <w:rStyle w:val="Marquedecommentaire"/>
              </w:rPr>
              <w:commentReference w:id="508"/>
            </w:r>
            <w:r>
              <w:t xml:space="preserve"> du Verre</w:t>
            </w:r>
          </w:p>
        </w:tc>
        <w:tc>
          <w:tcPr>
            <w:tcW w:w="2265" w:type="dxa"/>
          </w:tcPr>
          <w:p w14:paraId="7354CBDC" w14:textId="4EE75A43" w:rsidR="00C866E0" w:rsidRDefault="00444EB0" w:rsidP="00C866E0">
            <w:pPr>
              <w:cnfStyle w:val="000000100000" w:firstRow="0" w:lastRow="0" w:firstColumn="0" w:lastColumn="0" w:oddVBand="0" w:evenVBand="0" w:oddHBand="1" w:evenHBand="0" w:firstRowFirstColumn="0" w:firstRowLastColumn="0" w:lastRowFirstColumn="0" w:lastRowLastColumn="0"/>
            </w:pPr>
            <w:r>
              <w:t>1 Sable</w:t>
            </w:r>
          </w:p>
          <w:p w14:paraId="35A2309B" w14:textId="1C7E8A58" w:rsidR="00444EB0" w:rsidRDefault="00444EB0" w:rsidP="00C866E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2A2F7936" w14:textId="25E47EEE" w:rsidR="00C866E0" w:rsidRDefault="00206762" w:rsidP="00C866E0">
            <w:pPr>
              <w:cnfStyle w:val="000000100000" w:firstRow="0" w:lastRow="0" w:firstColumn="0" w:lastColumn="0" w:oddVBand="0" w:evenVBand="0" w:oddHBand="1" w:evenHBand="0" w:firstRowFirstColumn="0" w:firstRowLastColumn="0" w:lastRowFirstColumn="0" w:lastRowLastColumn="0"/>
            </w:pPr>
            <w:r>
              <w:t xml:space="preserve">1 </w:t>
            </w:r>
            <w:r w:rsidR="00444EB0">
              <w:t>Verre</w:t>
            </w:r>
          </w:p>
        </w:tc>
        <w:tc>
          <w:tcPr>
            <w:tcW w:w="2266" w:type="dxa"/>
          </w:tcPr>
          <w:p w14:paraId="7A49CA5B"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r w:rsidR="00C866E0" w14:paraId="5D9A4765"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1A24C2D1" w14:textId="10B8DAFE" w:rsidR="00C866E0" w:rsidRDefault="00C878A2" w:rsidP="00C866E0">
            <w:commentRangeStart w:id="509"/>
            <w:r>
              <w:t>Souffler</w:t>
            </w:r>
            <w:commentRangeEnd w:id="509"/>
            <w:r w:rsidR="00322A55">
              <w:rPr>
                <w:rStyle w:val="Marquedecommentaire"/>
              </w:rPr>
              <w:commentReference w:id="509"/>
            </w:r>
            <w:r>
              <w:t xml:space="preserve"> une bouteille</w:t>
            </w:r>
          </w:p>
        </w:tc>
        <w:tc>
          <w:tcPr>
            <w:tcW w:w="2265" w:type="dxa"/>
          </w:tcPr>
          <w:p w14:paraId="188CF636" w14:textId="77777777" w:rsidR="00C866E0" w:rsidRDefault="00C878A2" w:rsidP="00C866E0">
            <w:pPr>
              <w:cnfStyle w:val="000000000000" w:firstRow="0" w:lastRow="0" w:firstColumn="0" w:lastColumn="0" w:oddVBand="0" w:evenVBand="0" w:oddHBand="0" w:evenHBand="0" w:firstRowFirstColumn="0" w:firstRowLastColumn="0" w:lastRowFirstColumn="0" w:lastRowLastColumn="0"/>
            </w:pPr>
            <w:r>
              <w:t>1 verre</w:t>
            </w:r>
          </w:p>
          <w:p w14:paraId="0F5287CC" w14:textId="6D3E8A88" w:rsidR="00C878A2" w:rsidRDefault="00C878A2" w:rsidP="00C866E0">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6C30559A" w14:textId="5A2A5A29" w:rsidR="00C866E0" w:rsidRDefault="00C878A2" w:rsidP="00C866E0">
            <w:pPr>
              <w:cnfStyle w:val="000000000000" w:firstRow="0" w:lastRow="0" w:firstColumn="0" w:lastColumn="0" w:oddVBand="0" w:evenVBand="0" w:oddHBand="0" w:evenHBand="0" w:firstRowFirstColumn="0" w:firstRowLastColumn="0" w:lastRowFirstColumn="0" w:lastRowLastColumn="0"/>
            </w:pPr>
            <w:r>
              <w:t>1</w:t>
            </w:r>
            <w:r w:rsidR="00107645">
              <w:t>0</w:t>
            </w:r>
            <w:r>
              <w:t xml:space="preserve"> bouteille</w:t>
            </w:r>
            <w:r w:rsidR="00107645">
              <w:t>s</w:t>
            </w:r>
          </w:p>
        </w:tc>
        <w:tc>
          <w:tcPr>
            <w:tcW w:w="2266" w:type="dxa"/>
          </w:tcPr>
          <w:p w14:paraId="1550F381" w14:textId="77777777" w:rsidR="00C866E0" w:rsidRDefault="00C866E0" w:rsidP="00C866E0">
            <w:pPr>
              <w:cnfStyle w:val="000000000000" w:firstRow="0" w:lastRow="0" w:firstColumn="0" w:lastColumn="0" w:oddVBand="0" w:evenVBand="0" w:oddHBand="0" w:evenHBand="0" w:firstRowFirstColumn="0" w:firstRowLastColumn="0" w:lastRowFirstColumn="0" w:lastRowLastColumn="0"/>
            </w:pPr>
          </w:p>
        </w:tc>
      </w:tr>
      <w:tr w:rsidR="00C878A2" w14:paraId="0ECDF97C"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3E2F13" w14:textId="72CE3E72" w:rsidR="00C878A2" w:rsidRDefault="00C878A2" w:rsidP="00C866E0">
            <w:commentRangeStart w:id="510"/>
            <w:r>
              <w:t>Souffler</w:t>
            </w:r>
            <w:commentRangeEnd w:id="510"/>
            <w:r w:rsidR="00322A55">
              <w:rPr>
                <w:rStyle w:val="Marquedecommentaire"/>
              </w:rPr>
              <w:commentReference w:id="510"/>
            </w:r>
            <w:r>
              <w:t xml:space="preserve"> une fiole</w:t>
            </w:r>
          </w:p>
        </w:tc>
        <w:tc>
          <w:tcPr>
            <w:tcW w:w="2265" w:type="dxa"/>
          </w:tcPr>
          <w:p w14:paraId="1E20D6A8" w14:textId="77777777" w:rsidR="00C878A2" w:rsidRDefault="00C878A2" w:rsidP="00C866E0">
            <w:pPr>
              <w:cnfStyle w:val="000000100000" w:firstRow="0" w:lastRow="0" w:firstColumn="0" w:lastColumn="0" w:oddVBand="0" w:evenVBand="0" w:oddHBand="1" w:evenHBand="0" w:firstRowFirstColumn="0" w:firstRowLastColumn="0" w:lastRowFirstColumn="0" w:lastRowLastColumn="0"/>
            </w:pPr>
            <w:r>
              <w:t>1 verre</w:t>
            </w:r>
          </w:p>
          <w:p w14:paraId="03A08C6D" w14:textId="6CD79F2E" w:rsidR="00C878A2" w:rsidRDefault="00C878A2" w:rsidP="00C866E0">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4137DEA2" w14:textId="7817123C" w:rsidR="00C878A2" w:rsidRDefault="009D2F47" w:rsidP="00C866E0">
            <w:pPr>
              <w:cnfStyle w:val="000000100000" w:firstRow="0" w:lastRow="0" w:firstColumn="0" w:lastColumn="0" w:oddVBand="0" w:evenVBand="0" w:oddHBand="1" w:evenHBand="0" w:firstRowFirstColumn="0" w:firstRowLastColumn="0" w:lastRowFirstColumn="0" w:lastRowLastColumn="0"/>
            </w:pPr>
            <w:r>
              <w:t>1</w:t>
            </w:r>
            <w:r w:rsidR="00107645">
              <w:t>0</w:t>
            </w:r>
            <w:r w:rsidR="00C878A2">
              <w:t xml:space="preserve"> fiole</w:t>
            </w:r>
            <w:r w:rsidR="00107645">
              <w:t>s</w:t>
            </w:r>
          </w:p>
        </w:tc>
        <w:tc>
          <w:tcPr>
            <w:tcW w:w="2266" w:type="dxa"/>
          </w:tcPr>
          <w:p w14:paraId="1764BDB1" w14:textId="77777777" w:rsidR="00C878A2" w:rsidRDefault="00C878A2" w:rsidP="00C866E0">
            <w:pPr>
              <w:cnfStyle w:val="000000100000" w:firstRow="0" w:lastRow="0" w:firstColumn="0" w:lastColumn="0" w:oddVBand="0" w:evenVBand="0" w:oddHBand="1" w:evenHBand="0" w:firstRowFirstColumn="0" w:firstRowLastColumn="0" w:lastRowFirstColumn="0" w:lastRowLastColumn="0"/>
            </w:pPr>
          </w:p>
        </w:tc>
      </w:tr>
      <w:tr w:rsidR="00016EAD" w14:paraId="081840D6"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0AD3B491" w14:textId="257BFEEE" w:rsidR="00016EAD" w:rsidRDefault="00016EAD" w:rsidP="00C866E0">
            <w:commentRangeStart w:id="511"/>
            <w:r>
              <w:t>Fondre</w:t>
            </w:r>
            <w:commentRangeEnd w:id="511"/>
            <w:r w:rsidR="00322A55">
              <w:rPr>
                <w:rStyle w:val="Marquedecommentaire"/>
              </w:rPr>
              <w:commentReference w:id="511"/>
            </w:r>
            <w:r>
              <w:t xml:space="preserve"> un pot</w:t>
            </w:r>
          </w:p>
        </w:tc>
        <w:tc>
          <w:tcPr>
            <w:tcW w:w="2265" w:type="dxa"/>
          </w:tcPr>
          <w:p w14:paraId="20EFA8E0" w14:textId="77777777" w:rsidR="00016EAD" w:rsidRDefault="00016EAD" w:rsidP="00C866E0">
            <w:pPr>
              <w:cnfStyle w:val="000000000000" w:firstRow="0" w:lastRow="0" w:firstColumn="0" w:lastColumn="0" w:oddVBand="0" w:evenVBand="0" w:oddHBand="0" w:evenHBand="0" w:firstRowFirstColumn="0" w:firstRowLastColumn="0" w:lastRowFirstColumn="0" w:lastRowLastColumn="0"/>
            </w:pPr>
            <w:r>
              <w:t>1 verre</w:t>
            </w:r>
          </w:p>
          <w:p w14:paraId="76C2C749" w14:textId="7E734FD7" w:rsidR="00016EAD" w:rsidRDefault="00016EAD" w:rsidP="00C866E0">
            <w:pPr>
              <w:cnfStyle w:val="000000000000" w:firstRow="0" w:lastRow="0" w:firstColumn="0" w:lastColumn="0" w:oddVBand="0" w:evenVBand="0" w:oddHBand="0" w:evenHBand="0" w:firstRowFirstColumn="0" w:firstRowLastColumn="0" w:lastRowFirstColumn="0" w:lastRowLastColumn="0"/>
            </w:pPr>
            <w:r>
              <w:t>1 charbon</w:t>
            </w:r>
          </w:p>
        </w:tc>
        <w:tc>
          <w:tcPr>
            <w:tcW w:w="2266" w:type="dxa"/>
          </w:tcPr>
          <w:p w14:paraId="29642698" w14:textId="73763894" w:rsidR="00016EAD" w:rsidRDefault="00016EAD" w:rsidP="00C866E0">
            <w:pPr>
              <w:cnfStyle w:val="000000000000" w:firstRow="0" w:lastRow="0" w:firstColumn="0" w:lastColumn="0" w:oddVBand="0" w:evenVBand="0" w:oddHBand="0" w:evenHBand="0" w:firstRowFirstColumn="0" w:firstRowLastColumn="0" w:lastRowFirstColumn="0" w:lastRowLastColumn="0"/>
            </w:pPr>
            <w:r>
              <w:t>1</w:t>
            </w:r>
            <w:r w:rsidR="00107645">
              <w:t>0</w:t>
            </w:r>
            <w:r>
              <w:t xml:space="preserve"> pot</w:t>
            </w:r>
            <w:r w:rsidR="00107645">
              <w:t>s</w:t>
            </w:r>
            <w:r>
              <w:t xml:space="preserve"> en verre</w:t>
            </w:r>
          </w:p>
        </w:tc>
        <w:tc>
          <w:tcPr>
            <w:tcW w:w="2266" w:type="dxa"/>
          </w:tcPr>
          <w:p w14:paraId="02295E6E" w14:textId="77777777" w:rsidR="00016EAD" w:rsidRDefault="00016EAD" w:rsidP="00C866E0">
            <w:pPr>
              <w:cnfStyle w:val="000000000000" w:firstRow="0" w:lastRow="0" w:firstColumn="0" w:lastColumn="0" w:oddVBand="0" w:evenVBand="0" w:oddHBand="0" w:evenHBand="0" w:firstRowFirstColumn="0" w:firstRowLastColumn="0" w:lastRowFirstColumn="0" w:lastRowLastColumn="0"/>
            </w:pPr>
          </w:p>
        </w:tc>
      </w:tr>
    </w:tbl>
    <w:p w14:paraId="7A4AFAF3" w14:textId="19A05B66" w:rsidR="00C866E0" w:rsidRDefault="00C866E0" w:rsidP="00C866E0">
      <w:pPr>
        <w:pStyle w:val="Titre2"/>
      </w:pPr>
      <w:bookmarkStart w:id="512" w:name="_Toc391365933"/>
      <w:r>
        <w:t>Brique</w:t>
      </w:r>
      <w:r w:rsidR="004D5771">
        <w:t>te</w:t>
      </w:r>
      <w:r>
        <w:t>rie</w:t>
      </w:r>
      <w:bookmarkEnd w:id="512"/>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2014F616"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8D0A0BE" w14:textId="77777777" w:rsidR="00C866E0" w:rsidRDefault="00C866E0" w:rsidP="00C866E0">
            <w:r>
              <w:t>Compétences</w:t>
            </w:r>
          </w:p>
        </w:tc>
        <w:tc>
          <w:tcPr>
            <w:tcW w:w="2265" w:type="dxa"/>
          </w:tcPr>
          <w:p w14:paraId="46B356D7" w14:textId="3FCFA919"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69174A53" w14:textId="1C96E99E"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3D8B3249"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C866E0" w14:paraId="67EDC106"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315C1E" w14:textId="01510299" w:rsidR="00C866E0" w:rsidRDefault="00444EB0" w:rsidP="00C866E0">
            <w:r>
              <w:t xml:space="preserve">Fabriquer des </w:t>
            </w:r>
            <w:commentRangeStart w:id="513"/>
            <w:r>
              <w:t>briques</w:t>
            </w:r>
            <w:commentRangeEnd w:id="513"/>
            <w:r w:rsidR="00322A55">
              <w:rPr>
                <w:rStyle w:val="Marquedecommentaire"/>
              </w:rPr>
              <w:commentReference w:id="513"/>
            </w:r>
          </w:p>
        </w:tc>
        <w:tc>
          <w:tcPr>
            <w:tcW w:w="2265" w:type="dxa"/>
          </w:tcPr>
          <w:p w14:paraId="547CA8E2" w14:textId="05FED4A6" w:rsidR="00C866E0" w:rsidRDefault="00444EB0" w:rsidP="00444EB0">
            <w:pPr>
              <w:cnfStyle w:val="000000100000" w:firstRow="0" w:lastRow="0" w:firstColumn="0" w:lastColumn="0" w:oddVBand="0" w:evenVBand="0" w:oddHBand="1" w:evenHBand="0" w:firstRowFirstColumn="0" w:firstRowLastColumn="0" w:lastRowFirstColumn="0" w:lastRowLastColumn="0"/>
            </w:pPr>
            <w:r>
              <w:t>1 Argile</w:t>
            </w:r>
          </w:p>
          <w:p w14:paraId="03A7D899" w14:textId="35DDA0AF" w:rsidR="00206762" w:rsidRDefault="00206762" w:rsidP="00D63615">
            <w:pPr>
              <w:cnfStyle w:val="000000100000" w:firstRow="0" w:lastRow="0" w:firstColumn="0" w:lastColumn="0" w:oddVBand="0" w:evenVBand="0" w:oddHBand="1" w:evenHBand="0" w:firstRowFirstColumn="0" w:firstRowLastColumn="0" w:lastRowFirstColumn="0" w:lastRowLastColumn="0"/>
            </w:pPr>
            <w:r>
              <w:t>1 charbon</w:t>
            </w:r>
          </w:p>
        </w:tc>
        <w:tc>
          <w:tcPr>
            <w:tcW w:w="2266" w:type="dxa"/>
          </w:tcPr>
          <w:p w14:paraId="592D160F" w14:textId="126A1EA9" w:rsidR="00C866E0" w:rsidRDefault="00444EB0" w:rsidP="00D63615">
            <w:pPr>
              <w:cnfStyle w:val="000000100000" w:firstRow="0" w:lastRow="0" w:firstColumn="0" w:lastColumn="0" w:oddVBand="0" w:evenVBand="0" w:oddHBand="1" w:evenHBand="0" w:firstRowFirstColumn="0" w:firstRowLastColumn="0" w:lastRowFirstColumn="0" w:lastRowLastColumn="0"/>
            </w:pPr>
            <w:r>
              <w:t>1 brique</w:t>
            </w:r>
          </w:p>
        </w:tc>
        <w:tc>
          <w:tcPr>
            <w:tcW w:w="2266" w:type="dxa"/>
          </w:tcPr>
          <w:p w14:paraId="31B42B4C"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bl>
    <w:p w14:paraId="340EB129" w14:textId="26428F87" w:rsidR="00C866E0" w:rsidRDefault="00C866E0" w:rsidP="00C866E0">
      <w:pPr>
        <w:pStyle w:val="Titre2"/>
      </w:pPr>
      <w:bookmarkStart w:id="514" w:name="_Toc391365934"/>
      <w:commentRangeStart w:id="515"/>
      <w:commentRangeStart w:id="516"/>
      <w:commentRangeStart w:id="517"/>
      <w:commentRangeStart w:id="518"/>
      <w:r>
        <w:t>Tisserand</w:t>
      </w:r>
      <w:commentRangeEnd w:id="515"/>
      <w:r w:rsidR="00444EB0">
        <w:rPr>
          <w:rStyle w:val="Marquedecommentaire"/>
          <w:rFonts w:asciiTheme="minorHAnsi" w:eastAsiaTheme="minorHAnsi" w:hAnsiTheme="minorHAnsi" w:cstheme="minorBidi"/>
          <w:color w:val="auto"/>
        </w:rPr>
        <w:commentReference w:id="515"/>
      </w:r>
      <w:commentRangeEnd w:id="516"/>
      <w:r w:rsidR="00197CBE">
        <w:rPr>
          <w:rStyle w:val="Marquedecommentaire"/>
          <w:rFonts w:asciiTheme="minorHAnsi" w:eastAsiaTheme="minorHAnsi" w:hAnsiTheme="minorHAnsi" w:cstheme="minorBidi"/>
          <w:color w:val="auto"/>
        </w:rPr>
        <w:commentReference w:id="516"/>
      </w:r>
      <w:commentRangeEnd w:id="517"/>
      <w:r w:rsidR="00C03398">
        <w:rPr>
          <w:rStyle w:val="Marquedecommentaire"/>
          <w:rFonts w:asciiTheme="minorHAnsi" w:eastAsiaTheme="minorHAnsi" w:hAnsiTheme="minorHAnsi" w:cstheme="minorBidi"/>
          <w:color w:val="auto"/>
        </w:rPr>
        <w:commentReference w:id="517"/>
      </w:r>
      <w:commentRangeEnd w:id="518"/>
      <w:r w:rsidR="00F87FF8">
        <w:rPr>
          <w:rStyle w:val="Marquedecommentaire"/>
          <w:rFonts w:asciiTheme="minorHAnsi" w:eastAsiaTheme="minorHAnsi" w:hAnsiTheme="minorHAnsi" w:cstheme="minorBidi"/>
          <w:color w:val="auto"/>
        </w:rPr>
        <w:commentReference w:id="518"/>
      </w:r>
      <w:bookmarkEnd w:id="514"/>
    </w:p>
    <w:tbl>
      <w:tblPr>
        <w:tblStyle w:val="TableauGrille3-Accentuation5"/>
        <w:tblW w:w="0" w:type="auto"/>
        <w:tblLook w:val="04A0" w:firstRow="1" w:lastRow="0" w:firstColumn="1" w:lastColumn="0" w:noHBand="0" w:noVBand="1"/>
      </w:tblPr>
      <w:tblGrid>
        <w:gridCol w:w="2265"/>
        <w:gridCol w:w="2265"/>
        <w:gridCol w:w="2266"/>
        <w:gridCol w:w="2266"/>
      </w:tblGrid>
      <w:tr w:rsidR="00C866E0" w14:paraId="636E911C" w14:textId="77777777" w:rsidTr="00C8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1B0FAA26" w14:textId="77777777" w:rsidR="00C866E0" w:rsidRDefault="00C866E0" w:rsidP="00C866E0">
            <w:r>
              <w:t>Compétences</w:t>
            </w:r>
          </w:p>
        </w:tc>
        <w:tc>
          <w:tcPr>
            <w:tcW w:w="2265" w:type="dxa"/>
          </w:tcPr>
          <w:p w14:paraId="42FF4540" w14:textId="648D1B74"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266" w:type="dxa"/>
          </w:tcPr>
          <w:p w14:paraId="56109319" w14:textId="14630ECE" w:rsidR="00C866E0" w:rsidRDefault="00C866E0" w:rsidP="00C866E0">
            <w:pPr>
              <w:cnfStyle w:val="100000000000" w:firstRow="1" w:lastRow="0" w:firstColumn="0" w:lastColumn="0" w:oddVBand="0" w:evenVBand="0" w:oddHBand="0" w:evenHBand="0" w:firstRowFirstColumn="0" w:firstRowLastColumn="0" w:lastRowFirstColumn="0" w:lastRowLastColumn="0"/>
            </w:pPr>
            <w:r>
              <w:t>Sortie</w:t>
            </w:r>
          </w:p>
        </w:tc>
        <w:tc>
          <w:tcPr>
            <w:tcW w:w="2266" w:type="dxa"/>
          </w:tcPr>
          <w:p w14:paraId="54E800AB"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C866E0" w14:paraId="4AD647D6"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C1DC14" w14:textId="2BB593C7" w:rsidR="00C866E0" w:rsidRDefault="00444EB0" w:rsidP="00C866E0">
            <w:commentRangeStart w:id="519"/>
            <w:r>
              <w:t>Tisser</w:t>
            </w:r>
            <w:commentRangeEnd w:id="519"/>
            <w:r w:rsidR="00322A55">
              <w:rPr>
                <w:rStyle w:val="Marquedecommentaire"/>
              </w:rPr>
              <w:commentReference w:id="519"/>
            </w:r>
            <w:r>
              <w:t xml:space="preserve"> l’Eiko</w:t>
            </w:r>
          </w:p>
        </w:tc>
        <w:tc>
          <w:tcPr>
            <w:tcW w:w="2265" w:type="dxa"/>
          </w:tcPr>
          <w:p w14:paraId="5F24BD3C" w14:textId="0C26FF02" w:rsidR="00C866E0" w:rsidRDefault="00B87FAC" w:rsidP="00D63615">
            <w:pPr>
              <w:cnfStyle w:val="000000100000" w:firstRow="0" w:lastRow="0" w:firstColumn="0" w:lastColumn="0" w:oddVBand="0" w:evenVBand="0" w:oddHBand="1" w:evenHBand="0" w:firstRowFirstColumn="0" w:firstRowLastColumn="0" w:lastRowFirstColumn="0" w:lastRowLastColumn="0"/>
            </w:pPr>
            <w:r>
              <w:t xml:space="preserve">1 </w:t>
            </w:r>
            <w:r w:rsidR="00444EB0">
              <w:t>Plant d’Eiko</w:t>
            </w:r>
          </w:p>
        </w:tc>
        <w:tc>
          <w:tcPr>
            <w:tcW w:w="2266" w:type="dxa"/>
          </w:tcPr>
          <w:p w14:paraId="1F7C9C10" w14:textId="42B7329A" w:rsidR="00C866E0" w:rsidRDefault="00B87FAC" w:rsidP="00C866E0">
            <w:pPr>
              <w:cnfStyle w:val="000000100000" w:firstRow="0" w:lastRow="0" w:firstColumn="0" w:lastColumn="0" w:oddVBand="0" w:evenVBand="0" w:oddHBand="1" w:evenHBand="0" w:firstRowFirstColumn="0" w:firstRowLastColumn="0" w:lastRowFirstColumn="0" w:lastRowLastColumn="0"/>
            </w:pPr>
            <w:r>
              <w:t xml:space="preserve">1 </w:t>
            </w:r>
            <w:r w:rsidR="00444EB0">
              <w:t>Etoffe</w:t>
            </w:r>
          </w:p>
        </w:tc>
        <w:tc>
          <w:tcPr>
            <w:tcW w:w="2266" w:type="dxa"/>
          </w:tcPr>
          <w:p w14:paraId="0A7BCF8F"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r w:rsidR="00C866E0" w14:paraId="17C241A3"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198EC100" w14:textId="22D9B77D" w:rsidR="00C866E0" w:rsidRDefault="00B87FAC" w:rsidP="00C866E0">
            <w:commentRangeStart w:id="520"/>
            <w:r>
              <w:t xml:space="preserve">Tisser </w:t>
            </w:r>
            <w:commentRangeEnd w:id="520"/>
            <w:r w:rsidR="00322A55">
              <w:rPr>
                <w:rStyle w:val="Marquedecommentaire"/>
              </w:rPr>
              <w:commentReference w:id="520"/>
            </w:r>
            <w:r>
              <w:t>Somo</w:t>
            </w:r>
          </w:p>
        </w:tc>
        <w:tc>
          <w:tcPr>
            <w:tcW w:w="2265" w:type="dxa"/>
          </w:tcPr>
          <w:p w14:paraId="148ED1D4" w14:textId="4F119963" w:rsidR="00C866E0" w:rsidRDefault="00B87FAC" w:rsidP="00D63615">
            <w:pPr>
              <w:cnfStyle w:val="000000000000" w:firstRow="0" w:lastRow="0" w:firstColumn="0" w:lastColumn="0" w:oddVBand="0" w:evenVBand="0" w:oddHBand="0" w:evenHBand="0" w:firstRowFirstColumn="0" w:firstRowLastColumn="0" w:lastRowFirstColumn="0" w:lastRowLastColumn="0"/>
            </w:pPr>
            <w:r>
              <w:t xml:space="preserve">1 </w:t>
            </w:r>
            <w:r w:rsidR="00444EB0">
              <w:t>Mousse de Somo</w:t>
            </w:r>
          </w:p>
        </w:tc>
        <w:tc>
          <w:tcPr>
            <w:tcW w:w="2266" w:type="dxa"/>
          </w:tcPr>
          <w:p w14:paraId="461467AA" w14:textId="3B90D26B" w:rsidR="00C866E0" w:rsidRDefault="00B87FAC" w:rsidP="00C866E0">
            <w:pPr>
              <w:cnfStyle w:val="000000000000" w:firstRow="0" w:lastRow="0" w:firstColumn="0" w:lastColumn="0" w:oddVBand="0" w:evenVBand="0" w:oddHBand="0" w:evenHBand="0" w:firstRowFirstColumn="0" w:firstRowLastColumn="0" w:lastRowFirstColumn="0" w:lastRowLastColumn="0"/>
            </w:pPr>
            <w:r>
              <w:t>1 Etoffe</w:t>
            </w:r>
          </w:p>
        </w:tc>
        <w:tc>
          <w:tcPr>
            <w:tcW w:w="2266" w:type="dxa"/>
          </w:tcPr>
          <w:p w14:paraId="17D9C0B3" w14:textId="77777777" w:rsidR="00C866E0" w:rsidRDefault="00C866E0" w:rsidP="00C866E0">
            <w:pPr>
              <w:cnfStyle w:val="000000000000" w:firstRow="0" w:lastRow="0" w:firstColumn="0" w:lastColumn="0" w:oddVBand="0" w:evenVBand="0" w:oddHBand="0" w:evenHBand="0" w:firstRowFirstColumn="0" w:firstRowLastColumn="0" w:lastRowFirstColumn="0" w:lastRowLastColumn="0"/>
            </w:pPr>
          </w:p>
        </w:tc>
      </w:tr>
      <w:tr w:rsidR="00C866E0" w14:paraId="52B4F983" w14:textId="77777777" w:rsidTr="00C8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5CBCF2" w14:textId="1560EED6" w:rsidR="00C866E0" w:rsidRDefault="00B87FAC" w:rsidP="00C866E0">
            <w:commentRangeStart w:id="521"/>
            <w:r>
              <w:t>Tisser</w:t>
            </w:r>
            <w:commentRangeEnd w:id="521"/>
            <w:r w:rsidR="00322A55">
              <w:rPr>
                <w:rStyle w:val="Marquedecommentaire"/>
              </w:rPr>
              <w:commentReference w:id="521"/>
            </w:r>
            <w:r>
              <w:t xml:space="preserve"> Bromelio</w:t>
            </w:r>
          </w:p>
        </w:tc>
        <w:tc>
          <w:tcPr>
            <w:tcW w:w="2265" w:type="dxa"/>
          </w:tcPr>
          <w:p w14:paraId="0AC94245" w14:textId="71364480" w:rsidR="00C866E0" w:rsidRDefault="00B87FAC" w:rsidP="00D63615">
            <w:pPr>
              <w:cnfStyle w:val="000000100000" w:firstRow="0" w:lastRow="0" w:firstColumn="0" w:lastColumn="0" w:oddVBand="0" w:evenVBand="0" w:oddHBand="1" w:evenHBand="0" w:firstRowFirstColumn="0" w:firstRowLastColumn="0" w:lastRowFirstColumn="0" w:lastRowLastColumn="0"/>
            </w:pPr>
            <w:r>
              <w:t xml:space="preserve">1 </w:t>
            </w:r>
            <w:r w:rsidR="00444EB0">
              <w:t>Plant de Bromelio</w:t>
            </w:r>
          </w:p>
        </w:tc>
        <w:tc>
          <w:tcPr>
            <w:tcW w:w="2266" w:type="dxa"/>
          </w:tcPr>
          <w:p w14:paraId="660006F0" w14:textId="3DE51C60" w:rsidR="00C866E0" w:rsidRDefault="00B87FAC" w:rsidP="00C866E0">
            <w:pPr>
              <w:cnfStyle w:val="000000100000" w:firstRow="0" w:lastRow="0" w:firstColumn="0" w:lastColumn="0" w:oddVBand="0" w:evenVBand="0" w:oddHBand="1" w:evenHBand="0" w:firstRowFirstColumn="0" w:firstRowLastColumn="0" w:lastRowFirstColumn="0" w:lastRowLastColumn="0"/>
            </w:pPr>
            <w:r>
              <w:t>1 Etoffe</w:t>
            </w:r>
          </w:p>
        </w:tc>
        <w:tc>
          <w:tcPr>
            <w:tcW w:w="2266" w:type="dxa"/>
          </w:tcPr>
          <w:p w14:paraId="2A171608"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r w:rsidR="00B87FAC" w14:paraId="6AB719E7" w14:textId="77777777" w:rsidTr="00C866E0">
        <w:tc>
          <w:tcPr>
            <w:cnfStyle w:val="001000000000" w:firstRow="0" w:lastRow="0" w:firstColumn="1" w:lastColumn="0" w:oddVBand="0" w:evenVBand="0" w:oddHBand="0" w:evenHBand="0" w:firstRowFirstColumn="0" w:firstRowLastColumn="0" w:lastRowFirstColumn="0" w:lastRowLastColumn="0"/>
            <w:tcW w:w="2265" w:type="dxa"/>
          </w:tcPr>
          <w:p w14:paraId="69FB07E4" w14:textId="0D699826" w:rsidR="00B87FAC" w:rsidRDefault="00B87FAC" w:rsidP="00C866E0">
            <w:commentRangeStart w:id="522"/>
            <w:r>
              <w:t xml:space="preserve">Tailler </w:t>
            </w:r>
            <w:commentRangeEnd w:id="522"/>
            <w:r w:rsidR="00322A55">
              <w:rPr>
                <w:rStyle w:val="Marquedecommentaire"/>
              </w:rPr>
              <w:commentReference w:id="522"/>
            </w:r>
            <w:r>
              <w:t>gants</w:t>
            </w:r>
          </w:p>
        </w:tc>
        <w:tc>
          <w:tcPr>
            <w:tcW w:w="2265" w:type="dxa"/>
          </w:tcPr>
          <w:p w14:paraId="5E6AA459" w14:textId="78078DCF" w:rsidR="00B87FAC" w:rsidRDefault="00B87FAC" w:rsidP="00B87FAC">
            <w:pPr>
              <w:cnfStyle w:val="000000000000" w:firstRow="0" w:lastRow="0" w:firstColumn="0" w:lastColumn="0" w:oddVBand="0" w:evenVBand="0" w:oddHBand="0" w:evenHBand="0" w:firstRowFirstColumn="0" w:firstRowLastColumn="0" w:lastRowFirstColumn="0" w:lastRowLastColumn="0"/>
            </w:pPr>
            <w:r>
              <w:t>1 étoffe</w:t>
            </w:r>
          </w:p>
        </w:tc>
        <w:tc>
          <w:tcPr>
            <w:tcW w:w="2266" w:type="dxa"/>
          </w:tcPr>
          <w:p w14:paraId="3C2FC119" w14:textId="4617E474" w:rsidR="00B87FAC" w:rsidRDefault="00B87FAC" w:rsidP="00C866E0">
            <w:pPr>
              <w:cnfStyle w:val="000000000000" w:firstRow="0" w:lastRow="0" w:firstColumn="0" w:lastColumn="0" w:oddVBand="0" w:evenVBand="0" w:oddHBand="0" w:evenHBand="0" w:firstRowFirstColumn="0" w:firstRowLastColumn="0" w:lastRowFirstColumn="0" w:lastRowLastColumn="0"/>
            </w:pPr>
            <w:r>
              <w:t xml:space="preserve">1 </w:t>
            </w:r>
            <w:r w:rsidR="0058463C">
              <w:t xml:space="preserve">paire de </w:t>
            </w:r>
            <w:r>
              <w:t>gants</w:t>
            </w:r>
          </w:p>
        </w:tc>
        <w:tc>
          <w:tcPr>
            <w:tcW w:w="2266" w:type="dxa"/>
          </w:tcPr>
          <w:p w14:paraId="0F0FC2F6" w14:textId="77777777" w:rsidR="00B87FAC" w:rsidRDefault="00B87FAC" w:rsidP="00C866E0">
            <w:pPr>
              <w:cnfStyle w:val="000000000000" w:firstRow="0" w:lastRow="0" w:firstColumn="0" w:lastColumn="0" w:oddVBand="0" w:evenVBand="0" w:oddHBand="0" w:evenHBand="0" w:firstRowFirstColumn="0" w:firstRowLastColumn="0" w:lastRowFirstColumn="0" w:lastRowLastColumn="0"/>
            </w:pPr>
          </w:p>
        </w:tc>
      </w:tr>
    </w:tbl>
    <w:p w14:paraId="081EF250" w14:textId="6288E4D0" w:rsidR="00C866E0" w:rsidRDefault="00C866E0" w:rsidP="00C866E0">
      <w:pPr>
        <w:pStyle w:val="Titre2"/>
      </w:pPr>
      <w:bookmarkStart w:id="523" w:name="_Toc391365935"/>
      <w:r>
        <w:t>Brasserie</w:t>
      </w:r>
      <w:bookmarkEnd w:id="523"/>
    </w:p>
    <w:tbl>
      <w:tblPr>
        <w:tblStyle w:val="TableauGrille3-Accentuation5"/>
        <w:tblW w:w="0" w:type="auto"/>
        <w:tblLook w:val="04A0" w:firstRow="1" w:lastRow="0" w:firstColumn="1" w:lastColumn="0" w:noHBand="0" w:noVBand="1"/>
      </w:tblPr>
      <w:tblGrid>
        <w:gridCol w:w="2253"/>
        <w:gridCol w:w="2245"/>
        <w:gridCol w:w="2322"/>
        <w:gridCol w:w="2242"/>
      </w:tblGrid>
      <w:tr w:rsidR="00C866E0" w14:paraId="393AB186" w14:textId="77777777" w:rsidTr="00383F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5" w:type="dxa"/>
          </w:tcPr>
          <w:p w14:paraId="5CE2B3D6" w14:textId="77777777" w:rsidR="00C866E0" w:rsidRDefault="00C866E0" w:rsidP="00C866E0">
            <w:r>
              <w:t>Compétences</w:t>
            </w:r>
          </w:p>
        </w:tc>
        <w:tc>
          <w:tcPr>
            <w:tcW w:w="2248" w:type="dxa"/>
          </w:tcPr>
          <w:p w14:paraId="0019EDDD" w14:textId="373BAA43" w:rsidR="00C866E0" w:rsidRDefault="00C866E0" w:rsidP="00C866E0">
            <w:pPr>
              <w:cnfStyle w:val="100000000000" w:firstRow="1" w:lastRow="0" w:firstColumn="0" w:lastColumn="0" w:oddVBand="0" w:evenVBand="0" w:oddHBand="0" w:evenHBand="0" w:firstRowFirstColumn="0" w:firstRowLastColumn="0" w:lastRowFirstColumn="0" w:lastRowLastColumn="0"/>
            </w:pPr>
            <w:r>
              <w:t>Entrée</w:t>
            </w:r>
          </w:p>
        </w:tc>
        <w:tc>
          <w:tcPr>
            <w:tcW w:w="2323" w:type="dxa"/>
          </w:tcPr>
          <w:p w14:paraId="7DC6F7F2" w14:textId="06FF9360" w:rsidR="00C866E0" w:rsidRDefault="00C866E0" w:rsidP="00C866E0">
            <w:pPr>
              <w:cnfStyle w:val="100000000000" w:firstRow="1" w:lastRow="0" w:firstColumn="0" w:lastColumn="0" w:oddVBand="0" w:evenVBand="0" w:oddHBand="0" w:evenHBand="0" w:firstRowFirstColumn="0" w:firstRowLastColumn="0" w:lastRowFirstColumn="0" w:lastRowLastColumn="0"/>
            </w:pPr>
            <w:commentRangeStart w:id="524"/>
            <w:commentRangeStart w:id="525"/>
            <w:commentRangeStart w:id="526"/>
            <w:r>
              <w:t>Sortie</w:t>
            </w:r>
            <w:commentRangeEnd w:id="524"/>
            <w:r w:rsidR="00C878A2">
              <w:rPr>
                <w:rStyle w:val="Marquedecommentaire"/>
              </w:rPr>
              <w:commentReference w:id="524"/>
            </w:r>
            <w:commentRangeEnd w:id="525"/>
            <w:r w:rsidR="00F87FF8">
              <w:rPr>
                <w:rStyle w:val="Marquedecommentaire"/>
              </w:rPr>
              <w:commentReference w:id="525"/>
            </w:r>
            <w:commentRangeEnd w:id="526"/>
            <w:r w:rsidR="009D2F47">
              <w:rPr>
                <w:rStyle w:val="Marquedecommentaire"/>
              </w:rPr>
              <w:commentReference w:id="526"/>
            </w:r>
          </w:p>
        </w:tc>
        <w:tc>
          <w:tcPr>
            <w:tcW w:w="2246" w:type="dxa"/>
          </w:tcPr>
          <w:p w14:paraId="5522F5C0" w14:textId="77777777" w:rsidR="00C866E0" w:rsidRDefault="00C866E0" w:rsidP="00C866E0">
            <w:pPr>
              <w:cnfStyle w:val="100000000000" w:firstRow="1" w:lastRow="0" w:firstColumn="0" w:lastColumn="0" w:oddVBand="0" w:evenVBand="0" w:oddHBand="0" w:evenHBand="0" w:firstRowFirstColumn="0" w:firstRowLastColumn="0" w:lastRowFirstColumn="0" w:lastRowLastColumn="0"/>
            </w:pPr>
            <w:r>
              <w:t>Outils (coef)</w:t>
            </w:r>
          </w:p>
        </w:tc>
      </w:tr>
      <w:tr w:rsidR="00C866E0" w14:paraId="4E7A95A7" w14:textId="77777777" w:rsidTr="003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1BB9354D" w14:textId="531C8925" w:rsidR="00C866E0" w:rsidRDefault="00444EB0" w:rsidP="00444EB0">
            <w:commentRangeStart w:id="527"/>
            <w:r>
              <w:t>Brasser</w:t>
            </w:r>
            <w:commentRangeEnd w:id="527"/>
            <w:r w:rsidR="00B00EC6">
              <w:rPr>
                <w:rStyle w:val="Marquedecommentaire"/>
              </w:rPr>
              <w:commentReference w:id="527"/>
            </w:r>
            <w:r>
              <w:t xml:space="preserve"> du Bak</w:t>
            </w:r>
          </w:p>
        </w:tc>
        <w:tc>
          <w:tcPr>
            <w:tcW w:w="2248" w:type="dxa"/>
          </w:tcPr>
          <w:p w14:paraId="04C6A237" w14:textId="71CD6D23" w:rsidR="00C866E0" w:rsidRDefault="00206762" w:rsidP="00C866E0">
            <w:pPr>
              <w:cnfStyle w:val="000000100000" w:firstRow="0" w:lastRow="0" w:firstColumn="0" w:lastColumn="0" w:oddVBand="0" w:evenVBand="0" w:oddHBand="1" w:evenHBand="0" w:firstRowFirstColumn="0" w:firstRowLastColumn="0" w:lastRowFirstColumn="0" w:lastRowLastColumn="0"/>
            </w:pPr>
            <w:r>
              <w:t xml:space="preserve">1 </w:t>
            </w:r>
            <w:r w:rsidR="00D63615">
              <w:t>Adano</w:t>
            </w:r>
          </w:p>
          <w:p w14:paraId="2B3E99B9" w14:textId="51DB2FFE" w:rsidR="00206762" w:rsidRDefault="00206762" w:rsidP="00C866E0">
            <w:pPr>
              <w:cnfStyle w:val="000000100000" w:firstRow="0" w:lastRow="0" w:firstColumn="0" w:lastColumn="0" w:oddVBand="0" w:evenVBand="0" w:oddHBand="1" w:evenHBand="0" w:firstRowFirstColumn="0" w:firstRowLastColumn="0" w:lastRowFirstColumn="0" w:lastRowLastColumn="0"/>
            </w:pPr>
            <w:r>
              <w:t>1 charbon</w:t>
            </w:r>
          </w:p>
        </w:tc>
        <w:tc>
          <w:tcPr>
            <w:tcW w:w="2323" w:type="dxa"/>
          </w:tcPr>
          <w:p w14:paraId="1B9C2461" w14:textId="60CD0AF9" w:rsidR="00C866E0" w:rsidRDefault="00206762" w:rsidP="00C866E0">
            <w:pPr>
              <w:cnfStyle w:val="000000100000" w:firstRow="0" w:lastRow="0" w:firstColumn="0" w:lastColumn="0" w:oddVBand="0" w:evenVBand="0" w:oddHBand="1" w:evenHBand="0" w:firstRowFirstColumn="0" w:firstRowLastColumn="0" w:lastRowFirstColumn="0" w:lastRowLastColumn="0"/>
            </w:pPr>
            <w:r>
              <w:t xml:space="preserve">1 </w:t>
            </w:r>
            <w:r w:rsidR="00444EB0">
              <w:t>Bak</w:t>
            </w:r>
          </w:p>
        </w:tc>
        <w:tc>
          <w:tcPr>
            <w:tcW w:w="2246" w:type="dxa"/>
          </w:tcPr>
          <w:p w14:paraId="502C4C5E"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r w:rsidR="00C866E0" w14:paraId="621B1129" w14:textId="77777777" w:rsidTr="00383F50">
        <w:tc>
          <w:tcPr>
            <w:cnfStyle w:val="001000000000" w:firstRow="0" w:lastRow="0" w:firstColumn="1" w:lastColumn="0" w:oddVBand="0" w:evenVBand="0" w:oddHBand="0" w:evenHBand="0" w:firstRowFirstColumn="0" w:firstRowLastColumn="0" w:lastRowFirstColumn="0" w:lastRowLastColumn="0"/>
            <w:tcW w:w="2255" w:type="dxa"/>
          </w:tcPr>
          <w:p w14:paraId="4FCC09E6" w14:textId="4264A713" w:rsidR="00C866E0" w:rsidRDefault="00444EB0" w:rsidP="00444EB0">
            <w:commentRangeStart w:id="528"/>
            <w:r>
              <w:t>Brasser</w:t>
            </w:r>
            <w:commentRangeEnd w:id="528"/>
            <w:r w:rsidR="00B00EC6">
              <w:rPr>
                <w:rStyle w:val="Marquedecommentaire"/>
              </w:rPr>
              <w:commentReference w:id="528"/>
            </w:r>
            <w:r>
              <w:t xml:space="preserve"> de l’Avoro</w:t>
            </w:r>
          </w:p>
        </w:tc>
        <w:tc>
          <w:tcPr>
            <w:tcW w:w="2248" w:type="dxa"/>
          </w:tcPr>
          <w:p w14:paraId="482B376A" w14:textId="429C028E" w:rsidR="00C866E0" w:rsidRDefault="00D63615" w:rsidP="00C866E0">
            <w:pPr>
              <w:cnfStyle w:val="000000000000" w:firstRow="0" w:lastRow="0" w:firstColumn="0" w:lastColumn="0" w:oddVBand="0" w:evenVBand="0" w:oddHBand="0" w:evenHBand="0" w:firstRowFirstColumn="0" w:firstRowLastColumn="0" w:lastRowFirstColumn="0" w:lastRowLastColumn="0"/>
            </w:pPr>
            <w:r>
              <w:t>1</w:t>
            </w:r>
            <w:r w:rsidR="00206762">
              <w:t xml:space="preserve"> </w:t>
            </w:r>
            <w:r w:rsidR="00444EB0">
              <w:t>Céréales d’Avoro</w:t>
            </w:r>
          </w:p>
          <w:p w14:paraId="61A49B6A" w14:textId="3CF9CAAE" w:rsidR="00206762" w:rsidRDefault="00206762" w:rsidP="00C866E0">
            <w:pPr>
              <w:cnfStyle w:val="000000000000" w:firstRow="0" w:lastRow="0" w:firstColumn="0" w:lastColumn="0" w:oddVBand="0" w:evenVBand="0" w:oddHBand="0" w:evenHBand="0" w:firstRowFirstColumn="0" w:firstRowLastColumn="0" w:lastRowFirstColumn="0" w:lastRowLastColumn="0"/>
            </w:pPr>
            <w:r>
              <w:t>1 charbon</w:t>
            </w:r>
          </w:p>
        </w:tc>
        <w:tc>
          <w:tcPr>
            <w:tcW w:w="2323" w:type="dxa"/>
          </w:tcPr>
          <w:p w14:paraId="02EB09B4" w14:textId="55E141A3" w:rsidR="00C866E0" w:rsidRDefault="00206762" w:rsidP="00C866E0">
            <w:pPr>
              <w:cnfStyle w:val="000000000000" w:firstRow="0" w:lastRow="0" w:firstColumn="0" w:lastColumn="0" w:oddVBand="0" w:evenVBand="0" w:oddHBand="0" w:evenHBand="0" w:firstRowFirstColumn="0" w:firstRowLastColumn="0" w:lastRowFirstColumn="0" w:lastRowLastColumn="0"/>
            </w:pPr>
            <w:r>
              <w:t xml:space="preserve">1 </w:t>
            </w:r>
            <w:r w:rsidR="00444EB0">
              <w:t>Bière d’Avoro</w:t>
            </w:r>
          </w:p>
        </w:tc>
        <w:tc>
          <w:tcPr>
            <w:tcW w:w="2246" w:type="dxa"/>
          </w:tcPr>
          <w:p w14:paraId="0DDFE9DA" w14:textId="77777777" w:rsidR="00C866E0" w:rsidRDefault="00C866E0" w:rsidP="00C866E0">
            <w:pPr>
              <w:cnfStyle w:val="000000000000" w:firstRow="0" w:lastRow="0" w:firstColumn="0" w:lastColumn="0" w:oddVBand="0" w:evenVBand="0" w:oddHBand="0" w:evenHBand="0" w:firstRowFirstColumn="0" w:firstRowLastColumn="0" w:lastRowFirstColumn="0" w:lastRowLastColumn="0"/>
            </w:pPr>
          </w:p>
        </w:tc>
      </w:tr>
      <w:tr w:rsidR="00C866E0" w14:paraId="0CC4DC8E" w14:textId="77777777" w:rsidTr="003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436E2EE1" w14:textId="66AB43EF" w:rsidR="00C866E0" w:rsidRDefault="00444EB0" w:rsidP="00C866E0">
            <w:commentRangeStart w:id="529"/>
            <w:r>
              <w:lastRenderedPageBreak/>
              <w:t>Distiller</w:t>
            </w:r>
            <w:commentRangeEnd w:id="529"/>
            <w:r w:rsidR="00B00EC6">
              <w:rPr>
                <w:rStyle w:val="Marquedecommentaire"/>
              </w:rPr>
              <w:commentReference w:id="529"/>
            </w:r>
            <w:r>
              <w:t xml:space="preserve"> du B</w:t>
            </w:r>
            <w:r w:rsidR="00780BD0">
              <w:t>é</w:t>
            </w:r>
            <w:r>
              <w:t>ro</w:t>
            </w:r>
          </w:p>
        </w:tc>
        <w:tc>
          <w:tcPr>
            <w:tcW w:w="2248" w:type="dxa"/>
          </w:tcPr>
          <w:p w14:paraId="3B8F2CA7" w14:textId="7E2A443C" w:rsidR="00C866E0" w:rsidRDefault="00D63615" w:rsidP="00C866E0">
            <w:pPr>
              <w:cnfStyle w:val="000000100000" w:firstRow="0" w:lastRow="0" w:firstColumn="0" w:lastColumn="0" w:oddVBand="0" w:evenVBand="0" w:oddHBand="1" w:evenHBand="0" w:firstRowFirstColumn="0" w:firstRowLastColumn="0" w:lastRowFirstColumn="0" w:lastRowLastColumn="0"/>
            </w:pPr>
            <w:r>
              <w:t>1</w:t>
            </w:r>
            <w:r w:rsidR="00206762">
              <w:t xml:space="preserve"> </w:t>
            </w:r>
            <w:r w:rsidR="00B00EC6">
              <w:t>Fruit de Bero</w:t>
            </w:r>
          </w:p>
          <w:p w14:paraId="75095789" w14:textId="7EB0DA8E" w:rsidR="00206762" w:rsidRDefault="00206762" w:rsidP="00C866E0">
            <w:pPr>
              <w:cnfStyle w:val="000000100000" w:firstRow="0" w:lastRow="0" w:firstColumn="0" w:lastColumn="0" w:oddVBand="0" w:evenVBand="0" w:oddHBand="1" w:evenHBand="0" w:firstRowFirstColumn="0" w:firstRowLastColumn="0" w:lastRowFirstColumn="0" w:lastRowLastColumn="0"/>
            </w:pPr>
            <w:r>
              <w:t>1 charbon</w:t>
            </w:r>
          </w:p>
        </w:tc>
        <w:tc>
          <w:tcPr>
            <w:tcW w:w="2323" w:type="dxa"/>
          </w:tcPr>
          <w:p w14:paraId="02700EE5" w14:textId="4F2DCB25" w:rsidR="00C866E0" w:rsidRDefault="00206762" w:rsidP="007A601D">
            <w:pPr>
              <w:cnfStyle w:val="000000100000" w:firstRow="0" w:lastRow="0" w:firstColumn="0" w:lastColumn="0" w:oddVBand="0" w:evenVBand="0" w:oddHBand="1" w:evenHBand="0" w:firstRowFirstColumn="0" w:firstRowLastColumn="0" w:lastRowFirstColumn="0" w:lastRowLastColumn="0"/>
            </w:pPr>
            <w:r>
              <w:t xml:space="preserve">1 </w:t>
            </w:r>
            <w:r w:rsidR="00F95B47">
              <w:t>Liqueur</w:t>
            </w:r>
            <w:r w:rsidR="00444EB0">
              <w:t xml:space="preserve"> </w:t>
            </w:r>
            <w:r w:rsidR="007A601D">
              <w:t>d’airelles</w:t>
            </w:r>
          </w:p>
        </w:tc>
        <w:tc>
          <w:tcPr>
            <w:tcW w:w="2246" w:type="dxa"/>
          </w:tcPr>
          <w:p w14:paraId="1FF81EDE" w14:textId="77777777" w:rsidR="00C866E0" w:rsidRDefault="00C866E0" w:rsidP="00C866E0">
            <w:pPr>
              <w:cnfStyle w:val="000000100000" w:firstRow="0" w:lastRow="0" w:firstColumn="0" w:lastColumn="0" w:oddVBand="0" w:evenVBand="0" w:oddHBand="1" w:evenHBand="0" w:firstRowFirstColumn="0" w:firstRowLastColumn="0" w:lastRowFirstColumn="0" w:lastRowLastColumn="0"/>
            </w:pPr>
          </w:p>
        </w:tc>
      </w:tr>
      <w:tr w:rsidR="00C866E0" w14:paraId="4D424BEB" w14:textId="77777777" w:rsidTr="00383F50">
        <w:tc>
          <w:tcPr>
            <w:cnfStyle w:val="001000000000" w:firstRow="0" w:lastRow="0" w:firstColumn="1" w:lastColumn="0" w:oddVBand="0" w:evenVBand="0" w:oddHBand="0" w:evenHBand="0" w:firstRowFirstColumn="0" w:firstRowLastColumn="0" w:lastRowFirstColumn="0" w:lastRowLastColumn="0"/>
            <w:tcW w:w="2255" w:type="dxa"/>
          </w:tcPr>
          <w:p w14:paraId="774DFD03" w14:textId="2AD72C60" w:rsidR="00C866E0" w:rsidRDefault="00444EB0">
            <w:commentRangeStart w:id="530"/>
            <w:r>
              <w:t>Distiller</w:t>
            </w:r>
            <w:commentRangeEnd w:id="530"/>
            <w:r w:rsidR="00B00EC6">
              <w:rPr>
                <w:rStyle w:val="Marquedecommentaire"/>
              </w:rPr>
              <w:commentReference w:id="530"/>
            </w:r>
            <w:r>
              <w:t xml:space="preserve"> du </w:t>
            </w:r>
            <w:r w:rsidR="00B00EC6">
              <w:t>Katko</w:t>
            </w:r>
          </w:p>
        </w:tc>
        <w:tc>
          <w:tcPr>
            <w:tcW w:w="2248" w:type="dxa"/>
          </w:tcPr>
          <w:p w14:paraId="7D4CF4DD" w14:textId="516855E5" w:rsidR="00C866E0" w:rsidRDefault="00206762" w:rsidP="00C866E0">
            <w:pPr>
              <w:cnfStyle w:val="000000000000" w:firstRow="0" w:lastRow="0" w:firstColumn="0" w:lastColumn="0" w:oddVBand="0" w:evenVBand="0" w:oddHBand="0" w:evenHBand="0" w:firstRowFirstColumn="0" w:firstRowLastColumn="0" w:lastRowFirstColumn="0" w:lastRowLastColumn="0"/>
            </w:pPr>
            <w:r>
              <w:t xml:space="preserve">1 </w:t>
            </w:r>
            <w:r w:rsidR="00B00EC6">
              <w:t xml:space="preserve">jus </w:t>
            </w:r>
            <w:r w:rsidR="00444EB0">
              <w:t xml:space="preserve">de </w:t>
            </w:r>
            <w:r w:rsidR="00B00EC6">
              <w:t>Kakto</w:t>
            </w:r>
          </w:p>
          <w:p w14:paraId="05F05C99" w14:textId="0C5AC33D" w:rsidR="00206762" w:rsidRDefault="00206762" w:rsidP="00C866E0">
            <w:pPr>
              <w:cnfStyle w:val="000000000000" w:firstRow="0" w:lastRow="0" w:firstColumn="0" w:lastColumn="0" w:oddVBand="0" w:evenVBand="0" w:oddHBand="0" w:evenHBand="0" w:firstRowFirstColumn="0" w:firstRowLastColumn="0" w:lastRowFirstColumn="0" w:lastRowLastColumn="0"/>
            </w:pPr>
            <w:r>
              <w:t>1 charbon</w:t>
            </w:r>
          </w:p>
        </w:tc>
        <w:tc>
          <w:tcPr>
            <w:tcW w:w="2323" w:type="dxa"/>
          </w:tcPr>
          <w:p w14:paraId="711CFA79" w14:textId="3688A26A" w:rsidR="00C866E0" w:rsidRDefault="00D63615">
            <w:pPr>
              <w:cnfStyle w:val="000000000000" w:firstRow="0" w:lastRow="0" w:firstColumn="0" w:lastColumn="0" w:oddVBand="0" w:evenVBand="0" w:oddHBand="0" w:evenHBand="0" w:firstRowFirstColumn="0" w:firstRowLastColumn="0" w:lastRowFirstColumn="0" w:lastRowLastColumn="0"/>
            </w:pPr>
            <w:r>
              <w:t xml:space="preserve">1 </w:t>
            </w:r>
            <w:r w:rsidR="00444EB0">
              <w:t xml:space="preserve">Alcool de </w:t>
            </w:r>
            <w:r w:rsidR="00B00EC6">
              <w:t>Kakto</w:t>
            </w:r>
          </w:p>
        </w:tc>
        <w:tc>
          <w:tcPr>
            <w:tcW w:w="2246" w:type="dxa"/>
          </w:tcPr>
          <w:p w14:paraId="7FC1EA31" w14:textId="77777777" w:rsidR="00C866E0" w:rsidRDefault="00C866E0" w:rsidP="00C866E0">
            <w:pPr>
              <w:cnfStyle w:val="000000000000" w:firstRow="0" w:lastRow="0" w:firstColumn="0" w:lastColumn="0" w:oddVBand="0" w:evenVBand="0" w:oddHBand="0" w:evenHBand="0" w:firstRowFirstColumn="0" w:firstRowLastColumn="0" w:lastRowFirstColumn="0" w:lastRowLastColumn="0"/>
            </w:pPr>
          </w:p>
        </w:tc>
      </w:tr>
      <w:tr w:rsidR="00F95B47" w14:paraId="35B91C89" w14:textId="77777777" w:rsidTr="003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2E7BC8BE" w14:textId="198881C6" w:rsidR="00F95B47" w:rsidRDefault="00F95B47" w:rsidP="00C866E0">
            <w:commentRangeStart w:id="531"/>
            <w:r>
              <w:t>Distiller</w:t>
            </w:r>
            <w:commentRangeEnd w:id="531"/>
            <w:r w:rsidR="00B00EC6">
              <w:rPr>
                <w:rStyle w:val="Marquedecommentaire"/>
              </w:rPr>
              <w:commentReference w:id="531"/>
            </w:r>
            <w:r>
              <w:t xml:space="preserve"> Flento</w:t>
            </w:r>
          </w:p>
        </w:tc>
        <w:tc>
          <w:tcPr>
            <w:tcW w:w="2248" w:type="dxa"/>
          </w:tcPr>
          <w:p w14:paraId="24E73FC7" w14:textId="282DF551" w:rsidR="00F95B47" w:rsidRDefault="00D63615" w:rsidP="00C866E0">
            <w:pPr>
              <w:cnfStyle w:val="000000100000" w:firstRow="0" w:lastRow="0" w:firstColumn="0" w:lastColumn="0" w:oddVBand="0" w:evenVBand="0" w:oddHBand="1" w:evenHBand="0" w:firstRowFirstColumn="0" w:firstRowLastColumn="0" w:lastRowFirstColumn="0" w:lastRowLastColumn="0"/>
            </w:pPr>
            <w:r>
              <w:t xml:space="preserve">1 </w:t>
            </w:r>
            <w:r w:rsidR="00F95B47">
              <w:t>Fleur de Flento</w:t>
            </w:r>
          </w:p>
          <w:p w14:paraId="5DD0F5EA" w14:textId="02F45F9D" w:rsidR="00F95B47" w:rsidRDefault="00F95B47" w:rsidP="00C866E0">
            <w:pPr>
              <w:cnfStyle w:val="000000100000" w:firstRow="0" w:lastRow="0" w:firstColumn="0" w:lastColumn="0" w:oddVBand="0" w:evenVBand="0" w:oddHBand="1" w:evenHBand="0" w:firstRowFirstColumn="0" w:firstRowLastColumn="0" w:lastRowFirstColumn="0" w:lastRowLastColumn="0"/>
            </w:pPr>
            <w:r>
              <w:t>1 charbon</w:t>
            </w:r>
          </w:p>
        </w:tc>
        <w:tc>
          <w:tcPr>
            <w:tcW w:w="2323" w:type="dxa"/>
          </w:tcPr>
          <w:p w14:paraId="34770A7E" w14:textId="08751B28" w:rsidR="00F95B47" w:rsidRDefault="00F95B47" w:rsidP="00C866E0">
            <w:pPr>
              <w:cnfStyle w:val="000000100000" w:firstRow="0" w:lastRow="0" w:firstColumn="0" w:lastColumn="0" w:oddVBand="0" w:evenVBand="0" w:oddHBand="1" w:evenHBand="0" w:firstRowFirstColumn="0" w:firstRowLastColumn="0" w:lastRowFirstColumn="0" w:lastRowLastColumn="0"/>
            </w:pPr>
            <w:r>
              <w:t>1 liqueur de Flento</w:t>
            </w:r>
          </w:p>
        </w:tc>
        <w:tc>
          <w:tcPr>
            <w:tcW w:w="2246" w:type="dxa"/>
          </w:tcPr>
          <w:p w14:paraId="55DA609C" w14:textId="77777777" w:rsidR="00F95B47" w:rsidRDefault="00F95B47" w:rsidP="00C866E0">
            <w:pPr>
              <w:cnfStyle w:val="000000100000" w:firstRow="0" w:lastRow="0" w:firstColumn="0" w:lastColumn="0" w:oddVBand="0" w:evenVBand="0" w:oddHBand="1" w:evenHBand="0" w:firstRowFirstColumn="0" w:firstRowLastColumn="0" w:lastRowFirstColumn="0" w:lastRowLastColumn="0"/>
            </w:pPr>
          </w:p>
        </w:tc>
      </w:tr>
      <w:tr w:rsidR="00CA1E9D" w14:paraId="70C65551" w14:textId="77777777" w:rsidTr="00383F50">
        <w:tc>
          <w:tcPr>
            <w:cnfStyle w:val="001000000000" w:firstRow="0" w:lastRow="0" w:firstColumn="1" w:lastColumn="0" w:oddVBand="0" w:evenVBand="0" w:oddHBand="0" w:evenHBand="0" w:firstRowFirstColumn="0" w:firstRowLastColumn="0" w:lastRowFirstColumn="0" w:lastRowLastColumn="0"/>
            <w:tcW w:w="2255" w:type="dxa"/>
          </w:tcPr>
          <w:p w14:paraId="7DA9C3EA" w14:textId="03C3EE01" w:rsidR="00CA1E9D" w:rsidRDefault="00CA1E9D" w:rsidP="00C866E0">
            <w:commentRangeStart w:id="532"/>
            <w:r>
              <w:t>Distiller</w:t>
            </w:r>
            <w:commentRangeEnd w:id="532"/>
            <w:r w:rsidR="00B00EC6">
              <w:rPr>
                <w:rStyle w:val="Marquedecommentaire"/>
              </w:rPr>
              <w:commentReference w:id="532"/>
            </w:r>
            <w:r>
              <w:t xml:space="preserve"> Thorno</w:t>
            </w:r>
          </w:p>
        </w:tc>
        <w:tc>
          <w:tcPr>
            <w:tcW w:w="2248" w:type="dxa"/>
          </w:tcPr>
          <w:p w14:paraId="0E8E4D4B" w14:textId="51568D06" w:rsidR="00CA1E9D" w:rsidRDefault="00D63615" w:rsidP="00C866E0">
            <w:pPr>
              <w:cnfStyle w:val="000000000000" w:firstRow="0" w:lastRow="0" w:firstColumn="0" w:lastColumn="0" w:oddVBand="0" w:evenVBand="0" w:oddHBand="0" w:evenHBand="0" w:firstRowFirstColumn="0" w:firstRowLastColumn="0" w:lastRowFirstColumn="0" w:lastRowLastColumn="0"/>
            </w:pPr>
            <w:r>
              <w:t>1</w:t>
            </w:r>
            <w:r w:rsidR="00CA1E9D">
              <w:t xml:space="preserve"> baie de thorno</w:t>
            </w:r>
          </w:p>
          <w:p w14:paraId="74CDE296" w14:textId="3F671BE8" w:rsidR="00CA1E9D" w:rsidRDefault="00CA1E9D" w:rsidP="00C866E0">
            <w:pPr>
              <w:cnfStyle w:val="000000000000" w:firstRow="0" w:lastRow="0" w:firstColumn="0" w:lastColumn="0" w:oddVBand="0" w:evenVBand="0" w:oddHBand="0" w:evenHBand="0" w:firstRowFirstColumn="0" w:firstRowLastColumn="0" w:lastRowFirstColumn="0" w:lastRowLastColumn="0"/>
            </w:pPr>
            <w:r>
              <w:t>1 charbon</w:t>
            </w:r>
          </w:p>
        </w:tc>
        <w:tc>
          <w:tcPr>
            <w:tcW w:w="2323" w:type="dxa"/>
          </w:tcPr>
          <w:p w14:paraId="197A9AFE" w14:textId="71A663D4" w:rsidR="00CA1E9D" w:rsidRDefault="00CA1E9D" w:rsidP="00C866E0">
            <w:pPr>
              <w:cnfStyle w:val="000000000000" w:firstRow="0" w:lastRow="0" w:firstColumn="0" w:lastColumn="0" w:oddVBand="0" w:evenVBand="0" w:oddHBand="0" w:evenHBand="0" w:firstRowFirstColumn="0" w:firstRowLastColumn="0" w:lastRowFirstColumn="0" w:lastRowLastColumn="0"/>
            </w:pPr>
            <w:r>
              <w:t>1 vodka au thorno</w:t>
            </w:r>
          </w:p>
        </w:tc>
        <w:tc>
          <w:tcPr>
            <w:tcW w:w="2246" w:type="dxa"/>
          </w:tcPr>
          <w:p w14:paraId="0F98B78D" w14:textId="77777777" w:rsidR="00CA1E9D" w:rsidRDefault="00CA1E9D" w:rsidP="00C866E0">
            <w:pPr>
              <w:cnfStyle w:val="000000000000" w:firstRow="0" w:lastRow="0" w:firstColumn="0" w:lastColumn="0" w:oddVBand="0" w:evenVBand="0" w:oddHBand="0" w:evenHBand="0" w:firstRowFirstColumn="0" w:firstRowLastColumn="0" w:lastRowFirstColumn="0" w:lastRowLastColumn="0"/>
            </w:pPr>
          </w:p>
        </w:tc>
      </w:tr>
      <w:tr w:rsidR="00383F50" w14:paraId="744A8421" w14:textId="77777777" w:rsidTr="003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32623DDA" w14:textId="1CB6FBC0" w:rsidR="00383F50" w:rsidRDefault="00383F50" w:rsidP="00141D58">
            <w:commentRangeStart w:id="533"/>
            <w:r>
              <w:t xml:space="preserve">Raffiner Jus d’airelles </w:t>
            </w:r>
            <w:commentRangeEnd w:id="533"/>
            <w:r>
              <w:rPr>
                <w:rStyle w:val="Marquedecommentaire"/>
              </w:rPr>
              <w:commentReference w:id="533"/>
            </w:r>
          </w:p>
        </w:tc>
        <w:tc>
          <w:tcPr>
            <w:tcW w:w="2248" w:type="dxa"/>
          </w:tcPr>
          <w:p w14:paraId="7DEB9754" w14:textId="6FA9C402" w:rsidR="00383F50" w:rsidRDefault="00383F50" w:rsidP="00141D58">
            <w:pPr>
              <w:cnfStyle w:val="000000100000" w:firstRow="0" w:lastRow="0" w:firstColumn="0" w:lastColumn="0" w:oddVBand="0" w:evenVBand="0" w:oddHBand="1" w:evenHBand="0" w:firstRowFirstColumn="0" w:firstRowLastColumn="0" w:lastRowFirstColumn="0" w:lastRowLastColumn="0"/>
            </w:pPr>
            <w:r>
              <w:t>1 Jus d’airelles</w:t>
            </w:r>
          </w:p>
          <w:p w14:paraId="52196820"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r>
              <w:t>1 charbon</w:t>
            </w:r>
          </w:p>
        </w:tc>
        <w:tc>
          <w:tcPr>
            <w:tcW w:w="2323" w:type="dxa"/>
          </w:tcPr>
          <w:p w14:paraId="33BC8225"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r>
              <w:t>1 sucre</w:t>
            </w:r>
          </w:p>
        </w:tc>
        <w:tc>
          <w:tcPr>
            <w:tcW w:w="2246" w:type="dxa"/>
          </w:tcPr>
          <w:p w14:paraId="61D99C35"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p>
        </w:tc>
      </w:tr>
      <w:tr w:rsidR="00383F50" w14:paraId="2F6EC477" w14:textId="77777777" w:rsidTr="00383F50">
        <w:tc>
          <w:tcPr>
            <w:cnfStyle w:val="001000000000" w:firstRow="0" w:lastRow="0" w:firstColumn="1" w:lastColumn="0" w:oddVBand="0" w:evenVBand="0" w:oddHBand="0" w:evenHBand="0" w:firstRowFirstColumn="0" w:firstRowLastColumn="0" w:lastRowFirstColumn="0" w:lastRowLastColumn="0"/>
            <w:tcW w:w="2255" w:type="dxa"/>
          </w:tcPr>
          <w:p w14:paraId="69BBCEE3" w14:textId="0DAD6EB5" w:rsidR="00383F50" w:rsidRDefault="00383F50" w:rsidP="00383F50">
            <w:commentRangeStart w:id="534"/>
            <w:r>
              <w:t xml:space="preserve">Raffiner Jus d’adano </w:t>
            </w:r>
            <w:commentRangeEnd w:id="534"/>
            <w:r>
              <w:rPr>
                <w:rStyle w:val="Marquedecommentaire"/>
              </w:rPr>
              <w:commentReference w:id="534"/>
            </w:r>
          </w:p>
        </w:tc>
        <w:tc>
          <w:tcPr>
            <w:tcW w:w="2248" w:type="dxa"/>
          </w:tcPr>
          <w:p w14:paraId="64FCBFB1" w14:textId="042E5885" w:rsidR="00383F50" w:rsidRDefault="00383F50" w:rsidP="00141D58">
            <w:pPr>
              <w:cnfStyle w:val="000000000000" w:firstRow="0" w:lastRow="0" w:firstColumn="0" w:lastColumn="0" w:oddVBand="0" w:evenVBand="0" w:oddHBand="0" w:evenHBand="0" w:firstRowFirstColumn="0" w:firstRowLastColumn="0" w:lastRowFirstColumn="0" w:lastRowLastColumn="0"/>
            </w:pPr>
            <w:r>
              <w:t>1 Jus d’adano</w:t>
            </w:r>
          </w:p>
          <w:p w14:paraId="4F52D25A"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r>
              <w:t>1 charbon</w:t>
            </w:r>
          </w:p>
        </w:tc>
        <w:tc>
          <w:tcPr>
            <w:tcW w:w="2323" w:type="dxa"/>
          </w:tcPr>
          <w:p w14:paraId="375C937F"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r>
              <w:t>1 sucre</w:t>
            </w:r>
          </w:p>
        </w:tc>
        <w:tc>
          <w:tcPr>
            <w:tcW w:w="2246" w:type="dxa"/>
          </w:tcPr>
          <w:p w14:paraId="75934FF1"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p>
        </w:tc>
      </w:tr>
      <w:tr w:rsidR="00383F50" w14:paraId="06A264AC" w14:textId="77777777" w:rsidTr="003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4773E312" w14:textId="63C42FDB" w:rsidR="00383F50" w:rsidRDefault="00383F50" w:rsidP="007100F3">
            <w:commentRangeStart w:id="535"/>
            <w:r>
              <w:t>Raffiner Jus d</w:t>
            </w:r>
            <w:r w:rsidR="007100F3">
              <w:t>’avoro</w:t>
            </w:r>
            <w:r>
              <w:t xml:space="preserve"> </w:t>
            </w:r>
            <w:commentRangeEnd w:id="535"/>
            <w:r w:rsidR="007100F3">
              <w:rPr>
                <w:rStyle w:val="Marquedecommentaire"/>
              </w:rPr>
              <w:commentReference w:id="535"/>
            </w:r>
          </w:p>
        </w:tc>
        <w:tc>
          <w:tcPr>
            <w:tcW w:w="2248" w:type="dxa"/>
          </w:tcPr>
          <w:p w14:paraId="43DAFB36" w14:textId="1587F4E4" w:rsidR="00383F50" w:rsidRDefault="007100F3" w:rsidP="00141D58">
            <w:pPr>
              <w:cnfStyle w:val="000000100000" w:firstRow="0" w:lastRow="0" w:firstColumn="0" w:lastColumn="0" w:oddVBand="0" w:evenVBand="0" w:oddHBand="1" w:evenHBand="0" w:firstRowFirstColumn="0" w:firstRowLastColumn="0" w:lastRowFirstColumn="0" w:lastRowLastColumn="0"/>
            </w:pPr>
            <w:r>
              <w:t>1 Jus d’avoro</w:t>
            </w:r>
          </w:p>
          <w:p w14:paraId="42E42002"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r>
              <w:t>1 charbon</w:t>
            </w:r>
          </w:p>
        </w:tc>
        <w:tc>
          <w:tcPr>
            <w:tcW w:w="2323" w:type="dxa"/>
          </w:tcPr>
          <w:p w14:paraId="44ACBAF4"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r>
              <w:t>1 sucre</w:t>
            </w:r>
          </w:p>
        </w:tc>
        <w:tc>
          <w:tcPr>
            <w:tcW w:w="2246" w:type="dxa"/>
          </w:tcPr>
          <w:p w14:paraId="318CEE65"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p>
        </w:tc>
      </w:tr>
      <w:tr w:rsidR="00383F50" w14:paraId="3D67DB07" w14:textId="77777777" w:rsidTr="00383F50">
        <w:tc>
          <w:tcPr>
            <w:cnfStyle w:val="001000000000" w:firstRow="0" w:lastRow="0" w:firstColumn="1" w:lastColumn="0" w:oddVBand="0" w:evenVBand="0" w:oddHBand="0" w:evenHBand="0" w:firstRowFirstColumn="0" w:firstRowLastColumn="0" w:lastRowFirstColumn="0" w:lastRowLastColumn="0"/>
            <w:tcW w:w="2255" w:type="dxa"/>
          </w:tcPr>
          <w:p w14:paraId="1EFCD501" w14:textId="34116EDE" w:rsidR="00383F50" w:rsidRDefault="00383F50" w:rsidP="00141D58">
            <w:commentRangeStart w:id="536"/>
            <w:r>
              <w:t>Raffiner Jus de</w:t>
            </w:r>
            <w:r w:rsidR="007100F3">
              <w:t xml:space="preserve"> Thorno</w:t>
            </w:r>
            <w:r>
              <w:t xml:space="preserve"> </w:t>
            </w:r>
            <w:commentRangeEnd w:id="536"/>
            <w:r w:rsidR="007100F3">
              <w:rPr>
                <w:rStyle w:val="Marquedecommentaire"/>
              </w:rPr>
              <w:commentReference w:id="536"/>
            </w:r>
          </w:p>
        </w:tc>
        <w:tc>
          <w:tcPr>
            <w:tcW w:w="2248" w:type="dxa"/>
          </w:tcPr>
          <w:p w14:paraId="64845BE1" w14:textId="5D022B30" w:rsidR="00383F50" w:rsidRDefault="00383F50" w:rsidP="00141D58">
            <w:pPr>
              <w:cnfStyle w:val="000000000000" w:firstRow="0" w:lastRow="0" w:firstColumn="0" w:lastColumn="0" w:oddVBand="0" w:evenVBand="0" w:oddHBand="0" w:evenHBand="0" w:firstRowFirstColumn="0" w:firstRowLastColumn="0" w:lastRowFirstColumn="0" w:lastRowLastColumn="0"/>
            </w:pPr>
            <w:r>
              <w:t xml:space="preserve">1 Jus de </w:t>
            </w:r>
            <w:r w:rsidR="007100F3">
              <w:t>Thorno</w:t>
            </w:r>
          </w:p>
          <w:p w14:paraId="44C5C2BF"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r>
              <w:t>1 charbon</w:t>
            </w:r>
          </w:p>
        </w:tc>
        <w:tc>
          <w:tcPr>
            <w:tcW w:w="2323" w:type="dxa"/>
          </w:tcPr>
          <w:p w14:paraId="71CCE476"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r>
              <w:t>1 sucre</w:t>
            </w:r>
          </w:p>
        </w:tc>
        <w:tc>
          <w:tcPr>
            <w:tcW w:w="2246" w:type="dxa"/>
          </w:tcPr>
          <w:p w14:paraId="5C658338"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p>
        </w:tc>
      </w:tr>
      <w:tr w:rsidR="00383F50" w14:paraId="3DEA95E2" w14:textId="77777777" w:rsidTr="003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544A73A8" w14:textId="4B6C89AE" w:rsidR="00383F50" w:rsidRDefault="00383F50" w:rsidP="007100F3">
            <w:commentRangeStart w:id="537"/>
            <w:r>
              <w:t>Raffiner Jus de</w:t>
            </w:r>
            <w:r w:rsidR="007100F3">
              <w:t xml:space="preserve"> Kakto</w:t>
            </w:r>
            <w:commentRangeEnd w:id="537"/>
            <w:r w:rsidR="007100F3">
              <w:rPr>
                <w:rStyle w:val="Marquedecommentaire"/>
              </w:rPr>
              <w:commentReference w:id="537"/>
            </w:r>
          </w:p>
        </w:tc>
        <w:tc>
          <w:tcPr>
            <w:tcW w:w="2248" w:type="dxa"/>
          </w:tcPr>
          <w:p w14:paraId="4743E53F" w14:textId="373FB06C" w:rsidR="00383F50" w:rsidRDefault="00383F50" w:rsidP="00141D58">
            <w:pPr>
              <w:cnfStyle w:val="000000100000" w:firstRow="0" w:lastRow="0" w:firstColumn="0" w:lastColumn="0" w:oddVBand="0" w:evenVBand="0" w:oddHBand="1" w:evenHBand="0" w:firstRowFirstColumn="0" w:firstRowLastColumn="0" w:lastRowFirstColumn="0" w:lastRowLastColumn="0"/>
            </w:pPr>
            <w:r>
              <w:t xml:space="preserve">1 Jus de </w:t>
            </w:r>
            <w:r w:rsidR="007100F3">
              <w:t>Kakto</w:t>
            </w:r>
          </w:p>
          <w:p w14:paraId="12BE8D56"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r>
              <w:t>1 charbon</w:t>
            </w:r>
          </w:p>
        </w:tc>
        <w:tc>
          <w:tcPr>
            <w:tcW w:w="2323" w:type="dxa"/>
          </w:tcPr>
          <w:p w14:paraId="3340E1DA"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r>
              <w:t>1 sucre</w:t>
            </w:r>
          </w:p>
        </w:tc>
        <w:tc>
          <w:tcPr>
            <w:tcW w:w="2246" w:type="dxa"/>
          </w:tcPr>
          <w:p w14:paraId="5B253838" w14:textId="77777777" w:rsidR="00383F50" w:rsidRDefault="00383F50" w:rsidP="00141D58">
            <w:pPr>
              <w:cnfStyle w:val="000000100000" w:firstRow="0" w:lastRow="0" w:firstColumn="0" w:lastColumn="0" w:oddVBand="0" w:evenVBand="0" w:oddHBand="1" w:evenHBand="0" w:firstRowFirstColumn="0" w:firstRowLastColumn="0" w:lastRowFirstColumn="0" w:lastRowLastColumn="0"/>
            </w:pPr>
          </w:p>
        </w:tc>
      </w:tr>
      <w:tr w:rsidR="00383F50" w14:paraId="6326326B" w14:textId="77777777" w:rsidTr="00383F50">
        <w:tc>
          <w:tcPr>
            <w:cnfStyle w:val="001000000000" w:firstRow="0" w:lastRow="0" w:firstColumn="1" w:lastColumn="0" w:oddVBand="0" w:evenVBand="0" w:oddHBand="0" w:evenHBand="0" w:firstRowFirstColumn="0" w:firstRowLastColumn="0" w:lastRowFirstColumn="0" w:lastRowLastColumn="0"/>
            <w:tcW w:w="2255" w:type="dxa"/>
          </w:tcPr>
          <w:p w14:paraId="6B84DB43" w14:textId="4F13A0B3" w:rsidR="00383F50" w:rsidRDefault="007100F3" w:rsidP="00141D58">
            <w:commentRangeStart w:id="538"/>
            <w:r>
              <w:t>Raffiner du Suc de Ligio</w:t>
            </w:r>
            <w:r w:rsidR="00383F50">
              <w:t xml:space="preserve"> </w:t>
            </w:r>
            <w:commentRangeEnd w:id="538"/>
            <w:r>
              <w:rPr>
                <w:rStyle w:val="Marquedecommentaire"/>
              </w:rPr>
              <w:commentReference w:id="538"/>
            </w:r>
          </w:p>
        </w:tc>
        <w:tc>
          <w:tcPr>
            <w:tcW w:w="2248" w:type="dxa"/>
          </w:tcPr>
          <w:p w14:paraId="62DC8336" w14:textId="3E1BDDCB" w:rsidR="00383F50" w:rsidRDefault="00383F50" w:rsidP="00141D58">
            <w:pPr>
              <w:cnfStyle w:val="000000000000" w:firstRow="0" w:lastRow="0" w:firstColumn="0" w:lastColumn="0" w:oddVBand="0" w:evenVBand="0" w:oddHBand="0" w:evenHBand="0" w:firstRowFirstColumn="0" w:firstRowLastColumn="0" w:lastRowFirstColumn="0" w:lastRowLastColumn="0"/>
            </w:pPr>
            <w:r>
              <w:t xml:space="preserve">1 </w:t>
            </w:r>
            <w:r w:rsidR="007100F3">
              <w:t>Suc</w:t>
            </w:r>
            <w:r>
              <w:t xml:space="preserve"> de </w:t>
            </w:r>
            <w:r w:rsidR="007100F3">
              <w:t>Ligio</w:t>
            </w:r>
          </w:p>
          <w:p w14:paraId="40A2A1C8"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r>
              <w:t>1 charbon</w:t>
            </w:r>
          </w:p>
        </w:tc>
        <w:tc>
          <w:tcPr>
            <w:tcW w:w="2323" w:type="dxa"/>
          </w:tcPr>
          <w:p w14:paraId="3A255677"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r>
              <w:t>1 sucre</w:t>
            </w:r>
          </w:p>
        </w:tc>
        <w:tc>
          <w:tcPr>
            <w:tcW w:w="2246" w:type="dxa"/>
          </w:tcPr>
          <w:p w14:paraId="4572E0C8" w14:textId="77777777" w:rsidR="00383F50" w:rsidRDefault="00383F50" w:rsidP="00141D58">
            <w:pPr>
              <w:cnfStyle w:val="000000000000" w:firstRow="0" w:lastRow="0" w:firstColumn="0" w:lastColumn="0" w:oddVBand="0" w:evenVBand="0" w:oddHBand="0" w:evenHBand="0" w:firstRowFirstColumn="0" w:firstRowLastColumn="0" w:lastRowFirstColumn="0" w:lastRowLastColumn="0"/>
            </w:pPr>
          </w:p>
        </w:tc>
      </w:tr>
      <w:tr w:rsidR="00383F50" w14:paraId="59972601" w14:textId="77777777" w:rsidTr="0038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72F642E4" w14:textId="1D9DF02D" w:rsidR="00383F50" w:rsidRDefault="00383F50" w:rsidP="007100F3">
            <w:commentRangeStart w:id="539"/>
            <w:r>
              <w:t>Raffiner</w:t>
            </w:r>
            <w:r w:rsidR="007100F3">
              <w:t xml:space="preserve"> du Suc d’Aloe</w:t>
            </w:r>
            <w:commentRangeEnd w:id="539"/>
            <w:r w:rsidR="007100F3">
              <w:rPr>
                <w:rStyle w:val="Marquedecommentaire"/>
              </w:rPr>
              <w:commentReference w:id="539"/>
            </w:r>
          </w:p>
        </w:tc>
        <w:tc>
          <w:tcPr>
            <w:tcW w:w="2248" w:type="dxa"/>
          </w:tcPr>
          <w:p w14:paraId="11C0F616" w14:textId="29FDE9AD" w:rsidR="00383F50" w:rsidRDefault="00383F50" w:rsidP="00C866E0">
            <w:pPr>
              <w:cnfStyle w:val="000000100000" w:firstRow="0" w:lastRow="0" w:firstColumn="0" w:lastColumn="0" w:oddVBand="0" w:evenVBand="0" w:oddHBand="1" w:evenHBand="0" w:firstRowFirstColumn="0" w:firstRowLastColumn="0" w:lastRowFirstColumn="0" w:lastRowLastColumn="0"/>
            </w:pPr>
            <w:r>
              <w:t xml:space="preserve">1 </w:t>
            </w:r>
            <w:r w:rsidR="007100F3">
              <w:t>Suc d’Aloe</w:t>
            </w:r>
          </w:p>
          <w:p w14:paraId="6C711AB5" w14:textId="3EDF222A" w:rsidR="00383F50" w:rsidRDefault="00383F50" w:rsidP="00C866E0">
            <w:pPr>
              <w:cnfStyle w:val="000000100000" w:firstRow="0" w:lastRow="0" w:firstColumn="0" w:lastColumn="0" w:oddVBand="0" w:evenVBand="0" w:oddHBand="1" w:evenHBand="0" w:firstRowFirstColumn="0" w:firstRowLastColumn="0" w:lastRowFirstColumn="0" w:lastRowLastColumn="0"/>
            </w:pPr>
            <w:r>
              <w:t>1 charbon</w:t>
            </w:r>
          </w:p>
        </w:tc>
        <w:tc>
          <w:tcPr>
            <w:tcW w:w="2323" w:type="dxa"/>
          </w:tcPr>
          <w:p w14:paraId="4A1A7F86" w14:textId="112E7A28" w:rsidR="00383F50" w:rsidRDefault="00383F50" w:rsidP="00C866E0">
            <w:pPr>
              <w:cnfStyle w:val="000000100000" w:firstRow="0" w:lastRow="0" w:firstColumn="0" w:lastColumn="0" w:oddVBand="0" w:evenVBand="0" w:oddHBand="1" w:evenHBand="0" w:firstRowFirstColumn="0" w:firstRowLastColumn="0" w:lastRowFirstColumn="0" w:lastRowLastColumn="0"/>
            </w:pPr>
            <w:r>
              <w:t>1 sucre</w:t>
            </w:r>
          </w:p>
        </w:tc>
        <w:tc>
          <w:tcPr>
            <w:tcW w:w="2246" w:type="dxa"/>
          </w:tcPr>
          <w:p w14:paraId="759B1590" w14:textId="77777777" w:rsidR="00383F50" w:rsidRDefault="00383F50" w:rsidP="00C866E0">
            <w:pPr>
              <w:cnfStyle w:val="000000100000" w:firstRow="0" w:lastRow="0" w:firstColumn="0" w:lastColumn="0" w:oddVBand="0" w:evenVBand="0" w:oddHBand="1" w:evenHBand="0" w:firstRowFirstColumn="0" w:firstRowLastColumn="0" w:lastRowFirstColumn="0" w:lastRowLastColumn="0"/>
            </w:pPr>
          </w:p>
        </w:tc>
      </w:tr>
    </w:tbl>
    <w:p w14:paraId="3C7BEA65" w14:textId="32AD5693" w:rsidR="001133C8" w:rsidRDefault="001133C8" w:rsidP="001133C8">
      <w:pPr>
        <w:pStyle w:val="Titre1"/>
      </w:pPr>
      <w:bookmarkStart w:id="540" w:name="_Toc391365936"/>
      <w:r>
        <w:lastRenderedPageBreak/>
        <w:t>Compétences militaires</w:t>
      </w:r>
      <w:bookmarkEnd w:id="540"/>
    </w:p>
    <w:p w14:paraId="6474B312" w14:textId="577F2582" w:rsidR="001133C8" w:rsidRDefault="001133C8" w:rsidP="001133C8">
      <w:r>
        <w:t>Les compétences suivantes sont liées aux aspects militaires du jeu. Bien que l’implémentation des monstres soit proche de celle des ressources naturelles, et donc que certaines compétences puissent être vues comme du « secteur primaire », dans l’esprit des joueurs, la chose est différente.</w:t>
      </w:r>
    </w:p>
    <w:p w14:paraId="5F012E69" w14:textId="52562670" w:rsidR="008B6E78" w:rsidRDefault="008B6E78" w:rsidP="001133C8">
      <w:r>
        <w:t xml:space="preserve">Les compétences sont séparées en </w:t>
      </w:r>
      <w:r w:rsidR="009D2F47">
        <w:t>deux</w:t>
      </w:r>
      <w:r>
        <w:t xml:space="preserve"> groupes :</w:t>
      </w:r>
    </w:p>
    <w:p w14:paraId="4062AA20" w14:textId="547E9217" w:rsidR="008B6E78" w:rsidRDefault="008B6E78" w:rsidP="004D2673">
      <w:pPr>
        <w:pStyle w:val="Paragraphedeliste"/>
        <w:numPr>
          <w:ilvl w:val="0"/>
          <w:numId w:val="4"/>
        </w:numPr>
      </w:pPr>
      <w:r>
        <w:t>Corps à corps : utilisable à l’extérieur de la ville</w:t>
      </w:r>
    </w:p>
    <w:p w14:paraId="1DA46959" w14:textId="59A2B37C" w:rsidR="008B6E78" w:rsidRDefault="009D2F47" w:rsidP="004D2673">
      <w:pPr>
        <w:pStyle w:val="Paragraphedeliste"/>
        <w:numPr>
          <w:ilvl w:val="0"/>
          <w:numId w:val="4"/>
        </w:numPr>
      </w:pPr>
      <w:r>
        <w:t>Distance : utilisable à l’extérieur et sur le mur d’enceinte</w:t>
      </w:r>
    </w:p>
    <w:p w14:paraId="6BA2C8E0" w14:textId="6256F5E9" w:rsidR="008B6E78" w:rsidRDefault="00BE084D" w:rsidP="00BE084D">
      <w:pPr>
        <w:pStyle w:val="Titre2"/>
      </w:pPr>
      <w:r>
        <w:t>Barricades</w:t>
      </w:r>
    </w:p>
    <w:p w14:paraId="5E4A4571" w14:textId="6466BD56" w:rsidR="00BE084D" w:rsidRDefault="00BE084D" w:rsidP="00BE084D">
      <w:r>
        <w:t>Les barricades sont des « ajouts » aux bâtiments pour leur permettre de résister aux attaques. Elles se traduisent par un bonus de points de vie au bâtiment. La compétence est utilisable sur tous les bâtiments.</w:t>
      </w:r>
    </w:p>
    <w:p w14:paraId="30771B80" w14:textId="283D63E3" w:rsidR="00BE084D" w:rsidRDefault="00BE084D" w:rsidP="00BE084D">
      <w:pPr>
        <w:pStyle w:val="Titre2"/>
      </w:pPr>
      <w:r>
        <w:t>Combat</w:t>
      </w:r>
    </w:p>
    <w:p w14:paraId="3B4A30C2" w14:textId="0655D4F3" w:rsidR="00BE084D" w:rsidRDefault="00BE084D" w:rsidP="00BE084D">
      <w:r>
        <w:t>Les compétences de combat diminuent le nombre de monstres sur la zone. Elles se différencient par la caractéristique utilisée et les outils associés. Ces compétences s’utilisent à l’extérieur de la ville.</w:t>
      </w:r>
    </w:p>
    <w:p w14:paraId="25D72C3F" w14:textId="2AF64709" w:rsidR="00BE084D" w:rsidRDefault="00BE084D" w:rsidP="004D2673">
      <w:pPr>
        <w:pStyle w:val="Paragraphedeliste"/>
        <w:numPr>
          <w:ilvl w:val="0"/>
          <w:numId w:val="11"/>
        </w:numPr>
      </w:pPr>
      <w:r>
        <w:t>Se battre (à main nue, sans formation ni technique)</w:t>
      </w:r>
    </w:p>
    <w:p w14:paraId="0BE35310" w14:textId="407D14A1" w:rsidR="00BE084D" w:rsidRDefault="00BE084D" w:rsidP="004D2673">
      <w:pPr>
        <w:pStyle w:val="Paragraphedeliste"/>
        <w:numPr>
          <w:ilvl w:val="0"/>
          <w:numId w:val="11"/>
        </w:numPr>
      </w:pPr>
      <w:r>
        <w:t>Tir à l’arc</w:t>
      </w:r>
    </w:p>
    <w:p w14:paraId="15D8FD60" w14:textId="5C3B40A1" w:rsidR="00BE084D" w:rsidRDefault="00BE084D" w:rsidP="004D2673">
      <w:pPr>
        <w:pStyle w:val="Paragraphedeliste"/>
        <w:numPr>
          <w:ilvl w:val="0"/>
          <w:numId w:val="11"/>
        </w:numPr>
      </w:pPr>
      <w:r>
        <w:t>Tir à l’arbalète</w:t>
      </w:r>
    </w:p>
    <w:p w14:paraId="73CCE9F7" w14:textId="13677BB2" w:rsidR="00BE084D" w:rsidRDefault="00BE084D" w:rsidP="004D2673">
      <w:pPr>
        <w:pStyle w:val="Paragraphedeliste"/>
        <w:numPr>
          <w:ilvl w:val="0"/>
          <w:numId w:val="11"/>
        </w:numPr>
      </w:pPr>
      <w:r>
        <w:t>Tir au pistolet (arme de poing)</w:t>
      </w:r>
    </w:p>
    <w:p w14:paraId="7448440C" w14:textId="3797AAC9" w:rsidR="00BE084D" w:rsidRDefault="00BE084D" w:rsidP="004D2673">
      <w:pPr>
        <w:pStyle w:val="Paragraphedeliste"/>
        <w:numPr>
          <w:ilvl w:val="0"/>
          <w:numId w:val="11"/>
        </w:numPr>
      </w:pPr>
      <w:r>
        <w:t>Tir au fusil</w:t>
      </w:r>
    </w:p>
    <w:p w14:paraId="04010E8B" w14:textId="2148C1AD" w:rsidR="00BE084D" w:rsidRDefault="00BE084D" w:rsidP="004D2673">
      <w:pPr>
        <w:pStyle w:val="Paragraphedeliste"/>
        <w:numPr>
          <w:ilvl w:val="0"/>
          <w:numId w:val="11"/>
        </w:numPr>
      </w:pPr>
      <w:r>
        <w:t>Combat à la baïonnette</w:t>
      </w:r>
    </w:p>
    <w:p w14:paraId="507FB503" w14:textId="10A54F78" w:rsidR="00BE084D" w:rsidRDefault="00BE084D" w:rsidP="004D2673">
      <w:pPr>
        <w:pStyle w:val="Paragraphedeliste"/>
        <w:numPr>
          <w:ilvl w:val="0"/>
          <w:numId w:val="11"/>
        </w:numPr>
      </w:pPr>
      <w:r>
        <w:t>Combat à la cane</w:t>
      </w:r>
    </w:p>
    <w:p w14:paraId="7F3ADFB6" w14:textId="0DFDD4B9" w:rsidR="00BE084D" w:rsidRDefault="00BE084D" w:rsidP="004D2673">
      <w:pPr>
        <w:pStyle w:val="Paragraphedeliste"/>
        <w:numPr>
          <w:ilvl w:val="0"/>
          <w:numId w:val="11"/>
        </w:numPr>
      </w:pPr>
      <w:r>
        <w:t>Combat au fleuret</w:t>
      </w:r>
    </w:p>
    <w:p w14:paraId="0F7B732A" w14:textId="602E5957" w:rsidR="00BE084D" w:rsidRDefault="00BE084D" w:rsidP="004D2673">
      <w:pPr>
        <w:pStyle w:val="Paragraphedeliste"/>
        <w:numPr>
          <w:ilvl w:val="0"/>
          <w:numId w:val="11"/>
        </w:numPr>
      </w:pPr>
      <w:r>
        <w:t>Combat à l’épée</w:t>
      </w:r>
    </w:p>
    <w:p w14:paraId="0A39A2FC" w14:textId="6E058272" w:rsidR="00BE084D" w:rsidRPr="00BE084D" w:rsidRDefault="00BE084D" w:rsidP="004D2673">
      <w:pPr>
        <w:pStyle w:val="Paragraphedeliste"/>
        <w:numPr>
          <w:ilvl w:val="0"/>
          <w:numId w:val="11"/>
        </w:numPr>
      </w:pPr>
      <w:r>
        <w:t>Combat au sabre</w:t>
      </w:r>
    </w:p>
    <w:p w14:paraId="66495CDE" w14:textId="77777777" w:rsidR="00F72B7B" w:rsidRDefault="00F72B7B" w:rsidP="00F72B7B">
      <w:pPr>
        <w:pStyle w:val="Titre1"/>
      </w:pPr>
      <w:bookmarkStart w:id="541" w:name="_Toc391365939"/>
      <w:r>
        <w:lastRenderedPageBreak/>
        <w:t>Compétences autres secteurs</w:t>
      </w:r>
      <w:bookmarkEnd w:id="541"/>
    </w:p>
    <w:p w14:paraId="277CAF51" w14:textId="2E09726E" w:rsidR="00F72B7B" w:rsidRDefault="00F72B7B" w:rsidP="00F72B7B">
      <w:r>
        <w:t>Les compétences suivantes n’ont plus, ou presque plus, de rapport avec les ressources mais permettent de rendre des services aux personnages (celui qui l’exécute ou un tiers). Cette section regroupe les compétences des secteurs tertiaires, quaternaires et transports.</w:t>
      </w:r>
    </w:p>
    <w:p w14:paraId="569B28CB" w14:textId="218A9CF8" w:rsidR="001133C8" w:rsidRDefault="00F72B7B" w:rsidP="00F72B7B">
      <w:pPr>
        <w:pStyle w:val="Titre2"/>
        <w:rPr>
          <w:ins w:id="542" w:author="Thibaut Henin" w:date="2014-11-24T19:04:00Z"/>
        </w:rPr>
      </w:pPr>
      <w:bookmarkStart w:id="543" w:name="_Toc391365940"/>
      <w:r>
        <w:t>Hôpital</w:t>
      </w:r>
      <w:bookmarkEnd w:id="543"/>
    </w:p>
    <w:p w14:paraId="378460E8" w14:textId="0E69ADF6" w:rsidR="00CB4666" w:rsidRDefault="00CB4666">
      <w:pPr>
        <w:rPr>
          <w:ins w:id="544" w:author="Thibaut Henin" w:date="2014-11-24T19:05:00Z"/>
        </w:rPr>
        <w:pPrChange w:id="545" w:author="Thibaut Henin" w:date="2014-11-24T19:04:00Z">
          <w:pPr>
            <w:pStyle w:val="Titre2"/>
          </w:pPr>
        </w:pPrChange>
      </w:pPr>
      <w:ins w:id="546" w:author="Thibaut Henin" w:date="2014-11-24T19:04:00Z">
        <w:r>
          <w:t xml:space="preserve">Une version du soin par race : humains, sélénites et cyborgs. Le patient doit être de la bonne race pour pouvoir bénéficier des soins : 100 pv par niveau </w:t>
        </w:r>
      </w:ins>
      <w:ins w:id="547" w:author="Thibaut Henin" w:date="2014-11-24T19:05:00Z">
        <w:r>
          <w:t xml:space="preserve">de la compétence </w:t>
        </w:r>
      </w:ins>
      <w:ins w:id="548" w:author="Thibaut Henin" w:date="2014-11-24T19:04:00Z">
        <w:r>
          <w:t>du médecin</w:t>
        </w:r>
      </w:ins>
      <w:ins w:id="549" w:author="Thibaut Henin" w:date="2014-11-24T19:05:00Z">
        <w:r>
          <w:t>.</w:t>
        </w:r>
      </w:ins>
    </w:p>
    <w:p w14:paraId="226B6E0D" w14:textId="2053DF21" w:rsidR="00CB4666" w:rsidRPr="00CB4666" w:rsidRDefault="00CB4666">
      <w:pPr>
        <w:pPrChange w:id="550" w:author="Thibaut Henin" w:date="2014-11-24T19:04:00Z">
          <w:pPr>
            <w:pStyle w:val="Titre2"/>
          </w:pPr>
        </w:pPrChange>
      </w:pPr>
      <w:ins w:id="551" w:author="Thibaut Henin" w:date="2014-11-24T19:05:00Z">
        <w:r>
          <w:t>La version « prestation de compétence » que les blessés peuvent achetés est équivalence à des soins à niveau 1 (100 pv par utilisation). Les soignants de plus haut niveau générant donc plus d’utilisation potentielles par temps consacré à cette tâche.</w:t>
        </w:r>
      </w:ins>
    </w:p>
    <w:tbl>
      <w:tblPr>
        <w:tblStyle w:val="TableauGrille3-Accentuation5"/>
        <w:tblW w:w="0" w:type="auto"/>
        <w:tblLook w:val="04A0" w:firstRow="1" w:lastRow="0" w:firstColumn="1" w:lastColumn="0" w:noHBand="0" w:noVBand="1"/>
      </w:tblPr>
      <w:tblGrid>
        <w:gridCol w:w="2435"/>
        <w:gridCol w:w="3543"/>
        <w:gridCol w:w="3084"/>
      </w:tblGrid>
      <w:tr w:rsidR="00F72B7B" w14:paraId="3AA0FC78" w14:textId="77777777" w:rsidTr="002067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5" w:type="dxa"/>
          </w:tcPr>
          <w:p w14:paraId="0E7D8613" w14:textId="770C87A6" w:rsidR="00F72B7B" w:rsidRDefault="00F72B7B" w:rsidP="00F72B7B">
            <w:r>
              <w:t>Compétence</w:t>
            </w:r>
          </w:p>
        </w:tc>
        <w:tc>
          <w:tcPr>
            <w:tcW w:w="3543" w:type="dxa"/>
          </w:tcPr>
          <w:p w14:paraId="008D5163" w14:textId="36BCEAC2" w:rsidR="00F72B7B" w:rsidRDefault="00F72B7B" w:rsidP="00F72B7B">
            <w:pPr>
              <w:cnfStyle w:val="100000000000" w:firstRow="1" w:lastRow="0" w:firstColumn="0" w:lastColumn="0" w:oddVBand="0" w:evenVBand="0" w:oddHBand="0" w:evenHBand="0" w:firstRowFirstColumn="0" w:firstRowLastColumn="0" w:lastRowFirstColumn="0" w:lastRowLastColumn="0"/>
            </w:pPr>
            <w:r>
              <w:t>Effet</w:t>
            </w:r>
          </w:p>
        </w:tc>
        <w:tc>
          <w:tcPr>
            <w:tcW w:w="3084" w:type="dxa"/>
          </w:tcPr>
          <w:p w14:paraId="4877E535" w14:textId="0886ED45" w:rsidR="00F72B7B" w:rsidRDefault="00F72B7B" w:rsidP="00F72B7B">
            <w:pPr>
              <w:cnfStyle w:val="100000000000" w:firstRow="1" w:lastRow="0" w:firstColumn="0" w:lastColumn="0" w:oddVBand="0" w:evenVBand="0" w:oddHBand="0" w:evenHBand="0" w:firstRowFirstColumn="0" w:firstRowLastColumn="0" w:lastRowFirstColumn="0" w:lastRowLastColumn="0"/>
            </w:pPr>
            <w:r>
              <w:t>Outils</w:t>
            </w:r>
          </w:p>
        </w:tc>
      </w:tr>
      <w:tr w:rsidR="00F72B7B" w14:paraId="2BEFEA50" w14:textId="77777777" w:rsidTr="0020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4D026135" w14:textId="32E11470" w:rsidR="00F72B7B" w:rsidRDefault="00F72B7B" w:rsidP="00F72B7B">
            <w:r>
              <w:t>Soigner</w:t>
            </w:r>
          </w:p>
        </w:tc>
        <w:tc>
          <w:tcPr>
            <w:tcW w:w="3543" w:type="dxa"/>
          </w:tcPr>
          <w:p w14:paraId="6F581162" w14:textId="7FD9D6F0" w:rsidR="00F72B7B" w:rsidRDefault="00F72B7B" w:rsidP="00F72B7B">
            <w:pPr>
              <w:cnfStyle w:val="000000100000" w:firstRow="0" w:lastRow="0" w:firstColumn="0" w:lastColumn="0" w:oddVBand="0" w:evenVBand="0" w:oddHBand="1" w:evenHBand="0" w:firstRowFirstColumn="0" w:firstRowLastColumn="0" w:lastRowFirstColumn="0" w:lastRowLastColumn="0"/>
            </w:pPr>
            <w:r>
              <w:t>Rend autant de points de vie que le niveau du médecin à un blessé.</w:t>
            </w:r>
          </w:p>
        </w:tc>
        <w:tc>
          <w:tcPr>
            <w:tcW w:w="3084" w:type="dxa"/>
          </w:tcPr>
          <w:p w14:paraId="6CB9B75A" w14:textId="4CA3B011" w:rsidR="00206762" w:rsidRDefault="00206762" w:rsidP="00F72B7B">
            <w:pPr>
              <w:cnfStyle w:val="000000100000" w:firstRow="0" w:lastRow="0" w:firstColumn="0" w:lastColumn="0" w:oddVBand="0" w:evenVBand="0" w:oddHBand="1" w:evenHBand="0" w:firstRowFirstColumn="0" w:firstRowLastColumn="0" w:lastRowFirstColumn="0" w:lastRowLastColumn="0"/>
            </w:pPr>
            <w:commentRangeStart w:id="552"/>
            <w:r>
              <w:t>Trousse de premiers soins</w:t>
            </w:r>
          </w:p>
          <w:p w14:paraId="209FC25B" w14:textId="055533EA" w:rsidR="00206762" w:rsidRDefault="00206762" w:rsidP="00F72B7B">
            <w:pPr>
              <w:cnfStyle w:val="000000100000" w:firstRow="0" w:lastRow="0" w:firstColumn="0" w:lastColumn="0" w:oddVBand="0" w:evenVBand="0" w:oddHBand="1" w:evenHBand="0" w:firstRowFirstColumn="0" w:firstRowLastColumn="0" w:lastRowFirstColumn="0" w:lastRowLastColumn="0"/>
            </w:pPr>
            <w:r>
              <w:t>Trousse de médecin</w:t>
            </w:r>
            <w:commentRangeEnd w:id="552"/>
            <w:r w:rsidR="00CB4666">
              <w:rPr>
                <w:rStyle w:val="Marquedecommentaire"/>
              </w:rPr>
              <w:commentReference w:id="552"/>
            </w:r>
          </w:p>
        </w:tc>
      </w:tr>
    </w:tbl>
    <w:p w14:paraId="103D7A54" w14:textId="2BBBD788" w:rsidR="00F72B7B" w:rsidRDefault="00F72B7B" w:rsidP="00F72B7B">
      <w:pPr>
        <w:pStyle w:val="Titre2"/>
      </w:pPr>
      <w:bookmarkStart w:id="553" w:name="_Toc391365941"/>
      <w:r>
        <w:t>Bureau d’Architecte</w:t>
      </w:r>
      <w:bookmarkEnd w:id="553"/>
    </w:p>
    <w:p w14:paraId="0FFE6F32" w14:textId="746A5032" w:rsidR="00A51CC6" w:rsidRDefault="00A51CC6" w:rsidP="00A51CC6">
      <w:r>
        <w:t>Les compétences de l’architecte ont pour but la construction de bâtiments. Les compétences de constructions proprement dites sont du ressort du chantier (et orientée « ouvriers »), celles de l’architecte sont orientées vers les plans et la gestion du chantier.</w:t>
      </w:r>
    </w:p>
    <w:p w14:paraId="3B05BE90" w14:textId="57845CE0" w:rsidR="00097362" w:rsidRDefault="00097362" w:rsidP="00A51CC6">
      <w:r>
        <w:t>Le tableau suivant est un résumé, les compétences étant déclinées en plusieurs versions :</w:t>
      </w:r>
    </w:p>
    <w:p w14:paraId="62033B5A" w14:textId="5A37AF6F" w:rsidR="00097362" w:rsidRDefault="00097362" w:rsidP="004D2673">
      <w:pPr>
        <w:pStyle w:val="Paragraphedeliste"/>
        <w:numPr>
          <w:ilvl w:val="0"/>
          <w:numId w:val="10"/>
        </w:numPr>
      </w:pPr>
      <w:r>
        <w:t>Les études et la recherches se déclinent pour chaque type de bâtiment : Terre, colombage, bois, pierre, briques, acier, verre.</w:t>
      </w:r>
    </w:p>
    <w:p w14:paraId="30417524" w14:textId="0D2B95BD" w:rsidR="00097362" w:rsidRDefault="00097362" w:rsidP="004D2673">
      <w:pPr>
        <w:pStyle w:val="Paragraphedeliste"/>
        <w:numPr>
          <w:ilvl w:val="0"/>
          <w:numId w:val="10"/>
        </w:numPr>
      </w:pPr>
      <w:r>
        <w:t>La rédaction de plan se décline pour chaque couple « type / fonction ». Le niveau de la compétence donne accès aux niveaux de plans supérieurs.</w:t>
      </w:r>
    </w:p>
    <w:tbl>
      <w:tblPr>
        <w:tblStyle w:val="TableauGrille3-Accentuation5"/>
        <w:tblW w:w="0" w:type="auto"/>
        <w:tblLook w:val="04A0" w:firstRow="1" w:lastRow="0" w:firstColumn="1" w:lastColumn="0" w:noHBand="0" w:noVBand="1"/>
      </w:tblPr>
      <w:tblGrid>
        <w:gridCol w:w="2291"/>
        <w:gridCol w:w="4955"/>
        <w:gridCol w:w="1816"/>
      </w:tblGrid>
      <w:tr w:rsidR="00097362" w14:paraId="2303F6A9" w14:textId="3135B511" w:rsidTr="000973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3" w:type="dxa"/>
          </w:tcPr>
          <w:p w14:paraId="1E0652B6" w14:textId="77777777" w:rsidR="00097362" w:rsidRDefault="00097362" w:rsidP="00206762">
            <w:r>
              <w:t>Compétence</w:t>
            </w:r>
          </w:p>
        </w:tc>
        <w:tc>
          <w:tcPr>
            <w:tcW w:w="4961" w:type="dxa"/>
          </w:tcPr>
          <w:p w14:paraId="739FD31A" w14:textId="77777777" w:rsidR="00097362" w:rsidRDefault="00097362" w:rsidP="00206762">
            <w:pPr>
              <w:cnfStyle w:val="100000000000" w:firstRow="1" w:lastRow="0" w:firstColumn="0" w:lastColumn="0" w:oddVBand="0" w:evenVBand="0" w:oddHBand="0" w:evenHBand="0" w:firstRowFirstColumn="0" w:firstRowLastColumn="0" w:lastRowFirstColumn="0" w:lastRowLastColumn="0"/>
            </w:pPr>
            <w:r>
              <w:t>Effet</w:t>
            </w:r>
          </w:p>
        </w:tc>
        <w:tc>
          <w:tcPr>
            <w:tcW w:w="1818" w:type="dxa"/>
          </w:tcPr>
          <w:p w14:paraId="747012A2" w14:textId="70CDDA3C" w:rsidR="00097362" w:rsidRDefault="00097362" w:rsidP="00206762">
            <w:pPr>
              <w:cnfStyle w:val="100000000000" w:firstRow="1" w:lastRow="0" w:firstColumn="0" w:lastColumn="0" w:oddVBand="0" w:evenVBand="0" w:oddHBand="0" w:evenHBand="0" w:firstRowFirstColumn="0" w:firstRowLastColumn="0" w:lastRowFirstColumn="0" w:lastRowLastColumn="0"/>
            </w:pPr>
            <w:r>
              <w:t>Outils</w:t>
            </w:r>
          </w:p>
        </w:tc>
      </w:tr>
      <w:tr w:rsidR="00097362" w14:paraId="1D915D89" w14:textId="0A87B94E" w:rsidTr="00097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092E2580" w14:textId="3AA45B59" w:rsidR="00097362" w:rsidRDefault="00097362" w:rsidP="00097362">
            <w:r>
              <w:t>Etudier un bâtiment</w:t>
            </w:r>
          </w:p>
        </w:tc>
        <w:tc>
          <w:tcPr>
            <w:tcW w:w="4961" w:type="dxa"/>
          </w:tcPr>
          <w:p w14:paraId="4A616748" w14:textId="42156C52" w:rsidR="00097362" w:rsidRDefault="00097362" w:rsidP="00206762">
            <w:pPr>
              <w:cnfStyle w:val="000000100000" w:firstRow="0" w:lastRow="0" w:firstColumn="0" w:lastColumn="0" w:oddVBand="0" w:evenVBand="0" w:oddHBand="1" w:evenHBand="0" w:firstRowFirstColumn="0" w:firstRowLastColumn="0" w:lastRowFirstColumn="0" w:lastRowLastColumn="0"/>
            </w:pPr>
            <w:r>
              <w:t>Gagne un point d’apprentissage pour la compétence de traçage du plan du bâtiment étudié</w:t>
            </w:r>
          </w:p>
        </w:tc>
        <w:tc>
          <w:tcPr>
            <w:tcW w:w="1818" w:type="dxa"/>
          </w:tcPr>
          <w:p w14:paraId="13DCA0E8" w14:textId="30B54D48" w:rsidR="00097362" w:rsidRDefault="00097362" w:rsidP="00206762">
            <w:pPr>
              <w:cnfStyle w:val="000000100000" w:firstRow="0" w:lastRow="0" w:firstColumn="0" w:lastColumn="0" w:oddVBand="0" w:evenVBand="0" w:oddHBand="1" w:evenHBand="0" w:firstRowFirstColumn="0" w:firstRowLastColumn="0" w:lastRowFirstColumn="0" w:lastRowLastColumn="0"/>
            </w:pPr>
            <w:r>
              <w:t>Main nues</w:t>
            </w:r>
          </w:p>
        </w:tc>
      </w:tr>
      <w:tr w:rsidR="00097362" w14:paraId="158E1267" w14:textId="1215A745" w:rsidTr="00097362">
        <w:tc>
          <w:tcPr>
            <w:cnfStyle w:val="001000000000" w:firstRow="0" w:lastRow="0" w:firstColumn="1" w:lastColumn="0" w:oddVBand="0" w:evenVBand="0" w:oddHBand="0" w:evenHBand="0" w:firstRowFirstColumn="0" w:firstRowLastColumn="0" w:lastRowFirstColumn="0" w:lastRowLastColumn="0"/>
            <w:tcW w:w="2293" w:type="dxa"/>
          </w:tcPr>
          <w:p w14:paraId="75CC4613" w14:textId="4E5135CE" w:rsidR="00097362" w:rsidRDefault="00097362" w:rsidP="00097362">
            <w:r>
              <w:t>Etude de plan</w:t>
            </w:r>
          </w:p>
        </w:tc>
        <w:tc>
          <w:tcPr>
            <w:tcW w:w="4961" w:type="dxa"/>
          </w:tcPr>
          <w:p w14:paraId="38A946E1" w14:textId="1ED7AE40" w:rsidR="00097362" w:rsidRDefault="00097362" w:rsidP="00097362">
            <w:pPr>
              <w:cnfStyle w:val="000000000000" w:firstRow="0" w:lastRow="0" w:firstColumn="0" w:lastColumn="0" w:oddVBand="0" w:evenVBand="0" w:oddHBand="0" w:evenHBand="0" w:firstRowFirstColumn="0" w:firstRowLastColumn="0" w:lastRowFirstColumn="0" w:lastRowLastColumn="0"/>
            </w:pPr>
            <w:r>
              <w:t>Gagne un point d’apprentissage pour la compétence de traçage du plan étudié</w:t>
            </w:r>
          </w:p>
        </w:tc>
        <w:tc>
          <w:tcPr>
            <w:tcW w:w="1818" w:type="dxa"/>
          </w:tcPr>
          <w:p w14:paraId="63BEC460" w14:textId="3662A29E" w:rsidR="00097362" w:rsidRDefault="00097362" w:rsidP="00097362">
            <w:pPr>
              <w:cnfStyle w:val="000000000000" w:firstRow="0" w:lastRow="0" w:firstColumn="0" w:lastColumn="0" w:oddVBand="0" w:evenVBand="0" w:oddHBand="0" w:evenHBand="0" w:firstRowFirstColumn="0" w:firstRowLastColumn="0" w:lastRowFirstColumn="0" w:lastRowLastColumn="0"/>
            </w:pPr>
            <w:r>
              <w:t>Main nues</w:t>
            </w:r>
          </w:p>
        </w:tc>
      </w:tr>
      <w:tr w:rsidR="00097362" w14:paraId="0FB8D96F" w14:textId="28808D90" w:rsidTr="00097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6A1A8769" w14:textId="0C168A21" w:rsidR="00097362" w:rsidRDefault="00097362" w:rsidP="00097362">
            <w:r>
              <w:t>Recherche Architecte</w:t>
            </w:r>
          </w:p>
        </w:tc>
        <w:tc>
          <w:tcPr>
            <w:tcW w:w="4961" w:type="dxa"/>
          </w:tcPr>
          <w:p w14:paraId="16C9B511" w14:textId="0EF8668C" w:rsidR="00097362" w:rsidRDefault="00097362" w:rsidP="00206762">
            <w:pPr>
              <w:cnfStyle w:val="000000100000" w:firstRow="0" w:lastRow="0" w:firstColumn="0" w:lastColumn="0" w:oddVBand="0" w:evenVBand="0" w:oddHBand="1" w:evenHBand="0" w:firstRowFirstColumn="0" w:firstRowLastColumn="0" w:lastRowFirstColumn="0" w:lastRowLastColumn="0"/>
            </w:pPr>
            <w:r>
              <w:t>Gagne 1 point d’architecture</w:t>
            </w:r>
          </w:p>
        </w:tc>
        <w:tc>
          <w:tcPr>
            <w:tcW w:w="1818" w:type="dxa"/>
          </w:tcPr>
          <w:p w14:paraId="66C39C5C" w14:textId="01054A9D" w:rsidR="00097362" w:rsidRDefault="00097362" w:rsidP="00206762">
            <w:pPr>
              <w:cnfStyle w:val="000000100000" w:firstRow="0" w:lastRow="0" w:firstColumn="0" w:lastColumn="0" w:oddVBand="0" w:evenVBand="0" w:oddHBand="1" w:evenHBand="0" w:firstRowFirstColumn="0" w:firstRowLastColumn="0" w:lastRowFirstColumn="0" w:lastRowLastColumn="0"/>
            </w:pPr>
            <w:r>
              <w:t>Main nues</w:t>
            </w:r>
          </w:p>
        </w:tc>
      </w:tr>
      <w:tr w:rsidR="00097362" w14:paraId="04F5AA41" w14:textId="79526776" w:rsidTr="00097362">
        <w:tc>
          <w:tcPr>
            <w:cnfStyle w:val="001000000000" w:firstRow="0" w:lastRow="0" w:firstColumn="1" w:lastColumn="0" w:oddVBand="0" w:evenVBand="0" w:oddHBand="0" w:evenHBand="0" w:firstRowFirstColumn="0" w:firstRowLastColumn="0" w:lastRowFirstColumn="0" w:lastRowLastColumn="0"/>
            <w:tcW w:w="2293" w:type="dxa"/>
          </w:tcPr>
          <w:p w14:paraId="417A36DD" w14:textId="57BDD0D4" w:rsidR="00097362" w:rsidRDefault="00097362" w:rsidP="00097362">
            <w:r>
              <w:t>Rédaction de plan</w:t>
            </w:r>
          </w:p>
        </w:tc>
        <w:tc>
          <w:tcPr>
            <w:tcW w:w="4961" w:type="dxa"/>
          </w:tcPr>
          <w:p w14:paraId="08979754" w14:textId="22870AEB" w:rsidR="00097362" w:rsidRDefault="00097362" w:rsidP="00206762">
            <w:pPr>
              <w:cnfStyle w:val="000000000000" w:firstRow="0" w:lastRow="0" w:firstColumn="0" w:lastColumn="0" w:oddVBand="0" w:evenVBand="0" w:oddHBand="0" w:evenHBand="0" w:firstRowFirstColumn="0" w:firstRowLastColumn="0" w:lastRowFirstColumn="0" w:lastRowLastColumn="0"/>
            </w:pPr>
            <w:r>
              <w:t>Converti des points d’architecture en plan, le nombre de point dépend du bâtiment inscrit sur le plan.</w:t>
            </w:r>
          </w:p>
        </w:tc>
        <w:tc>
          <w:tcPr>
            <w:tcW w:w="1818" w:type="dxa"/>
          </w:tcPr>
          <w:p w14:paraId="6958053D" w14:textId="430C19E3" w:rsidR="00097362" w:rsidRDefault="00097362" w:rsidP="00206762">
            <w:pPr>
              <w:cnfStyle w:val="000000000000" w:firstRow="0" w:lastRow="0" w:firstColumn="0" w:lastColumn="0" w:oddVBand="0" w:evenVBand="0" w:oddHBand="0" w:evenHBand="0" w:firstRowFirstColumn="0" w:firstRowLastColumn="0" w:lastRowFirstColumn="0" w:lastRowLastColumn="0"/>
            </w:pPr>
            <w:r>
              <w:t>Main nues</w:t>
            </w:r>
          </w:p>
        </w:tc>
      </w:tr>
    </w:tbl>
    <w:p w14:paraId="6D871524" w14:textId="7DA96A62" w:rsidR="00DB2026" w:rsidRDefault="00DB2026" w:rsidP="00DB2026">
      <w:r>
        <w:t xml:space="preserve">La </w:t>
      </w:r>
      <w:r w:rsidR="0094187F">
        <w:t>conversion</w:t>
      </w:r>
      <w:r>
        <w:t xml:space="preserve"> de points de technologie en plan est fonction du bâtiment et de son type. Les points nécessaires se calculent comme suit :</w:t>
      </w:r>
    </w:p>
    <w:p w14:paraId="208116CF" w14:textId="46D88050" w:rsidR="00DB2026" w:rsidRPr="00DB2026" w:rsidRDefault="00DB2026" w:rsidP="00DB2026">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7ABF479D" w14:textId="5C1C2C3B" w:rsidR="00DB2026" w:rsidRDefault="00DB2026" w:rsidP="00DB2026">
      <w:r>
        <w:rPr>
          <w:rFonts w:eastAsiaTheme="minorEastAsia"/>
        </w:rPr>
        <w:t>Où c</w:t>
      </w:r>
      <w:r w:rsidRPr="00DB2026">
        <w:rPr>
          <w:rFonts w:eastAsiaTheme="minorEastAsia"/>
          <w:vertAlign w:val="subscript"/>
        </w:rPr>
        <w:t>j</w:t>
      </w:r>
      <w:r>
        <w:rPr>
          <w:rFonts w:eastAsiaTheme="minorEastAsia"/>
        </w:rPr>
        <w:t xml:space="preserve"> est le nombre de points en fonction du bâtiment et c</w:t>
      </w:r>
      <w:r w:rsidRPr="00DB2026">
        <w:rPr>
          <w:rFonts w:eastAsiaTheme="minorEastAsia"/>
          <w:vertAlign w:val="subscript"/>
        </w:rPr>
        <w:t>t</w:t>
      </w:r>
      <w:r>
        <w:rPr>
          <w:rFonts w:eastAsiaTheme="minorEastAsia"/>
        </w:rPr>
        <w:t xml:space="preserve"> est le nombre de point en fonction du type de bâtiment. Pv est le nombre de points de vie du bâtiment une fois construit.</w:t>
      </w:r>
      <w:r w:rsidR="00945E53">
        <w:rPr>
          <w:rFonts w:eastAsiaTheme="minorEastAsia"/>
        </w:rPr>
        <w:t xml:space="preserve"> Cette quantité est inscrite sur le plan (en fait, en base de donnée</w:t>
      </w:r>
      <w:r w:rsidR="00097362">
        <w:rPr>
          <w:rFonts w:eastAsiaTheme="minorEastAsia"/>
        </w:rPr>
        <w:t>s</w:t>
      </w:r>
      <w:r w:rsidR="00945E53">
        <w:rPr>
          <w:rFonts w:eastAsiaTheme="minorEastAsia"/>
        </w:rPr>
        <w:t>) et n’a donc pas besoin d’être calculée.</w:t>
      </w:r>
    </w:p>
    <w:p w14:paraId="70E127C9" w14:textId="0628AF39" w:rsidR="00605459" w:rsidRDefault="00605459" w:rsidP="00605459">
      <w:pPr>
        <w:pStyle w:val="Titre2"/>
      </w:pPr>
      <w:bookmarkStart w:id="554" w:name="_Toc391365942"/>
      <w:r>
        <w:t>Chantier</w:t>
      </w:r>
      <w:bookmarkEnd w:id="554"/>
    </w:p>
    <w:p w14:paraId="0EBB435B" w14:textId="3DBA456B" w:rsidR="00945E53" w:rsidRPr="00945E53" w:rsidRDefault="00945E53" w:rsidP="00945E53">
      <w:r>
        <w:t xml:space="preserve">Les compétences de construction se déclinent par type de bâtiment (et donc type de chantier). Chaque type a une compétence correspondante. La construction augmente les points de vie du </w:t>
      </w:r>
      <w:r>
        <w:lastRenderedPageBreak/>
        <w:t>chantier, le nombre de points de vie est égal au niveau de la compétence multiplié par le coefficient de l’outil.</w:t>
      </w:r>
    </w:p>
    <w:tbl>
      <w:tblPr>
        <w:tblStyle w:val="TableauGrille3-Accentuation5"/>
        <w:tblW w:w="0" w:type="auto"/>
        <w:tblLook w:val="04A0" w:firstRow="1" w:lastRow="0" w:firstColumn="1" w:lastColumn="0" w:noHBand="0" w:noVBand="1"/>
      </w:tblPr>
      <w:tblGrid>
        <w:gridCol w:w="2435"/>
        <w:gridCol w:w="4110"/>
        <w:gridCol w:w="2517"/>
      </w:tblGrid>
      <w:tr w:rsidR="00605459" w14:paraId="64DD96DF" w14:textId="77777777" w:rsidTr="006203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5" w:type="dxa"/>
          </w:tcPr>
          <w:p w14:paraId="08C046A1" w14:textId="77777777" w:rsidR="00605459" w:rsidRDefault="00605459" w:rsidP="006203F2">
            <w:r>
              <w:t>Compétence</w:t>
            </w:r>
          </w:p>
        </w:tc>
        <w:tc>
          <w:tcPr>
            <w:tcW w:w="4110" w:type="dxa"/>
          </w:tcPr>
          <w:p w14:paraId="536244A9" w14:textId="77777777" w:rsidR="00605459" w:rsidRDefault="00605459" w:rsidP="006203F2">
            <w:pPr>
              <w:cnfStyle w:val="100000000000" w:firstRow="1" w:lastRow="0" w:firstColumn="0" w:lastColumn="0" w:oddVBand="0" w:evenVBand="0" w:oddHBand="0" w:evenHBand="0" w:firstRowFirstColumn="0" w:firstRowLastColumn="0" w:lastRowFirstColumn="0" w:lastRowLastColumn="0"/>
            </w:pPr>
            <w:r>
              <w:t>Effet</w:t>
            </w:r>
          </w:p>
        </w:tc>
        <w:tc>
          <w:tcPr>
            <w:tcW w:w="2517" w:type="dxa"/>
          </w:tcPr>
          <w:p w14:paraId="7BF0EDBE" w14:textId="77777777" w:rsidR="00605459" w:rsidRDefault="00605459" w:rsidP="006203F2">
            <w:pPr>
              <w:cnfStyle w:val="100000000000" w:firstRow="1" w:lastRow="0" w:firstColumn="0" w:lastColumn="0" w:oddVBand="0" w:evenVBand="0" w:oddHBand="0" w:evenHBand="0" w:firstRowFirstColumn="0" w:firstRowLastColumn="0" w:lastRowFirstColumn="0" w:lastRowLastColumn="0"/>
            </w:pPr>
            <w:r>
              <w:t>Outils</w:t>
            </w:r>
          </w:p>
        </w:tc>
      </w:tr>
      <w:tr w:rsidR="00945E53" w14:paraId="3A0268FC" w14:textId="77777777" w:rsidTr="0062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5CA5163C" w14:textId="27304962" w:rsidR="00945E53" w:rsidRDefault="00945E53" w:rsidP="00945E53">
            <w:r>
              <w:t>Construire en terre</w:t>
            </w:r>
          </w:p>
        </w:tc>
        <w:tc>
          <w:tcPr>
            <w:tcW w:w="4110" w:type="dxa"/>
          </w:tcPr>
          <w:p w14:paraId="4452DB08" w14:textId="763F9192" w:rsidR="00945E53" w:rsidRDefault="00945E53" w:rsidP="006203F2">
            <w:pPr>
              <w:cnfStyle w:val="000000100000" w:firstRow="0" w:lastRow="0" w:firstColumn="0" w:lastColumn="0" w:oddVBand="0" w:evenVBand="0" w:oddHBand="1" w:evenHBand="0" w:firstRowFirstColumn="0" w:firstRowLastColumn="0" w:lastRowFirstColumn="0" w:lastRowLastColumn="0"/>
            </w:pPr>
            <w:r>
              <w:t>Augmente les points de vie du chantier</w:t>
            </w:r>
          </w:p>
        </w:tc>
        <w:tc>
          <w:tcPr>
            <w:tcW w:w="2517" w:type="dxa"/>
            <w:vMerge w:val="restart"/>
          </w:tcPr>
          <w:p w14:paraId="4066AE29" w14:textId="28B7557B" w:rsidR="00945E53" w:rsidRDefault="00945E53" w:rsidP="006203F2">
            <w:pPr>
              <w:cnfStyle w:val="000000100000" w:firstRow="0" w:lastRow="0" w:firstColumn="0" w:lastColumn="0" w:oddVBand="0" w:evenVBand="0" w:oddHBand="1" w:evenHBand="0" w:firstRowFirstColumn="0" w:firstRowLastColumn="0" w:lastRowFirstColumn="0" w:lastRowLastColumn="0"/>
            </w:pPr>
            <w:r>
              <w:t>Main nues</w:t>
            </w:r>
          </w:p>
          <w:p w14:paraId="39A99693" w14:textId="424A03CA" w:rsidR="00945E53" w:rsidRDefault="006D12D8" w:rsidP="006203F2">
            <w:pPr>
              <w:cnfStyle w:val="000000100000" w:firstRow="0" w:lastRow="0" w:firstColumn="0" w:lastColumn="0" w:oddVBand="0" w:evenVBand="0" w:oddHBand="1" w:evenHBand="0" w:firstRowFirstColumn="0" w:firstRowLastColumn="0" w:lastRowFirstColumn="0" w:lastRowLastColumn="0"/>
            </w:pPr>
            <w:r>
              <w:t>Marteau</w:t>
            </w:r>
          </w:p>
        </w:tc>
      </w:tr>
      <w:tr w:rsidR="00945E53" w14:paraId="02F84387" w14:textId="77777777" w:rsidTr="006203F2">
        <w:tc>
          <w:tcPr>
            <w:cnfStyle w:val="001000000000" w:firstRow="0" w:lastRow="0" w:firstColumn="1" w:lastColumn="0" w:oddVBand="0" w:evenVBand="0" w:oddHBand="0" w:evenHBand="0" w:firstRowFirstColumn="0" w:firstRowLastColumn="0" w:lastRowFirstColumn="0" w:lastRowLastColumn="0"/>
            <w:tcW w:w="2435" w:type="dxa"/>
          </w:tcPr>
          <w:p w14:paraId="2EE77F12" w14:textId="09434021" w:rsidR="00945E53" w:rsidRDefault="00945E53" w:rsidP="00945E53">
            <w:r>
              <w:t>Construire à colombage</w:t>
            </w:r>
          </w:p>
        </w:tc>
        <w:tc>
          <w:tcPr>
            <w:tcW w:w="4110" w:type="dxa"/>
          </w:tcPr>
          <w:p w14:paraId="02029502" w14:textId="31E790DE" w:rsidR="00945E53" w:rsidRDefault="00945E53" w:rsidP="006203F2">
            <w:pPr>
              <w:cnfStyle w:val="000000000000" w:firstRow="0" w:lastRow="0" w:firstColumn="0" w:lastColumn="0" w:oddVBand="0" w:evenVBand="0" w:oddHBand="0" w:evenHBand="0" w:firstRowFirstColumn="0" w:firstRowLastColumn="0" w:lastRowFirstColumn="0" w:lastRowLastColumn="0"/>
            </w:pPr>
            <w:r>
              <w:t>Augmente les points de vie du chantier</w:t>
            </w:r>
          </w:p>
        </w:tc>
        <w:tc>
          <w:tcPr>
            <w:tcW w:w="2517" w:type="dxa"/>
            <w:vMerge/>
          </w:tcPr>
          <w:p w14:paraId="381B1B6F" w14:textId="77777777" w:rsidR="00945E53" w:rsidRDefault="00945E53" w:rsidP="006203F2">
            <w:pPr>
              <w:cnfStyle w:val="000000000000" w:firstRow="0" w:lastRow="0" w:firstColumn="0" w:lastColumn="0" w:oddVBand="0" w:evenVBand="0" w:oddHBand="0" w:evenHBand="0" w:firstRowFirstColumn="0" w:firstRowLastColumn="0" w:lastRowFirstColumn="0" w:lastRowLastColumn="0"/>
            </w:pPr>
          </w:p>
        </w:tc>
      </w:tr>
      <w:tr w:rsidR="00945E53" w14:paraId="665DFB9C" w14:textId="77777777" w:rsidTr="0062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7FC8DBB2" w14:textId="3E8A81A3" w:rsidR="00945E53" w:rsidRDefault="00945E53" w:rsidP="00945E53">
            <w:r>
              <w:t>Construire en bois</w:t>
            </w:r>
          </w:p>
        </w:tc>
        <w:tc>
          <w:tcPr>
            <w:tcW w:w="4110" w:type="dxa"/>
          </w:tcPr>
          <w:p w14:paraId="57A13C2A" w14:textId="1BAD52B1" w:rsidR="00945E53" w:rsidRDefault="00945E53" w:rsidP="006203F2">
            <w:pPr>
              <w:cnfStyle w:val="000000100000" w:firstRow="0" w:lastRow="0" w:firstColumn="0" w:lastColumn="0" w:oddVBand="0" w:evenVBand="0" w:oddHBand="1" w:evenHBand="0" w:firstRowFirstColumn="0" w:firstRowLastColumn="0" w:lastRowFirstColumn="0" w:lastRowLastColumn="0"/>
            </w:pPr>
            <w:r>
              <w:t>Augmente les points de vie du chantier</w:t>
            </w:r>
          </w:p>
        </w:tc>
        <w:tc>
          <w:tcPr>
            <w:tcW w:w="2517" w:type="dxa"/>
            <w:vMerge/>
          </w:tcPr>
          <w:p w14:paraId="5F8E04E0" w14:textId="77777777" w:rsidR="00945E53" w:rsidRDefault="00945E53" w:rsidP="006203F2">
            <w:pPr>
              <w:cnfStyle w:val="000000100000" w:firstRow="0" w:lastRow="0" w:firstColumn="0" w:lastColumn="0" w:oddVBand="0" w:evenVBand="0" w:oddHBand="1" w:evenHBand="0" w:firstRowFirstColumn="0" w:firstRowLastColumn="0" w:lastRowFirstColumn="0" w:lastRowLastColumn="0"/>
            </w:pPr>
          </w:p>
        </w:tc>
      </w:tr>
      <w:tr w:rsidR="00945E53" w14:paraId="465B0D3A" w14:textId="77777777" w:rsidTr="006203F2">
        <w:tc>
          <w:tcPr>
            <w:cnfStyle w:val="001000000000" w:firstRow="0" w:lastRow="0" w:firstColumn="1" w:lastColumn="0" w:oddVBand="0" w:evenVBand="0" w:oddHBand="0" w:evenHBand="0" w:firstRowFirstColumn="0" w:firstRowLastColumn="0" w:lastRowFirstColumn="0" w:lastRowLastColumn="0"/>
            <w:tcW w:w="2435" w:type="dxa"/>
          </w:tcPr>
          <w:p w14:paraId="6FF70C76" w14:textId="2E174CAD" w:rsidR="00945E53" w:rsidRDefault="00945E53" w:rsidP="00945E53">
            <w:r>
              <w:t>Construire en pierre</w:t>
            </w:r>
          </w:p>
        </w:tc>
        <w:tc>
          <w:tcPr>
            <w:tcW w:w="4110" w:type="dxa"/>
          </w:tcPr>
          <w:p w14:paraId="73A5FF3A" w14:textId="634A130F" w:rsidR="00945E53" w:rsidRDefault="00945E53" w:rsidP="006203F2">
            <w:pPr>
              <w:cnfStyle w:val="000000000000" w:firstRow="0" w:lastRow="0" w:firstColumn="0" w:lastColumn="0" w:oddVBand="0" w:evenVBand="0" w:oddHBand="0" w:evenHBand="0" w:firstRowFirstColumn="0" w:firstRowLastColumn="0" w:lastRowFirstColumn="0" w:lastRowLastColumn="0"/>
            </w:pPr>
            <w:r>
              <w:t>Augmente les points de vie du chantier</w:t>
            </w:r>
          </w:p>
        </w:tc>
        <w:tc>
          <w:tcPr>
            <w:tcW w:w="2517" w:type="dxa"/>
            <w:vMerge/>
          </w:tcPr>
          <w:p w14:paraId="423D57B8" w14:textId="77777777" w:rsidR="00945E53" w:rsidRDefault="00945E53" w:rsidP="006203F2">
            <w:pPr>
              <w:cnfStyle w:val="000000000000" w:firstRow="0" w:lastRow="0" w:firstColumn="0" w:lastColumn="0" w:oddVBand="0" w:evenVBand="0" w:oddHBand="0" w:evenHBand="0" w:firstRowFirstColumn="0" w:firstRowLastColumn="0" w:lastRowFirstColumn="0" w:lastRowLastColumn="0"/>
            </w:pPr>
          </w:p>
        </w:tc>
      </w:tr>
      <w:tr w:rsidR="00945E53" w14:paraId="637A8E64" w14:textId="77777777" w:rsidTr="0062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6EC7ED17" w14:textId="6FB58232" w:rsidR="00945E53" w:rsidRDefault="00945E53" w:rsidP="00945E53">
            <w:r>
              <w:t>Construire en brique</w:t>
            </w:r>
          </w:p>
        </w:tc>
        <w:tc>
          <w:tcPr>
            <w:tcW w:w="4110" w:type="dxa"/>
          </w:tcPr>
          <w:p w14:paraId="06DF83C5" w14:textId="2BCA2095" w:rsidR="00945E53" w:rsidRDefault="00945E53" w:rsidP="006203F2">
            <w:pPr>
              <w:cnfStyle w:val="000000100000" w:firstRow="0" w:lastRow="0" w:firstColumn="0" w:lastColumn="0" w:oddVBand="0" w:evenVBand="0" w:oddHBand="1" w:evenHBand="0" w:firstRowFirstColumn="0" w:firstRowLastColumn="0" w:lastRowFirstColumn="0" w:lastRowLastColumn="0"/>
            </w:pPr>
            <w:r>
              <w:t>Augmente les points de vie du chantier</w:t>
            </w:r>
          </w:p>
        </w:tc>
        <w:tc>
          <w:tcPr>
            <w:tcW w:w="2517" w:type="dxa"/>
            <w:vMerge/>
          </w:tcPr>
          <w:p w14:paraId="47CECC25" w14:textId="77777777" w:rsidR="00945E53" w:rsidRDefault="00945E53" w:rsidP="006203F2">
            <w:pPr>
              <w:cnfStyle w:val="000000100000" w:firstRow="0" w:lastRow="0" w:firstColumn="0" w:lastColumn="0" w:oddVBand="0" w:evenVBand="0" w:oddHBand="1" w:evenHBand="0" w:firstRowFirstColumn="0" w:firstRowLastColumn="0" w:lastRowFirstColumn="0" w:lastRowLastColumn="0"/>
            </w:pPr>
          </w:p>
        </w:tc>
      </w:tr>
      <w:tr w:rsidR="00945E53" w14:paraId="2CB3E954" w14:textId="77777777" w:rsidTr="006203F2">
        <w:tc>
          <w:tcPr>
            <w:cnfStyle w:val="001000000000" w:firstRow="0" w:lastRow="0" w:firstColumn="1" w:lastColumn="0" w:oddVBand="0" w:evenVBand="0" w:oddHBand="0" w:evenHBand="0" w:firstRowFirstColumn="0" w:firstRowLastColumn="0" w:lastRowFirstColumn="0" w:lastRowLastColumn="0"/>
            <w:tcW w:w="2435" w:type="dxa"/>
          </w:tcPr>
          <w:p w14:paraId="118E414B" w14:textId="0D0AFC08" w:rsidR="00945E53" w:rsidRDefault="00945E53" w:rsidP="00945E53">
            <w:r>
              <w:t>Construire en fer</w:t>
            </w:r>
          </w:p>
        </w:tc>
        <w:tc>
          <w:tcPr>
            <w:tcW w:w="4110" w:type="dxa"/>
          </w:tcPr>
          <w:p w14:paraId="196B834F" w14:textId="0450D0D2" w:rsidR="00945E53" w:rsidRDefault="00945E53" w:rsidP="006203F2">
            <w:pPr>
              <w:cnfStyle w:val="000000000000" w:firstRow="0" w:lastRow="0" w:firstColumn="0" w:lastColumn="0" w:oddVBand="0" w:evenVBand="0" w:oddHBand="0" w:evenHBand="0" w:firstRowFirstColumn="0" w:firstRowLastColumn="0" w:lastRowFirstColumn="0" w:lastRowLastColumn="0"/>
            </w:pPr>
            <w:r>
              <w:t>Augmente les points de vie du chantier</w:t>
            </w:r>
          </w:p>
        </w:tc>
        <w:tc>
          <w:tcPr>
            <w:tcW w:w="2517" w:type="dxa"/>
            <w:vMerge/>
          </w:tcPr>
          <w:p w14:paraId="4C9935DB" w14:textId="77777777" w:rsidR="00945E53" w:rsidRDefault="00945E53" w:rsidP="006203F2">
            <w:pPr>
              <w:cnfStyle w:val="000000000000" w:firstRow="0" w:lastRow="0" w:firstColumn="0" w:lastColumn="0" w:oddVBand="0" w:evenVBand="0" w:oddHBand="0" w:evenHBand="0" w:firstRowFirstColumn="0" w:firstRowLastColumn="0" w:lastRowFirstColumn="0" w:lastRowLastColumn="0"/>
            </w:pPr>
          </w:p>
        </w:tc>
      </w:tr>
      <w:tr w:rsidR="00945E53" w14:paraId="03DE8A3C" w14:textId="77777777" w:rsidTr="0062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5C7EE024" w14:textId="0B69D5E6" w:rsidR="00945E53" w:rsidRDefault="00945E53" w:rsidP="00945E53">
            <w:r>
              <w:t>Construire en verre</w:t>
            </w:r>
          </w:p>
        </w:tc>
        <w:tc>
          <w:tcPr>
            <w:tcW w:w="4110" w:type="dxa"/>
          </w:tcPr>
          <w:p w14:paraId="0A69A1C5" w14:textId="2B67AFDA" w:rsidR="00945E53" w:rsidRDefault="00945E53" w:rsidP="006203F2">
            <w:pPr>
              <w:cnfStyle w:val="000000100000" w:firstRow="0" w:lastRow="0" w:firstColumn="0" w:lastColumn="0" w:oddVBand="0" w:evenVBand="0" w:oddHBand="1" w:evenHBand="0" w:firstRowFirstColumn="0" w:firstRowLastColumn="0" w:lastRowFirstColumn="0" w:lastRowLastColumn="0"/>
            </w:pPr>
            <w:r>
              <w:t>Augmente les points de vie du chantier</w:t>
            </w:r>
          </w:p>
        </w:tc>
        <w:tc>
          <w:tcPr>
            <w:tcW w:w="2517" w:type="dxa"/>
            <w:vMerge/>
          </w:tcPr>
          <w:p w14:paraId="116FAA22" w14:textId="77777777" w:rsidR="00945E53" w:rsidRDefault="00945E53" w:rsidP="006203F2">
            <w:pPr>
              <w:cnfStyle w:val="000000100000" w:firstRow="0" w:lastRow="0" w:firstColumn="0" w:lastColumn="0" w:oddVBand="0" w:evenVBand="0" w:oddHBand="1" w:evenHBand="0" w:firstRowFirstColumn="0" w:firstRowLastColumn="0" w:lastRowFirstColumn="0" w:lastRowLastColumn="0"/>
            </w:pPr>
          </w:p>
        </w:tc>
      </w:tr>
      <w:tr w:rsidR="00605459" w14:paraId="5E7DFF4A" w14:textId="77777777" w:rsidTr="006203F2">
        <w:tc>
          <w:tcPr>
            <w:cnfStyle w:val="001000000000" w:firstRow="0" w:lastRow="0" w:firstColumn="1" w:lastColumn="0" w:oddVBand="0" w:evenVBand="0" w:oddHBand="0" w:evenHBand="0" w:firstRowFirstColumn="0" w:firstRowLastColumn="0" w:lastRowFirstColumn="0" w:lastRowLastColumn="0"/>
            <w:tcW w:w="2435" w:type="dxa"/>
          </w:tcPr>
          <w:p w14:paraId="22AFF845" w14:textId="3996FAA2" w:rsidR="00605459" w:rsidRDefault="00CF4599" w:rsidP="006203F2">
            <w:r>
              <w:t>Dynamiser un chantier</w:t>
            </w:r>
          </w:p>
        </w:tc>
        <w:tc>
          <w:tcPr>
            <w:tcW w:w="4110" w:type="dxa"/>
          </w:tcPr>
          <w:p w14:paraId="53D43C64" w14:textId="4458EAEA" w:rsidR="00605459" w:rsidRDefault="00CF4599" w:rsidP="00CF4599">
            <w:pPr>
              <w:cnfStyle w:val="000000000000" w:firstRow="0" w:lastRow="0" w:firstColumn="0" w:lastColumn="0" w:oddVBand="0" w:evenVBand="0" w:oddHBand="0" w:evenHBand="0" w:firstRowFirstColumn="0" w:firstRowLastColumn="0" w:lastRowFirstColumn="0" w:lastRowLastColumn="0"/>
            </w:pPr>
            <w:commentRangeStart w:id="555"/>
            <w:r>
              <w:t>Donne un bonus temporaire à la construction du chantier. Toutes les compétences (hors « dynamiser ») ont leurs effets doublés pendant une période égale au coefficient d’efficience fois 1 heure</w:t>
            </w:r>
            <w:commentRangeEnd w:id="555"/>
            <w:r>
              <w:rPr>
                <w:rStyle w:val="Marquedecommentaire"/>
              </w:rPr>
              <w:commentReference w:id="555"/>
            </w:r>
          </w:p>
        </w:tc>
        <w:tc>
          <w:tcPr>
            <w:tcW w:w="2517" w:type="dxa"/>
          </w:tcPr>
          <w:p w14:paraId="101DB38E" w14:textId="77777777" w:rsidR="00605459" w:rsidRDefault="00605459" w:rsidP="006203F2">
            <w:pPr>
              <w:cnfStyle w:val="000000000000" w:firstRow="0" w:lastRow="0" w:firstColumn="0" w:lastColumn="0" w:oddVBand="0" w:evenVBand="0" w:oddHBand="0" w:evenHBand="0" w:firstRowFirstColumn="0" w:firstRowLastColumn="0" w:lastRowFirstColumn="0" w:lastRowLastColumn="0"/>
            </w:pPr>
          </w:p>
        </w:tc>
      </w:tr>
    </w:tbl>
    <w:p w14:paraId="031B709A" w14:textId="77777777" w:rsidR="00D63151" w:rsidRDefault="00D63151" w:rsidP="00605459">
      <w:pPr>
        <w:pStyle w:val="Titre2"/>
      </w:pPr>
      <w:bookmarkStart w:id="556" w:name="_Toc391365943"/>
      <w:r>
        <w:t>Fouille et archéologie</w:t>
      </w:r>
    </w:p>
    <w:p w14:paraId="5B0FDC49" w14:textId="67318BE6" w:rsidR="00D63151" w:rsidRDefault="00D63151" w:rsidP="00D63151">
      <w:r>
        <w:t>Les personnages peuvent faire des « fouilles » et autres opérations archéologiques. Ces compétences permettent de retrouver des objets ou exhumer des ruines.</w:t>
      </w:r>
    </w:p>
    <w:tbl>
      <w:tblPr>
        <w:tblStyle w:val="TableauGrille3-Accentuation5"/>
        <w:tblW w:w="0" w:type="auto"/>
        <w:tblInd w:w="5" w:type="dxa"/>
        <w:tblLook w:val="04A0" w:firstRow="1" w:lastRow="0" w:firstColumn="1" w:lastColumn="0" w:noHBand="0" w:noVBand="1"/>
      </w:tblPr>
      <w:tblGrid>
        <w:gridCol w:w="1908"/>
        <w:gridCol w:w="2221"/>
        <w:gridCol w:w="2909"/>
        <w:gridCol w:w="2019"/>
      </w:tblGrid>
      <w:tr w:rsidR="00D63151" w14:paraId="39D79466" w14:textId="77777777" w:rsidTr="00D631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9" w:type="dxa"/>
          </w:tcPr>
          <w:p w14:paraId="7C6E5F05" w14:textId="77777777" w:rsidR="00D63151" w:rsidRDefault="00D63151" w:rsidP="002D34D9">
            <w:r>
              <w:t>Compétence</w:t>
            </w:r>
          </w:p>
        </w:tc>
        <w:tc>
          <w:tcPr>
            <w:tcW w:w="2224" w:type="dxa"/>
          </w:tcPr>
          <w:p w14:paraId="7A9EFC3C" w14:textId="6C170525" w:rsidR="00D63151" w:rsidRDefault="00D63151" w:rsidP="002D34D9">
            <w:pPr>
              <w:cnfStyle w:val="100000000000" w:firstRow="1" w:lastRow="0" w:firstColumn="0" w:lastColumn="0" w:oddVBand="0" w:evenVBand="0" w:oddHBand="0" w:evenHBand="0" w:firstRowFirstColumn="0" w:firstRowLastColumn="0" w:lastRowFirstColumn="0" w:lastRowLastColumn="0"/>
            </w:pPr>
            <w:r>
              <w:t>Bâtiment</w:t>
            </w:r>
          </w:p>
        </w:tc>
        <w:tc>
          <w:tcPr>
            <w:tcW w:w="2912" w:type="dxa"/>
          </w:tcPr>
          <w:p w14:paraId="314041BF" w14:textId="1FFE5210" w:rsidR="00D63151" w:rsidRDefault="00D63151" w:rsidP="002D34D9">
            <w:pPr>
              <w:cnfStyle w:val="100000000000" w:firstRow="1" w:lastRow="0" w:firstColumn="0" w:lastColumn="0" w:oddVBand="0" w:evenVBand="0" w:oddHBand="0" w:evenHBand="0" w:firstRowFirstColumn="0" w:firstRowLastColumn="0" w:lastRowFirstColumn="0" w:lastRowLastColumn="0"/>
            </w:pPr>
            <w:r>
              <w:t>Effet</w:t>
            </w:r>
          </w:p>
        </w:tc>
        <w:tc>
          <w:tcPr>
            <w:tcW w:w="2022" w:type="dxa"/>
          </w:tcPr>
          <w:p w14:paraId="09270AD7" w14:textId="77777777" w:rsidR="00D63151" w:rsidRDefault="00D63151" w:rsidP="002D34D9">
            <w:pPr>
              <w:cnfStyle w:val="100000000000" w:firstRow="1" w:lastRow="0" w:firstColumn="0" w:lastColumn="0" w:oddVBand="0" w:evenVBand="0" w:oddHBand="0" w:evenHBand="0" w:firstRowFirstColumn="0" w:firstRowLastColumn="0" w:lastRowFirstColumn="0" w:lastRowLastColumn="0"/>
            </w:pPr>
            <w:r>
              <w:t>Outils</w:t>
            </w:r>
          </w:p>
        </w:tc>
      </w:tr>
      <w:tr w:rsidR="00D63151" w14:paraId="02833C70" w14:textId="77777777" w:rsidTr="00D6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1E64F309" w14:textId="4EA366ED" w:rsidR="00D63151" w:rsidRDefault="00D63151" w:rsidP="002D34D9">
            <w:r>
              <w:t>Fouiller dehors</w:t>
            </w:r>
          </w:p>
        </w:tc>
        <w:tc>
          <w:tcPr>
            <w:tcW w:w="2224" w:type="dxa"/>
          </w:tcPr>
          <w:p w14:paraId="623061A4" w14:textId="4A2D44AB" w:rsidR="00D63151" w:rsidRDefault="00D63151" w:rsidP="002D34D9">
            <w:pPr>
              <w:cnfStyle w:val="000000100000" w:firstRow="0" w:lastRow="0" w:firstColumn="0" w:lastColumn="0" w:oddVBand="0" w:evenVBand="0" w:oddHBand="1" w:evenHBand="0" w:firstRowFirstColumn="0" w:firstRowLastColumn="0" w:lastRowFirstColumn="0" w:lastRowLastColumn="0"/>
            </w:pPr>
            <w:r>
              <w:t>Extérieur</w:t>
            </w:r>
          </w:p>
        </w:tc>
        <w:tc>
          <w:tcPr>
            <w:tcW w:w="2912" w:type="dxa"/>
            <w:vMerge w:val="restart"/>
          </w:tcPr>
          <w:p w14:paraId="21CC5BEA" w14:textId="7A922166" w:rsidR="00D63151" w:rsidRDefault="00D63151" w:rsidP="002D34D9">
            <w:pPr>
              <w:cnfStyle w:val="000000100000" w:firstRow="0" w:lastRow="0" w:firstColumn="0" w:lastColumn="0" w:oddVBand="0" w:evenVBand="0" w:oddHBand="1" w:evenHBand="0" w:firstRowFirstColumn="0" w:firstRowLastColumn="0" w:lastRowFirstColumn="0" w:lastRowLastColumn="0"/>
            </w:pPr>
            <w:r>
              <w:t>Permet d’obtenir un objet, tirage aléatoire dans une table des trésors (une table par compétence)</w:t>
            </w:r>
          </w:p>
        </w:tc>
        <w:tc>
          <w:tcPr>
            <w:tcW w:w="2022" w:type="dxa"/>
            <w:vMerge w:val="restart"/>
          </w:tcPr>
          <w:p w14:paraId="639266EB" w14:textId="6B627B3F" w:rsidR="00D63151" w:rsidRDefault="00C03BF9" w:rsidP="002D34D9">
            <w:pPr>
              <w:cnfStyle w:val="000000100000" w:firstRow="0" w:lastRow="0" w:firstColumn="0" w:lastColumn="0" w:oddVBand="0" w:evenVBand="0" w:oddHBand="1" w:evenHBand="0" w:firstRowFirstColumn="0" w:firstRowLastColumn="0" w:lastRowFirstColumn="0" w:lastRowLastColumn="0"/>
            </w:pPr>
            <w:r>
              <w:t>Mains nues</w:t>
            </w:r>
          </w:p>
        </w:tc>
      </w:tr>
      <w:tr w:rsidR="00D63151" w14:paraId="7B16D9AD" w14:textId="77777777" w:rsidTr="00D63151">
        <w:tc>
          <w:tcPr>
            <w:cnfStyle w:val="001000000000" w:firstRow="0" w:lastRow="0" w:firstColumn="1" w:lastColumn="0" w:oddVBand="0" w:evenVBand="0" w:oddHBand="0" w:evenHBand="0" w:firstRowFirstColumn="0" w:firstRowLastColumn="0" w:lastRowFirstColumn="0" w:lastRowLastColumn="0"/>
            <w:tcW w:w="1909" w:type="dxa"/>
          </w:tcPr>
          <w:p w14:paraId="563C4AB4" w14:textId="6DB0712E" w:rsidR="00D63151" w:rsidRDefault="00D63151" w:rsidP="002D34D9">
            <w:r>
              <w:t>Fouiller une ruine</w:t>
            </w:r>
          </w:p>
        </w:tc>
        <w:tc>
          <w:tcPr>
            <w:tcW w:w="2224" w:type="dxa"/>
          </w:tcPr>
          <w:p w14:paraId="620AADCF" w14:textId="145A70A9" w:rsidR="00D63151" w:rsidRDefault="00D63151" w:rsidP="002D34D9">
            <w:pPr>
              <w:cnfStyle w:val="000000000000" w:firstRow="0" w:lastRow="0" w:firstColumn="0" w:lastColumn="0" w:oddVBand="0" w:evenVBand="0" w:oddHBand="0" w:evenHBand="0" w:firstRowFirstColumn="0" w:firstRowLastColumn="0" w:lastRowFirstColumn="0" w:lastRowLastColumn="0"/>
            </w:pPr>
            <w:r>
              <w:t>Ruine</w:t>
            </w:r>
          </w:p>
        </w:tc>
        <w:tc>
          <w:tcPr>
            <w:tcW w:w="2912" w:type="dxa"/>
            <w:vMerge/>
          </w:tcPr>
          <w:p w14:paraId="4EBAD6E8" w14:textId="77777777" w:rsidR="00D63151" w:rsidRDefault="00D63151" w:rsidP="002D34D9">
            <w:pPr>
              <w:cnfStyle w:val="000000000000" w:firstRow="0" w:lastRow="0" w:firstColumn="0" w:lastColumn="0" w:oddVBand="0" w:evenVBand="0" w:oddHBand="0" w:evenHBand="0" w:firstRowFirstColumn="0" w:firstRowLastColumn="0" w:lastRowFirstColumn="0" w:lastRowLastColumn="0"/>
            </w:pPr>
          </w:p>
        </w:tc>
        <w:tc>
          <w:tcPr>
            <w:tcW w:w="2022" w:type="dxa"/>
            <w:vMerge/>
          </w:tcPr>
          <w:p w14:paraId="70D37405" w14:textId="77777777" w:rsidR="00D63151" w:rsidRDefault="00D63151" w:rsidP="002D34D9">
            <w:pPr>
              <w:cnfStyle w:val="000000000000" w:firstRow="0" w:lastRow="0" w:firstColumn="0" w:lastColumn="0" w:oddVBand="0" w:evenVBand="0" w:oddHBand="0" w:evenHBand="0" w:firstRowFirstColumn="0" w:firstRowLastColumn="0" w:lastRowFirstColumn="0" w:lastRowLastColumn="0"/>
            </w:pPr>
          </w:p>
        </w:tc>
      </w:tr>
      <w:tr w:rsidR="00D63151" w14:paraId="6236D399" w14:textId="77777777" w:rsidTr="00D6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6433D031" w14:textId="24F2DECF" w:rsidR="00D63151" w:rsidRDefault="00D63151" w:rsidP="002D34D9">
            <w:r>
              <w:t>Fouiller un site</w:t>
            </w:r>
          </w:p>
        </w:tc>
        <w:tc>
          <w:tcPr>
            <w:tcW w:w="2224" w:type="dxa"/>
          </w:tcPr>
          <w:p w14:paraId="32C6C191" w14:textId="120A6DB9" w:rsidR="00D63151" w:rsidRDefault="00D63151" w:rsidP="00D63151">
            <w:pPr>
              <w:cnfStyle w:val="000000100000" w:firstRow="0" w:lastRow="0" w:firstColumn="0" w:lastColumn="0" w:oddVBand="0" w:evenVBand="0" w:oddHBand="1" w:evenHBand="0" w:firstRowFirstColumn="0" w:firstRowLastColumn="0" w:lastRowFirstColumn="0" w:lastRowLastColumn="0"/>
            </w:pPr>
            <w:r>
              <w:t>Site de fouilles</w:t>
            </w:r>
          </w:p>
        </w:tc>
        <w:tc>
          <w:tcPr>
            <w:tcW w:w="2912" w:type="dxa"/>
            <w:vMerge/>
          </w:tcPr>
          <w:p w14:paraId="0DFCA262" w14:textId="77777777" w:rsidR="00D63151" w:rsidRDefault="00D63151" w:rsidP="002D34D9">
            <w:pPr>
              <w:cnfStyle w:val="000000100000" w:firstRow="0" w:lastRow="0" w:firstColumn="0" w:lastColumn="0" w:oddVBand="0" w:evenVBand="0" w:oddHBand="1" w:evenHBand="0" w:firstRowFirstColumn="0" w:firstRowLastColumn="0" w:lastRowFirstColumn="0" w:lastRowLastColumn="0"/>
            </w:pPr>
          </w:p>
        </w:tc>
        <w:tc>
          <w:tcPr>
            <w:tcW w:w="2022" w:type="dxa"/>
            <w:vMerge/>
          </w:tcPr>
          <w:p w14:paraId="2FEE40C0" w14:textId="77777777" w:rsidR="00D63151" w:rsidRDefault="00D63151" w:rsidP="002D34D9">
            <w:pPr>
              <w:cnfStyle w:val="000000100000" w:firstRow="0" w:lastRow="0" w:firstColumn="0" w:lastColumn="0" w:oddVBand="0" w:evenVBand="0" w:oddHBand="1" w:evenHBand="0" w:firstRowFirstColumn="0" w:firstRowLastColumn="0" w:lastRowFirstColumn="0" w:lastRowLastColumn="0"/>
            </w:pPr>
          </w:p>
        </w:tc>
      </w:tr>
      <w:tr w:rsidR="00D63151" w14:paraId="1D2A1611" w14:textId="77777777" w:rsidTr="00D63151">
        <w:tc>
          <w:tcPr>
            <w:cnfStyle w:val="001000000000" w:firstRow="0" w:lastRow="0" w:firstColumn="1" w:lastColumn="0" w:oddVBand="0" w:evenVBand="0" w:oddHBand="0" w:evenHBand="0" w:firstRowFirstColumn="0" w:firstRowLastColumn="0" w:lastRowFirstColumn="0" w:lastRowLastColumn="0"/>
            <w:tcW w:w="1909" w:type="dxa"/>
          </w:tcPr>
          <w:p w14:paraId="7FB239D9" w14:textId="32355935" w:rsidR="00D63151" w:rsidRDefault="00D63151" w:rsidP="002D34D9">
            <w:r>
              <w:t>Exhumer</w:t>
            </w:r>
          </w:p>
        </w:tc>
        <w:tc>
          <w:tcPr>
            <w:tcW w:w="2224" w:type="dxa"/>
          </w:tcPr>
          <w:p w14:paraId="353D33E1" w14:textId="43AC1035" w:rsidR="00D63151" w:rsidRDefault="00D63151" w:rsidP="002D34D9">
            <w:pPr>
              <w:cnfStyle w:val="000000000000" w:firstRow="0" w:lastRow="0" w:firstColumn="0" w:lastColumn="0" w:oddVBand="0" w:evenVBand="0" w:oddHBand="0" w:evenHBand="0" w:firstRowFirstColumn="0" w:firstRowLastColumn="0" w:lastRowFirstColumn="0" w:lastRowLastColumn="0"/>
            </w:pPr>
            <w:r>
              <w:t>Site de fouille</w:t>
            </w:r>
          </w:p>
        </w:tc>
        <w:tc>
          <w:tcPr>
            <w:tcW w:w="2912" w:type="dxa"/>
          </w:tcPr>
          <w:p w14:paraId="73623DA1" w14:textId="2343C6E6" w:rsidR="00D63151" w:rsidRDefault="00D63151" w:rsidP="002D34D9">
            <w:pPr>
              <w:cnfStyle w:val="000000000000" w:firstRow="0" w:lastRow="0" w:firstColumn="0" w:lastColumn="0" w:oddVBand="0" w:evenVBand="0" w:oddHBand="0" w:evenHBand="0" w:firstRowFirstColumn="0" w:firstRowLastColumn="0" w:lastRowFirstColumn="0" w:lastRowLastColumn="0"/>
            </w:pPr>
            <w:r>
              <w:t>Rend des points de vie aux ruines enfouies pour les faire resurgir</w:t>
            </w:r>
          </w:p>
        </w:tc>
        <w:tc>
          <w:tcPr>
            <w:tcW w:w="2022" w:type="dxa"/>
          </w:tcPr>
          <w:p w14:paraId="1AE34DBD" w14:textId="0E0E277D" w:rsidR="00D63151" w:rsidRDefault="00C03BF9" w:rsidP="002D34D9">
            <w:pPr>
              <w:cnfStyle w:val="000000000000" w:firstRow="0" w:lastRow="0" w:firstColumn="0" w:lastColumn="0" w:oddVBand="0" w:evenVBand="0" w:oddHBand="0" w:evenHBand="0" w:firstRowFirstColumn="0" w:firstRowLastColumn="0" w:lastRowFirstColumn="0" w:lastRowLastColumn="0"/>
            </w:pPr>
            <w:r>
              <w:t>Mains nues</w:t>
            </w:r>
          </w:p>
        </w:tc>
      </w:tr>
    </w:tbl>
    <w:p w14:paraId="72D0DDBA" w14:textId="77777777" w:rsidR="00D63151" w:rsidRPr="00D63151" w:rsidRDefault="00D63151" w:rsidP="00D63151"/>
    <w:p w14:paraId="7CF442B0" w14:textId="47846EA0" w:rsidR="00F72B7B" w:rsidRDefault="00F72B7B" w:rsidP="00F72B7B">
      <w:pPr>
        <w:pStyle w:val="Titre2"/>
      </w:pPr>
      <w:bookmarkStart w:id="557" w:name="_Toc391365945"/>
      <w:bookmarkEnd w:id="556"/>
      <w:r>
        <w:t>Bibliothèque</w:t>
      </w:r>
      <w:bookmarkEnd w:id="557"/>
    </w:p>
    <w:p w14:paraId="0F21977E" w14:textId="37759E28" w:rsidR="00DC52A5" w:rsidRDefault="00DC52A5" w:rsidP="00DC52A5">
      <w:r>
        <w:t>La bibliothèque permet d’étudier des compétences à travers les livres et les parchemins. Lorsqu’un livre est utilisé en bibliothèque, il ne s’use pas et le personnage gagne des points en fonction de son niveau. Lorsque c’est un parchemin, la compétence gagne 100 points (si elle est à niveau 0) et le parchemin s’use de 0.01.</w:t>
      </w:r>
    </w:p>
    <w:p w14:paraId="13F05DBC" w14:textId="08D65270" w:rsidR="007E6154" w:rsidRPr="00DC52A5" w:rsidRDefault="007E6154" w:rsidP="00DC52A5">
      <w:r>
        <w:t>Chaque caractéristique à une compétence « étudier » qui lui est attachée. Par simplicité, seulement une est listée ici.</w:t>
      </w:r>
    </w:p>
    <w:tbl>
      <w:tblPr>
        <w:tblStyle w:val="TableauGrille3-Accentuation5"/>
        <w:tblW w:w="0" w:type="auto"/>
        <w:tblLook w:val="04A0" w:firstRow="1" w:lastRow="0" w:firstColumn="1" w:lastColumn="0" w:noHBand="0" w:noVBand="1"/>
      </w:tblPr>
      <w:tblGrid>
        <w:gridCol w:w="2435"/>
        <w:gridCol w:w="4110"/>
        <w:gridCol w:w="2517"/>
      </w:tblGrid>
      <w:tr w:rsidR="00F72B7B" w14:paraId="195F6065" w14:textId="77777777" w:rsidTr="002067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5" w:type="dxa"/>
          </w:tcPr>
          <w:p w14:paraId="6641CE3C" w14:textId="77777777" w:rsidR="00F72B7B" w:rsidRDefault="00F72B7B" w:rsidP="00206762">
            <w:r>
              <w:t>Compétence</w:t>
            </w:r>
          </w:p>
        </w:tc>
        <w:tc>
          <w:tcPr>
            <w:tcW w:w="4110" w:type="dxa"/>
          </w:tcPr>
          <w:p w14:paraId="0591B62E" w14:textId="77777777" w:rsidR="00F72B7B" w:rsidRDefault="00F72B7B" w:rsidP="00206762">
            <w:pPr>
              <w:cnfStyle w:val="100000000000" w:firstRow="1" w:lastRow="0" w:firstColumn="0" w:lastColumn="0" w:oddVBand="0" w:evenVBand="0" w:oddHBand="0" w:evenHBand="0" w:firstRowFirstColumn="0" w:firstRowLastColumn="0" w:lastRowFirstColumn="0" w:lastRowLastColumn="0"/>
            </w:pPr>
            <w:r>
              <w:t>Effet</w:t>
            </w:r>
          </w:p>
        </w:tc>
        <w:tc>
          <w:tcPr>
            <w:tcW w:w="2517" w:type="dxa"/>
          </w:tcPr>
          <w:p w14:paraId="4206C925" w14:textId="77777777" w:rsidR="00F72B7B" w:rsidRDefault="00F72B7B" w:rsidP="00206762">
            <w:pPr>
              <w:cnfStyle w:val="100000000000" w:firstRow="1" w:lastRow="0" w:firstColumn="0" w:lastColumn="0" w:oddVBand="0" w:evenVBand="0" w:oddHBand="0" w:evenHBand="0" w:firstRowFirstColumn="0" w:firstRowLastColumn="0" w:lastRowFirstColumn="0" w:lastRowLastColumn="0"/>
            </w:pPr>
            <w:r>
              <w:t>Outils</w:t>
            </w:r>
          </w:p>
        </w:tc>
      </w:tr>
      <w:tr w:rsidR="00F72B7B" w14:paraId="7D10DEA4" w14:textId="77777777" w:rsidTr="0020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7B01AEE5" w14:textId="0A6D26D4" w:rsidR="00F72B7B" w:rsidRDefault="008B6E78" w:rsidP="00206762">
            <w:r>
              <w:t>Etudier</w:t>
            </w:r>
          </w:p>
        </w:tc>
        <w:tc>
          <w:tcPr>
            <w:tcW w:w="4110" w:type="dxa"/>
          </w:tcPr>
          <w:p w14:paraId="0A9F8DD7" w14:textId="5B097E3E" w:rsidR="00F72B7B" w:rsidRDefault="00DC52A5" w:rsidP="008B6E78">
            <w:pPr>
              <w:cnfStyle w:val="000000100000" w:firstRow="0" w:lastRow="0" w:firstColumn="0" w:lastColumn="0" w:oddVBand="0" w:evenVBand="0" w:oddHBand="1" w:evenHBand="0" w:firstRowFirstColumn="0" w:firstRowLastColumn="0" w:lastRowFirstColumn="0" w:lastRowLastColumn="0"/>
            </w:pPr>
            <w:r>
              <w:t>Augmente les points d’apprentissage de la compétence du livre ou du parchemin</w:t>
            </w:r>
          </w:p>
        </w:tc>
        <w:tc>
          <w:tcPr>
            <w:tcW w:w="2517" w:type="dxa"/>
          </w:tcPr>
          <w:p w14:paraId="26113451" w14:textId="7AAB8FFC" w:rsidR="00F72B7B" w:rsidRDefault="004D12FF" w:rsidP="00206762">
            <w:pPr>
              <w:cnfStyle w:val="000000100000" w:firstRow="0" w:lastRow="0" w:firstColumn="0" w:lastColumn="0" w:oddVBand="0" w:evenVBand="0" w:oddHBand="1" w:evenHBand="0" w:firstRowFirstColumn="0" w:firstRowLastColumn="0" w:lastRowFirstColumn="0" w:lastRowLastColumn="0"/>
            </w:pPr>
            <w:r>
              <w:t>Aucun </w:t>
            </w:r>
          </w:p>
        </w:tc>
      </w:tr>
    </w:tbl>
    <w:p w14:paraId="364124E5" w14:textId="0B7C916C" w:rsidR="00DC52A5" w:rsidRDefault="00DC52A5" w:rsidP="00DC52A5">
      <w:bookmarkStart w:id="558" w:name="_Toc391365946"/>
      <w:r>
        <w:t>Il est possible d’étudier les livres et les parchemins en dehors d’une bibliothèque (via son inventaire). Dans ce cas, le livre s’use (0.01) et le parchemin est détruit. L’effet, cependant, est le même.</w:t>
      </w:r>
    </w:p>
    <w:p w14:paraId="7CB504C2" w14:textId="3E94DC8C" w:rsidR="00F72B7B" w:rsidRDefault="00F72B7B" w:rsidP="00F72B7B">
      <w:pPr>
        <w:pStyle w:val="Titre2"/>
        <w:rPr>
          <w:ins w:id="559" w:author="Thibaut Henin" w:date="2014-11-24T19:06:00Z"/>
        </w:rPr>
      </w:pPr>
      <w:r>
        <w:t>Académie</w:t>
      </w:r>
      <w:bookmarkEnd w:id="558"/>
    </w:p>
    <w:p w14:paraId="2FBEF986" w14:textId="6F0C1092" w:rsidR="00CB4666" w:rsidRDefault="00CB4666">
      <w:pPr>
        <w:rPr>
          <w:ins w:id="560" w:author="Thibaut Henin" w:date="2014-11-24T19:07:00Z"/>
        </w:rPr>
        <w:pPrChange w:id="561" w:author="Thibaut Henin" w:date="2014-11-24T19:06:00Z">
          <w:pPr>
            <w:pStyle w:val="Titre2"/>
          </w:pPr>
        </w:pPrChange>
      </w:pPr>
      <w:ins w:id="562" w:author="Thibaut Henin" w:date="2014-11-24T19:06:00Z">
        <w:r>
          <w:t>Une version de compétence par caractéristique. Permet d’augmenter le nombre de points d’apprentissage (PA) de l’élève. Ce nombre est le produit entre le niveau de la compétence de l</w:t>
        </w:r>
      </w:ins>
      <w:ins w:id="563" w:author="Thibaut Henin" w:date="2014-11-24T19:07:00Z">
        <w:r>
          <w:t>’enseignant, le niveau de la compétence de l’élève et le bâtiment.</w:t>
        </w:r>
      </w:ins>
    </w:p>
    <w:p w14:paraId="531BDD77" w14:textId="18A8B707" w:rsidR="00CB4666" w:rsidRPr="00CB4666" w:rsidRDefault="00CB4666">
      <w:pPr>
        <w:pPrChange w:id="564" w:author="Thibaut Henin" w:date="2014-11-24T19:06:00Z">
          <w:pPr>
            <w:pStyle w:val="Titre2"/>
          </w:pPr>
        </w:pPrChange>
      </w:pPr>
      <w:ins w:id="565" w:author="Thibaut Henin" w:date="2014-11-24T19:07:00Z">
        <w:r>
          <w:lastRenderedPageBreak/>
          <w:t>La version « prestation de compétence » est équivalente à niveau 1 d’enseignant.</w:t>
        </w:r>
      </w:ins>
    </w:p>
    <w:p w14:paraId="7DEF6767" w14:textId="77777777" w:rsidR="00BA1907" w:rsidRPr="00BA1907" w:rsidRDefault="00BA1907" w:rsidP="00BA1907"/>
    <w:tbl>
      <w:tblPr>
        <w:tblStyle w:val="TableauGrille3-Accentuation5"/>
        <w:tblW w:w="0" w:type="auto"/>
        <w:tblInd w:w="5" w:type="dxa"/>
        <w:tblLook w:val="04A0" w:firstRow="1" w:lastRow="0" w:firstColumn="1" w:lastColumn="0" w:noHBand="0" w:noVBand="1"/>
        <w:tblPrChange w:id="566" w:author="Thibaut Henin" w:date="2014-11-24T19:07:00Z">
          <w:tblPr>
            <w:tblStyle w:val="TableauGrille3-Accentuation5"/>
            <w:tblW w:w="0" w:type="auto"/>
            <w:tblInd w:w="5" w:type="dxa"/>
            <w:tblLook w:val="04A0" w:firstRow="1" w:lastRow="0" w:firstColumn="1" w:lastColumn="0" w:noHBand="0" w:noVBand="1"/>
          </w:tblPr>
        </w:tblPrChange>
      </w:tblPr>
      <w:tblGrid>
        <w:gridCol w:w="2430"/>
        <w:gridCol w:w="4110"/>
        <w:gridCol w:w="2410"/>
        <w:tblGridChange w:id="567">
          <w:tblGrid>
            <w:gridCol w:w="1931"/>
            <w:gridCol w:w="3089"/>
            <w:gridCol w:w="1737"/>
          </w:tblGrid>
        </w:tblGridChange>
      </w:tblGrid>
      <w:tr w:rsidR="00CB4666" w14:paraId="6E0B6B29" w14:textId="77777777" w:rsidTr="00CB46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Change w:id="568" w:author="Thibaut Henin" w:date="2014-11-24T19:07:00Z">
              <w:tcPr>
                <w:tcW w:w="1932" w:type="dxa"/>
              </w:tcPr>
            </w:tcPrChange>
          </w:tcPr>
          <w:p w14:paraId="049ED9DA" w14:textId="77777777" w:rsidR="00CB4666" w:rsidRDefault="00CB4666" w:rsidP="00206762">
            <w:pPr>
              <w:cnfStyle w:val="101000000100" w:firstRow="1" w:lastRow="0" w:firstColumn="1" w:lastColumn="0" w:oddVBand="0" w:evenVBand="0" w:oddHBand="0" w:evenHBand="0" w:firstRowFirstColumn="1" w:firstRowLastColumn="0" w:lastRowFirstColumn="0" w:lastRowLastColumn="0"/>
            </w:pPr>
            <w:r>
              <w:t>Compétence</w:t>
            </w:r>
          </w:p>
        </w:tc>
        <w:tc>
          <w:tcPr>
            <w:tcW w:w="4110" w:type="dxa"/>
            <w:tcPrChange w:id="569" w:author="Thibaut Henin" w:date="2014-11-24T19:07:00Z">
              <w:tcPr>
                <w:tcW w:w="3090" w:type="dxa"/>
              </w:tcPr>
            </w:tcPrChange>
          </w:tcPr>
          <w:p w14:paraId="5D184295" w14:textId="47E66D27" w:rsidR="00CB4666" w:rsidRDefault="00CB4666" w:rsidP="00206762">
            <w:pPr>
              <w:cnfStyle w:val="100000000000" w:firstRow="1" w:lastRow="0" w:firstColumn="0" w:lastColumn="0" w:oddVBand="0" w:evenVBand="0" w:oddHBand="0" w:evenHBand="0" w:firstRowFirstColumn="0" w:firstRowLastColumn="0" w:lastRowFirstColumn="0" w:lastRowLastColumn="0"/>
            </w:pPr>
            <w:r>
              <w:t>Effet</w:t>
            </w:r>
          </w:p>
        </w:tc>
        <w:tc>
          <w:tcPr>
            <w:tcW w:w="2410" w:type="dxa"/>
            <w:tcPrChange w:id="570" w:author="Thibaut Henin" w:date="2014-11-24T19:07:00Z">
              <w:tcPr>
                <w:tcW w:w="1738" w:type="dxa"/>
              </w:tcPr>
            </w:tcPrChange>
          </w:tcPr>
          <w:p w14:paraId="06BF256D" w14:textId="77777777" w:rsidR="00CB4666" w:rsidRDefault="00CB4666" w:rsidP="00206762">
            <w:pPr>
              <w:cnfStyle w:val="100000000000" w:firstRow="1" w:lastRow="0" w:firstColumn="0" w:lastColumn="0" w:oddVBand="0" w:evenVBand="0" w:oddHBand="0" w:evenHBand="0" w:firstRowFirstColumn="0" w:firstRowLastColumn="0" w:lastRowFirstColumn="0" w:lastRowLastColumn="0"/>
            </w:pPr>
            <w:r>
              <w:t>Outils</w:t>
            </w:r>
          </w:p>
        </w:tc>
      </w:tr>
      <w:tr w:rsidR="00CB4666" w14:paraId="70EF9CD1" w14:textId="77777777" w:rsidTr="00CB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Change w:id="571" w:author="Thibaut Henin" w:date="2014-11-24T19:07:00Z">
              <w:tcPr>
                <w:tcW w:w="1932" w:type="dxa"/>
              </w:tcPr>
            </w:tcPrChange>
          </w:tcPr>
          <w:p w14:paraId="471AF64F" w14:textId="4F59032B" w:rsidR="00CB4666" w:rsidRDefault="00CB4666" w:rsidP="00206762">
            <w:pPr>
              <w:cnfStyle w:val="001000100000" w:firstRow="0" w:lastRow="0" w:firstColumn="1" w:lastColumn="0" w:oddVBand="0" w:evenVBand="0" w:oddHBand="1" w:evenHBand="0" w:firstRowFirstColumn="0" w:firstRowLastColumn="0" w:lastRowFirstColumn="0" w:lastRowLastColumn="0"/>
            </w:pPr>
            <w:r>
              <w:t>Enseigner</w:t>
            </w:r>
          </w:p>
        </w:tc>
        <w:tc>
          <w:tcPr>
            <w:tcW w:w="4110" w:type="dxa"/>
            <w:tcPrChange w:id="572" w:author="Thibaut Henin" w:date="2014-11-24T19:07:00Z">
              <w:tcPr>
                <w:tcW w:w="3090" w:type="dxa"/>
              </w:tcPr>
            </w:tcPrChange>
          </w:tcPr>
          <w:p w14:paraId="70681C9F" w14:textId="1F741D33" w:rsidR="00CB4666" w:rsidRDefault="00CB4666" w:rsidP="00206762">
            <w:pPr>
              <w:cnfStyle w:val="000000100000" w:firstRow="0" w:lastRow="0" w:firstColumn="0" w:lastColumn="0" w:oddVBand="0" w:evenVBand="0" w:oddHBand="1" w:evenHBand="0" w:firstRowFirstColumn="0" w:firstRowLastColumn="0" w:lastRowFirstColumn="0" w:lastRowLastColumn="0"/>
            </w:pPr>
            <w:r>
              <w:t>Augmente « artificiellement » le nombre d’utilisation d’une compétence d’un autre personnage (nombre égal à la différence de niveaux entre les personnages)</w:t>
            </w:r>
          </w:p>
        </w:tc>
        <w:tc>
          <w:tcPr>
            <w:tcW w:w="2410" w:type="dxa"/>
            <w:tcPrChange w:id="573" w:author="Thibaut Henin" w:date="2014-11-24T19:07:00Z">
              <w:tcPr>
                <w:tcW w:w="1738" w:type="dxa"/>
              </w:tcPr>
            </w:tcPrChange>
          </w:tcPr>
          <w:p w14:paraId="651EFD7D" w14:textId="2F937858" w:rsidR="00CB4666" w:rsidRDefault="00CB4666" w:rsidP="00206762">
            <w:pPr>
              <w:cnfStyle w:val="000000100000" w:firstRow="0" w:lastRow="0" w:firstColumn="0" w:lastColumn="0" w:oddVBand="0" w:evenVBand="0" w:oddHBand="1" w:evenHBand="0" w:firstRowFirstColumn="0" w:firstRowLastColumn="0" w:lastRowFirstColumn="0" w:lastRowLastColumn="0"/>
            </w:pPr>
            <w:r>
              <w:t>Aucun </w:t>
            </w:r>
          </w:p>
        </w:tc>
      </w:tr>
    </w:tbl>
    <w:p w14:paraId="08F39B70" w14:textId="362B6979" w:rsidR="00F72B7B" w:rsidRDefault="008B6E78" w:rsidP="008B6E78">
      <w:pPr>
        <w:pStyle w:val="Titre2"/>
      </w:pPr>
      <w:bookmarkStart w:id="574" w:name="_Toc391365947"/>
      <w:r>
        <w:t>Déplacements</w:t>
      </w:r>
      <w:bookmarkEnd w:id="574"/>
    </w:p>
    <w:p w14:paraId="583002A4" w14:textId="5D9B2C6E" w:rsidR="008B6E78" w:rsidRDefault="008B6E78" w:rsidP="008B6E78">
      <w:r>
        <w:t>La compétence « se déplacer » n’a pas de bâtiment attitré et peut se faire n’importe où. Elle a pour effet de déplacer le personnage d’une zone à une de ses voisines.</w:t>
      </w:r>
    </w:p>
    <w:p w14:paraId="250452A0" w14:textId="5ECFA6DF" w:rsidR="008B6E78" w:rsidRDefault="008B6E78" w:rsidP="008B6E78">
      <w:r>
        <w:t>L’énergie nécessaire au déplacement est égale à celle de la compétence multipliée par un coefficient lié au niveau de la route (cf. batiments.docx).</w:t>
      </w:r>
    </w:p>
    <w:p w14:paraId="6AECB9B7" w14:textId="6CF9BE5A" w:rsidR="0020170B" w:rsidRDefault="0020170B" w:rsidP="0020170B">
      <w:pPr>
        <w:pStyle w:val="Titre1"/>
      </w:pPr>
      <w:r>
        <w:lastRenderedPageBreak/>
        <w:t>Classement par métier</w:t>
      </w:r>
    </w:p>
    <w:p w14:paraId="44087B42" w14:textId="442568E9" w:rsidR="0020170B" w:rsidRDefault="0020170B" w:rsidP="0020170B">
      <w:pPr>
        <w:pStyle w:val="Titre2"/>
      </w:pPr>
      <w:r>
        <w:t>Le bucheron</w:t>
      </w:r>
    </w:p>
    <w:p w14:paraId="74D87CAA" w14:textId="64D4F18E" w:rsidR="0020170B" w:rsidRDefault="0020170B" w:rsidP="0020170B">
      <w:pPr>
        <w:pStyle w:val="Paragraphedeliste"/>
        <w:numPr>
          <w:ilvl w:val="0"/>
          <w:numId w:val="12"/>
        </w:numPr>
      </w:pPr>
      <w:r>
        <w:t>Couper du Salik</w:t>
      </w:r>
    </w:p>
    <w:p w14:paraId="42021463" w14:textId="3978A6E6" w:rsidR="0020170B" w:rsidRDefault="0020170B" w:rsidP="0020170B">
      <w:pPr>
        <w:pStyle w:val="Paragraphedeliste"/>
        <w:numPr>
          <w:ilvl w:val="0"/>
          <w:numId w:val="12"/>
        </w:numPr>
      </w:pPr>
      <w:r>
        <w:t>Couper du Kver</w:t>
      </w:r>
    </w:p>
    <w:p w14:paraId="5843BB63" w14:textId="6FCE7B9C" w:rsidR="0020170B" w:rsidRDefault="0020170B" w:rsidP="0020170B">
      <w:pPr>
        <w:pStyle w:val="Paragraphedeliste"/>
        <w:numPr>
          <w:ilvl w:val="0"/>
          <w:numId w:val="12"/>
        </w:numPr>
      </w:pPr>
      <w:r>
        <w:t>Couper du Spruc</w:t>
      </w:r>
    </w:p>
    <w:p w14:paraId="704DB2BA" w14:textId="597979D1" w:rsidR="0020170B" w:rsidRDefault="0020170B" w:rsidP="0020170B">
      <w:pPr>
        <w:pStyle w:val="Paragraphedeliste"/>
        <w:numPr>
          <w:ilvl w:val="0"/>
          <w:numId w:val="12"/>
        </w:numPr>
      </w:pPr>
      <w:r>
        <w:t>Couper du Larik</w:t>
      </w:r>
    </w:p>
    <w:p w14:paraId="5F68FB31" w14:textId="3D417CE7" w:rsidR="0020170B" w:rsidRDefault="0020170B" w:rsidP="0020170B">
      <w:pPr>
        <w:pStyle w:val="Paragraphedeliste"/>
        <w:numPr>
          <w:ilvl w:val="0"/>
          <w:numId w:val="12"/>
        </w:numPr>
      </w:pPr>
      <w:r>
        <w:t>Couper du Pin</w:t>
      </w:r>
    </w:p>
    <w:p w14:paraId="244319CC" w14:textId="5E6397DF" w:rsidR="0020170B" w:rsidRDefault="0020170B" w:rsidP="0020170B">
      <w:pPr>
        <w:pStyle w:val="Paragraphedeliste"/>
        <w:numPr>
          <w:ilvl w:val="0"/>
          <w:numId w:val="12"/>
        </w:numPr>
      </w:pPr>
      <w:r>
        <w:t>Couper de l’Abi</w:t>
      </w:r>
    </w:p>
    <w:p w14:paraId="40BAEEAF" w14:textId="299A8800" w:rsidR="0020170B" w:rsidRDefault="0020170B" w:rsidP="0020170B">
      <w:pPr>
        <w:pStyle w:val="Paragraphedeliste"/>
        <w:numPr>
          <w:ilvl w:val="0"/>
          <w:numId w:val="12"/>
        </w:numPr>
      </w:pPr>
      <w:r>
        <w:t>Couper du Bao</w:t>
      </w:r>
    </w:p>
    <w:p w14:paraId="2DC64039" w14:textId="15538743" w:rsidR="0020170B" w:rsidRDefault="0020170B" w:rsidP="0020170B">
      <w:pPr>
        <w:pStyle w:val="Paragraphedeliste"/>
        <w:numPr>
          <w:ilvl w:val="0"/>
          <w:numId w:val="12"/>
        </w:numPr>
      </w:pPr>
      <w:r>
        <w:t>Couper de l’Oli</w:t>
      </w:r>
    </w:p>
    <w:p w14:paraId="5BEFB039" w14:textId="6C16AD24" w:rsidR="00CC15ED" w:rsidRDefault="00CC15ED" w:rsidP="00CC15ED">
      <w:r>
        <w:t>Plus les versions du champ</w:t>
      </w:r>
    </w:p>
    <w:p w14:paraId="69E87168" w14:textId="77518E37" w:rsidR="0020170B" w:rsidRDefault="0020170B" w:rsidP="0020170B">
      <w:pPr>
        <w:pStyle w:val="Titre2"/>
      </w:pPr>
      <w:r>
        <w:t>Le cueilleur</w:t>
      </w:r>
    </w:p>
    <w:p w14:paraId="6C08D400" w14:textId="77777777" w:rsidR="00CC15ED" w:rsidRDefault="00CC15ED" w:rsidP="0020170B">
      <w:pPr>
        <w:pStyle w:val="Paragraphedeliste"/>
        <w:numPr>
          <w:ilvl w:val="0"/>
          <w:numId w:val="13"/>
        </w:numPr>
      </w:pPr>
      <w:r>
        <w:t>Cueillir du Pin</w:t>
      </w:r>
    </w:p>
    <w:p w14:paraId="146D676C" w14:textId="29B9FA2A" w:rsidR="0020170B" w:rsidRDefault="0020170B" w:rsidP="0020170B">
      <w:pPr>
        <w:pStyle w:val="Paragraphedeliste"/>
        <w:numPr>
          <w:ilvl w:val="0"/>
          <w:numId w:val="13"/>
        </w:numPr>
      </w:pPr>
      <w:r>
        <w:t>Cueillir de l’Abi</w:t>
      </w:r>
    </w:p>
    <w:p w14:paraId="5C5EC7D9" w14:textId="4A976B2B" w:rsidR="0020170B" w:rsidRDefault="0020170B" w:rsidP="0020170B">
      <w:pPr>
        <w:pStyle w:val="Paragraphedeliste"/>
        <w:numPr>
          <w:ilvl w:val="0"/>
          <w:numId w:val="13"/>
        </w:numPr>
      </w:pPr>
      <w:r>
        <w:t>Cueillir du Bao</w:t>
      </w:r>
    </w:p>
    <w:p w14:paraId="569FC6B8" w14:textId="5BE6EC6F" w:rsidR="0020170B" w:rsidRDefault="0020170B" w:rsidP="0020170B">
      <w:pPr>
        <w:pStyle w:val="Paragraphedeliste"/>
        <w:numPr>
          <w:ilvl w:val="0"/>
          <w:numId w:val="13"/>
        </w:numPr>
      </w:pPr>
      <w:r>
        <w:t>Cueillir de l’Oli</w:t>
      </w:r>
    </w:p>
    <w:p w14:paraId="32FAD5C0" w14:textId="40D416F7" w:rsidR="0020170B" w:rsidRDefault="0020170B" w:rsidP="0020170B">
      <w:pPr>
        <w:pStyle w:val="Paragraphedeliste"/>
        <w:numPr>
          <w:ilvl w:val="0"/>
          <w:numId w:val="13"/>
        </w:numPr>
      </w:pPr>
      <w:r>
        <w:t>Cueillir du Bero</w:t>
      </w:r>
    </w:p>
    <w:p w14:paraId="28863CB8" w14:textId="48191E7A" w:rsidR="0020170B" w:rsidRDefault="0020170B" w:rsidP="0020170B">
      <w:pPr>
        <w:pStyle w:val="Paragraphedeliste"/>
        <w:numPr>
          <w:ilvl w:val="0"/>
          <w:numId w:val="13"/>
        </w:numPr>
      </w:pPr>
      <w:r>
        <w:t>Cueillir du Thorno</w:t>
      </w:r>
    </w:p>
    <w:p w14:paraId="2381DD72" w14:textId="1F0A6A86" w:rsidR="0020170B" w:rsidRDefault="0020170B" w:rsidP="0020170B">
      <w:pPr>
        <w:pStyle w:val="Paragraphedeliste"/>
        <w:numPr>
          <w:ilvl w:val="0"/>
          <w:numId w:val="13"/>
        </w:numPr>
      </w:pPr>
      <w:r>
        <w:t>Cueillir du Bailo</w:t>
      </w:r>
    </w:p>
    <w:p w14:paraId="06B313C7" w14:textId="2716C5F4" w:rsidR="0020170B" w:rsidRDefault="0020170B" w:rsidP="0020170B">
      <w:pPr>
        <w:pStyle w:val="Paragraphedeliste"/>
        <w:numPr>
          <w:ilvl w:val="0"/>
          <w:numId w:val="13"/>
        </w:numPr>
      </w:pPr>
      <w:r>
        <w:t>Cueillir de l’Eiko</w:t>
      </w:r>
    </w:p>
    <w:p w14:paraId="55E40168" w14:textId="4AF2C872" w:rsidR="0020170B" w:rsidRDefault="0020170B" w:rsidP="0020170B">
      <w:pPr>
        <w:pStyle w:val="Paragraphedeliste"/>
        <w:numPr>
          <w:ilvl w:val="0"/>
          <w:numId w:val="13"/>
        </w:numPr>
      </w:pPr>
      <w:r>
        <w:t>Cueillir du Rorro</w:t>
      </w:r>
    </w:p>
    <w:p w14:paraId="5F0090A8" w14:textId="0134577C" w:rsidR="0020170B" w:rsidRDefault="0020170B" w:rsidP="0020170B">
      <w:pPr>
        <w:pStyle w:val="Paragraphedeliste"/>
        <w:numPr>
          <w:ilvl w:val="0"/>
          <w:numId w:val="13"/>
        </w:numPr>
      </w:pPr>
      <w:r>
        <w:t>Couper du Lavo</w:t>
      </w:r>
    </w:p>
    <w:p w14:paraId="615742B9" w14:textId="48B505D6" w:rsidR="0020170B" w:rsidRDefault="0020170B" w:rsidP="0020170B">
      <w:pPr>
        <w:pStyle w:val="Paragraphedeliste"/>
        <w:numPr>
          <w:ilvl w:val="0"/>
          <w:numId w:val="13"/>
        </w:numPr>
      </w:pPr>
      <w:r>
        <w:t>Cueillir l’Arido</w:t>
      </w:r>
    </w:p>
    <w:p w14:paraId="3F194D3D" w14:textId="63ADB310" w:rsidR="0020170B" w:rsidRPr="0020170B" w:rsidRDefault="0020170B" w:rsidP="0020170B">
      <w:pPr>
        <w:pStyle w:val="Paragraphedeliste"/>
        <w:numPr>
          <w:ilvl w:val="0"/>
          <w:numId w:val="13"/>
        </w:numPr>
      </w:pPr>
      <w:r>
        <w:t>Cueillir le Beano</w:t>
      </w:r>
    </w:p>
    <w:p w14:paraId="5F41ABE0" w14:textId="45A28DF8" w:rsidR="008B6E78" w:rsidRDefault="0020170B" w:rsidP="0020170B">
      <w:pPr>
        <w:pStyle w:val="Titre2"/>
      </w:pPr>
      <w:r>
        <w:t>Le moissonneur</w:t>
      </w:r>
    </w:p>
    <w:p w14:paraId="082D439B" w14:textId="64DEE777" w:rsidR="0020170B" w:rsidRDefault="0020170B" w:rsidP="0020170B">
      <w:pPr>
        <w:pStyle w:val="Paragraphedeliste"/>
        <w:numPr>
          <w:ilvl w:val="0"/>
          <w:numId w:val="13"/>
        </w:numPr>
      </w:pPr>
      <w:r>
        <w:t>Faucher du Jarkilo</w:t>
      </w:r>
    </w:p>
    <w:p w14:paraId="5650627B" w14:textId="2432A2DF" w:rsidR="0020170B" w:rsidRDefault="0020170B" w:rsidP="0020170B">
      <w:pPr>
        <w:pStyle w:val="Paragraphedeliste"/>
        <w:numPr>
          <w:ilvl w:val="0"/>
          <w:numId w:val="13"/>
        </w:numPr>
      </w:pPr>
      <w:r>
        <w:t>Faucher du Gresbo</w:t>
      </w:r>
    </w:p>
    <w:p w14:paraId="5662B7D1" w14:textId="7B2ABCD2" w:rsidR="0020170B" w:rsidRDefault="0020170B" w:rsidP="0020170B">
      <w:pPr>
        <w:pStyle w:val="Paragraphedeliste"/>
        <w:numPr>
          <w:ilvl w:val="0"/>
          <w:numId w:val="13"/>
        </w:numPr>
      </w:pPr>
      <w:r>
        <w:t>Faucher de l’Avoro</w:t>
      </w:r>
    </w:p>
    <w:p w14:paraId="509B9187" w14:textId="199645C4" w:rsidR="0020170B" w:rsidRDefault="0020170B" w:rsidP="0020170B">
      <w:pPr>
        <w:pStyle w:val="Paragraphedeliste"/>
        <w:numPr>
          <w:ilvl w:val="0"/>
          <w:numId w:val="13"/>
        </w:numPr>
      </w:pPr>
      <w:r>
        <w:t>Couper du Ligio</w:t>
      </w:r>
    </w:p>
    <w:p w14:paraId="319AC577" w14:textId="34FF3A62" w:rsidR="0020170B" w:rsidRDefault="0020170B" w:rsidP="0020170B">
      <w:pPr>
        <w:pStyle w:val="Paragraphedeliste"/>
        <w:numPr>
          <w:ilvl w:val="0"/>
          <w:numId w:val="13"/>
        </w:numPr>
      </w:pPr>
      <w:r>
        <w:t>Couper du Flento</w:t>
      </w:r>
    </w:p>
    <w:p w14:paraId="500CDE5A" w14:textId="4E232897" w:rsidR="0020170B" w:rsidRDefault="0020170B" w:rsidP="0020170B">
      <w:pPr>
        <w:pStyle w:val="Titre2"/>
      </w:pPr>
      <w:r>
        <w:t>L’Herboriste</w:t>
      </w:r>
    </w:p>
    <w:p w14:paraId="5EE33989" w14:textId="4EEC8F15" w:rsidR="0020170B" w:rsidRDefault="0020170B" w:rsidP="0020170B">
      <w:pPr>
        <w:pStyle w:val="Paragraphedeliste"/>
        <w:numPr>
          <w:ilvl w:val="0"/>
          <w:numId w:val="14"/>
        </w:numPr>
      </w:pPr>
      <w:r>
        <w:t>Cueillir du Lichoj</w:t>
      </w:r>
    </w:p>
    <w:p w14:paraId="6A977190" w14:textId="1EB0106A" w:rsidR="0020170B" w:rsidRDefault="0020170B" w:rsidP="0020170B">
      <w:pPr>
        <w:pStyle w:val="Paragraphedeliste"/>
        <w:numPr>
          <w:ilvl w:val="0"/>
          <w:numId w:val="14"/>
        </w:numPr>
      </w:pPr>
      <w:r>
        <w:t>Cueillir du Somo</w:t>
      </w:r>
    </w:p>
    <w:p w14:paraId="6439F670" w14:textId="6372714C" w:rsidR="0020170B" w:rsidRDefault="0020170B" w:rsidP="0020170B">
      <w:pPr>
        <w:pStyle w:val="Paragraphedeliste"/>
        <w:numPr>
          <w:ilvl w:val="0"/>
          <w:numId w:val="14"/>
        </w:numPr>
      </w:pPr>
      <w:r>
        <w:t>Cueillir du Fiko</w:t>
      </w:r>
    </w:p>
    <w:p w14:paraId="387152B1" w14:textId="77CD6823" w:rsidR="0020170B" w:rsidRDefault="0020170B" w:rsidP="0020170B">
      <w:pPr>
        <w:pStyle w:val="Paragraphedeliste"/>
        <w:numPr>
          <w:ilvl w:val="0"/>
          <w:numId w:val="14"/>
        </w:numPr>
      </w:pPr>
      <w:r>
        <w:t>Couper du Kakto</w:t>
      </w:r>
    </w:p>
    <w:p w14:paraId="6E7E2139" w14:textId="6063FAB1" w:rsidR="0020170B" w:rsidRDefault="0020170B" w:rsidP="0020170B">
      <w:pPr>
        <w:pStyle w:val="Paragraphedeliste"/>
        <w:numPr>
          <w:ilvl w:val="0"/>
          <w:numId w:val="14"/>
        </w:numPr>
      </w:pPr>
      <w:r>
        <w:t>Couper de l’Aloe</w:t>
      </w:r>
    </w:p>
    <w:p w14:paraId="619D08B5" w14:textId="6690F015" w:rsidR="0020170B" w:rsidRDefault="0020170B" w:rsidP="0020170B">
      <w:pPr>
        <w:pStyle w:val="Paragraphedeliste"/>
        <w:numPr>
          <w:ilvl w:val="0"/>
          <w:numId w:val="14"/>
        </w:numPr>
      </w:pPr>
      <w:r>
        <w:t>Couper du Bromelio</w:t>
      </w:r>
    </w:p>
    <w:p w14:paraId="76954A90" w14:textId="1EA0FC62" w:rsidR="0020170B" w:rsidRDefault="0020170B" w:rsidP="0020170B">
      <w:pPr>
        <w:pStyle w:val="Paragraphedeliste"/>
        <w:numPr>
          <w:ilvl w:val="0"/>
          <w:numId w:val="14"/>
        </w:numPr>
      </w:pPr>
      <w:r>
        <w:t>Couper du Squo</w:t>
      </w:r>
    </w:p>
    <w:p w14:paraId="6D1D7867" w14:textId="21D34A8E" w:rsidR="0020170B" w:rsidRDefault="0020170B" w:rsidP="0020170B">
      <w:pPr>
        <w:pStyle w:val="Paragraphedeliste"/>
        <w:numPr>
          <w:ilvl w:val="0"/>
          <w:numId w:val="14"/>
        </w:numPr>
      </w:pPr>
      <w:r>
        <w:t>Cueillir de l’Echevo</w:t>
      </w:r>
    </w:p>
    <w:p w14:paraId="384A9F70" w14:textId="0593E63F" w:rsidR="0020170B" w:rsidRDefault="0020170B" w:rsidP="0020170B">
      <w:pPr>
        <w:pStyle w:val="Paragraphedeliste"/>
        <w:numPr>
          <w:ilvl w:val="0"/>
          <w:numId w:val="14"/>
        </w:numPr>
      </w:pPr>
      <w:r>
        <w:t>Cueillir du Fangsorxo</w:t>
      </w:r>
    </w:p>
    <w:p w14:paraId="24E1FF93" w14:textId="7F804784" w:rsidR="0020170B" w:rsidRDefault="0020170B" w:rsidP="0020170B">
      <w:pPr>
        <w:pStyle w:val="Titre2"/>
      </w:pPr>
      <w:r>
        <w:lastRenderedPageBreak/>
        <w:t>Le Carrier</w:t>
      </w:r>
    </w:p>
    <w:p w14:paraId="77449BB2" w14:textId="30DE2BF2" w:rsidR="0020170B" w:rsidRDefault="006F30D9" w:rsidP="0020170B">
      <w:pPr>
        <w:pStyle w:val="Paragraphedeliste"/>
        <w:numPr>
          <w:ilvl w:val="0"/>
          <w:numId w:val="15"/>
        </w:numPr>
      </w:pPr>
      <w:r>
        <w:t>Extraire du Sable</w:t>
      </w:r>
    </w:p>
    <w:p w14:paraId="36CEA6B5" w14:textId="3DA16C3F" w:rsidR="006F30D9" w:rsidRDefault="006F30D9" w:rsidP="0020170B">
      <w:pPr>
        <w:pStyle w:val="Paragraphedeliste"/>
        <w:numPr>
          <w:ilvl w:val="0"/>
          <w:numId w:val="15"/>
        </w:numPr>
      </w:pPr>
      <w:r>
        <w:t>Extraire de l’argile</w:t>
      </w:r>
    </w:p>
    <w:p w14:paraId="65C47AA1" w14:textId="2D8E4667" w:rsidR="006F30D9" w:rsidRDefault="006F30D9" w:rsidP="0020170B">
      <w:pPr>
        <w:pStyle w:val="Paragraphedeliste"/>
        <w:numPr>
          <w:ilvl w:val="0"/>
          <w:numId w:val="15"/>
        </w:numPr>
      </w:pPr>
      <w:r>
        <w:t>Extraire du Calcaire</w:t>
      </w:r>
    </w:p>
    <w:p w14:paraId="5E383676" w14:textId="2D6889BD" w:rsidR="006F30D9" w:rsidRDefault="006F30D9" w:rsidP="006F30D9">
      <w:pPr>
        <w:pStyle w:val="Titre2"/>
      </w:pPr>
      <w:r>
        <w:t>Le Mineur</w:t>
      </w:r>
    </w:p>
    <w:p w14:paraId="2FCDFFCA" w14:textId="3D402AC8" w:rsidR="006F30D9" w:rsidRDefault="006F30D9" w:rsidP="006F30D9">
      <w:pPr>
        <w:pStyle w:val="Paragraphedeliste"/>
        <w:numPr>
          <w:ilvl w:val="0"/>
          <w:numId w:val="16"/>
        </w:numPr>
      </w:pPr>
      <w:r>
        <w:t>Extraire de la Houille</w:t>
      </w:r>
    </w:p>
    <w:p w14:paraId="1AA4BF00" w14:textId="214E5D09" w:rsidR="006F30D9" w:rsidRDefault="006F30D9" w:rsidP="006F30D9">
      <w:pPr>
        <w:pStyle w:val="Paragraphedeliste"/>
        <w:numPr>
          <w:ilvl w:val="0"/>
          <w:numId w:val="16"/>
        </w:numPr>
      </w:pPr>
      <w:r>
        <w:t>Extraire du Minerai de Fer</w:t>
      </w:r>
    </w:p>
    <w:p w14:paraId="61B614F1" w14:textId="6B35BB4B" w:rsidR="006F30D9" w:rsidRDefault="006F30D9" w:rsidP="006F30D9">
      <w:pPr>
        <w:pStyle w:val="Titre2"/>
      </w:pPr>
      <w:r>
        <w:t>Le Puisatier</w:t>
      </w:r>
    </w:p>
    <w:p w14:paraId="5653E2EE" w14:textId="4E911981" w:rsidR="006F30D9" w:rsidRDefault="006F30D9" w:rsidP="006F30D9">
      <w:pPr>
        <w:pStyle w:val="Paragraphedeliste"/>
        <w:numPr>
          <w:ilvl w:val="0"/>
          <w:numId w:val="16"/>
        </w:numPr>
      </w:pPr>
      <w:r>
        <w:t>Puiser de l’eau</w:t>
      </w:r>
    </w:p>
    <w:p w14:paraId="53B47FA1" w14:textId="667A72DC" w:rsidR="006F30D9" w:rsidRDefault="006F30D9" w:rsidP="006F30D9">
      <w:pPr>
        <w:pStyle w:val="Titre2"/>
      </w:pPr>
      <w:r>
        <w:t>L’Agriculteur</w:t>
      </w:r>
    </w:p>
    <w:p w14:paraId="40570C2A" w14:textId="5EBEE1F7" w:rsidR="006F30D9" w:rsidRDefault="006F30D9" w:rsidP="006F30D9">
      <w:pPr>
        <w:pStyle w:val="Paragraphedeliste"/>
        <w:numPr>
          <w:ilvl w:val="0"/>
          <w:numId w:val="16"/>
        </w:numPr>
      </w:pPr>
      <w:r>
        <w:t>Compétences du champ</w:t>
      </w:r>
      <w:r w:rsidR="00CC15ED">
        <w:t xml:space="preserve"> (sauf couper les arbres)</w:t>
      </w:r>
    </w:p>
    <w:p w14:paraId="04A3C5D8" w14:textId="508E4A7E" w:rsidR="006F30D9" w:rsidRDefault="006F30D9" w:rsidP="006F30D9">
      <w:pPr>
        <w:pStyle w:val="Titre2"/>
      </w:pPr>
      <w:r>
        <w:t>Le Druide</w:t>
      </w:r>
    </w:p>
    <w:p w14:paraId="4BB742E6" w14:textId="2A944E2B" w:rsidR="006F30D9" w:rsidRPr="006F30D9" w:rsidRDefault="006F30D9" w:rsidP="006F30D9">
      <w:pPr>
        <w:pStyle w:val="Paragraphedeliste"/>
        <w:numPr>
          <w:ilvl w:val="0"/>
          <w:numId w:val="16"/>
        </w:numPr>
      </w:pPr>
      <w:r>
        <w:t>Toutes les compétences de création de baume</w:t>
      </w:r>
    </w:p>
    <w:p w14:paraId="6412BF34" w14:textId="67E02839" w:rsidR="006F30D9" w:rsidRDefault="006F30D9" w:rsidP="006F30D9">
      <w:pPr>
        <w:pStyle w:val="Titre2"/>
      </w:pPr>
      <w:r>
        <w:t xml:space="preserve"> L’Alchimiste</w:t>
      </w:r>
    </w:p>
    <w:p w14:paraId="5CD4B993" w14:textId="4C3B6A59" w:rsidR="006F30D9" w:rsidRDefault="006F30D9" w:rsidP="006F30D9">
      <w:pPr>
        <w:pStyle w:val="Paragraphedeliste"/>
        <w:numPr>
          <w:ilvl w:val="0"/>
          <w:numId w:val="16"/>
        </w:numPr>
      </w:pPr>
      <w:r>
        <w:t>Toutes les compétences de création de sirops</w:t>
      </w:r>
    </w:p>
    <w:p w14:paraId="739F959C" w14:textId="2C7D2483" w:rsidR="006F30D9" w:rsidRDefault="006F30D9" w:rsidP="006F30D9">
      <w:pPr>
        <w:pStyle w:val="Titre2"/>
      </w:pPr>
      <w:r>
        <w:t xml:space="preserve"> L’Apothicaire</w:t>
      </w:r>
    </w:p>
    <w:p w14:paraId="292C887E" w14:textId="152A860B" w:rsidR="006F30D9" w:rsidRDefault="006F30D9" w:rsidP="006F30D9">
      <w:pPr>
        <w:pStyle w:val="Paragraphedeliste"/>
        <w:numPr>
          <w:ilvl w:val="0"/>
          <w:numId w:val="16"/>
        </w:numPr>
      </w:pPr>
      <w:r>
        <w:t>Toutes les compétences de création de gélules</w:t>
      </w:r>
    </w:p>
    <w:p w14:paraId="48902CAD" w14:textId="49F4C990" w:rsidR="00667FD2" w:rsidRDefault="00667FD2" w:rsidP="00667FD2">
      <w:pPr>
        <w:pStyle w:val="Titre2"/>
      </w:pPr>
      <w:r>
        <w:t xml:space="preserve"> Le </w:t>
      </w:r>
      <w:r w:rsidR="008145D5">
        <w:t>C</w:t>
      </w:r>
      <w:r>
        <w:t>rémier</w:t>
      </w:r>
    </w:p>
    <w:p w14:paraId="53D9887F" w14:textId="699EE3B2" w:rsidR="00667FD2" w:rsidRDefault="00667FD2" w:rsidP="00667FD2">
      <w:pPr>
        <w:pStyle w:val="Paragraphedeliste"/>
        <w:numPr>
          <w:ilvl w:val="0"/>
          <w:numId w:val="16"/>
        </w:numPr>
      </w:pPr>
      <w:r>
        <w:t>Baratter l’Oli</w:t>
      </w:r>
    </w:p>
    <w:p w14:paraId="228BD609" w14:textId="2AD83098" w:rsidR="00667FD2" w:rsidRDefault="00667FD2" w:rsidP="00667FD2">
      <w:pPr>
        <w:pStyle w:val="Paragraphedeliste"/>
        <w:numPr>
          <w:ilvl w:val="0"/>
          <w:numId w:val="16"/>
        </w:numPr>
      </w:pPr>
      <w:r>
        <w:t>Barater l’Arido</w:t>
      </w:r>
    </w:p>
    <w:p w14:paraId="7D22D394" w14:textId="128F623A" w:rsidR="00667FD2" w:rsidRDefault="00667FD2" w:rsidP="00667FD2">
      <w:pPr>
        <w:pStyle w:val="Paragraphedeliste"/>
        <w:numPr>
          <w:ilvl w:val="0"/>
          <w:numId w:val="16"/>
        </w:numPr>
      </w:pPr>
      <w:r>
        <w:t>Baratter le Thorno</w:t>
      </w:r>
    </w:p>
    <w:p w14:paraId="7C6A4AE6" w14:textId="77777777" w:rsidR="00667FD2" w:rsidRDefault="00667FD2" w:rsidP="00667FD2">
      <w:pPr>
        <w:pStyle w:val="Paragraphedeliste"/>
        <w:numPr>
          <w:ilvl w:val="0"/>
          <w:numId w:val="16"/>
        </w:numPr>
      </w:pPr>
      <w:r>
        <w:t>Préparer lait de pino</w:t>
      </w:r>
    </w:p>
    <w:p w14:paraId="14C85869" w14:textId="77777777" w:rsidR="00667FD2" w:rsidRDefault="00667FD2" w:rsidP="00667FD2">
      <w:pPr>
        <w:pStyle w:val="Paragraphedeliste"/>
        <w:numPr>
          <w:ilvl w:val="0"/>
          <w:numId w:val="16"/>
        </w:numPr>
      </w:pPr>
      <w:r>
        <w:t>Préparer lait d’arido</w:t>
      </w:r>
    </w:p>
    <w:p w14:paraId="64F47B8D" w14:textId="77777777" w:rsidR="00667FD2" w:rsidRDefault="00667FD2" w:rsidP="00667FD2">
      <w:pPr>
        <w:pStyle w:val="Paragraphedeliste"/>
        <w:numPr>
          <w:ilvl w:val="0"/>
          <w:numId w:val="16"/>
        </w:numPr>
      </w:pPr>
      <w:r>
        <w:t>Préparer lait de ligio</w:t>
      </w:r>
    </w:p>
    <w:p w14:paraId="1234AE09" w14:textId="77777777" w:rsidR="00667FD2" w:rsidRDefault="00667FD2" w:rsidP="00667FD2">
      <w:pPr>
        <w:pStyle w:val="Paragraphedeliste"/>
        <w:numPr>
          <w:ilvl w:val="0"/>
          <w:numId w:val="16"/>
        </w:numPr>
      </w:pPr>
      <w:r>
        <w:t>Préparer un fromage végétal à base de Pino</w:t>
      </w:r>
    </w:p>
    <w:p w14:paraId="0A0552A2" w14:textId="77777777" w:rsidR="00667FD2" w:rsidRDefault="00667FD2" w:rsidP="00667FD2">
      <w:pPr>
        <w:pStyle w:val="Paragraphedeliste"/>
        <w:numPr>
          <w:ilvl w:val="0"/>
          <w:numId w:val="16"/>
        </w:numPr>
      </w:pPr>
      <w:r>
        <w:t>Préparer un fromage végétal à base d’Arido</w:t>
      </w:r>
    </w:p>
    <w:p w14:paraId="093FCFA5" w14:textId="77777777" w:rsidR="00667FD2" w:rsidRDefault="00667FD2" w:rsidP="00667FD2">
      <w:pPr>
        <w:pStyle w:val="Paragraphedeliste"/>
        <w:numPr>
          <w:ilvl w:val="0"/>
          <w:numId w:val="16"/>
        </w:numPr>
      </w:pPr>
      <w:r>
        <w:t>Préparer un fromage végétal à base de Ligio</w:t>
      </w:r>
    </w:p>
    <w:p w14:paraId="700DA8A8" w14:textId="77777777" w:rsidR="00667FD2" w:rsidRDefault="00667FD2" w:rsidP="00667FD2">
      <w:pPr>
        <w:pStyle w:val="Paragraphedeliste"/>
        <w:numPr>
          <w:ilvl w:val="0"/>
          <w:numId w:val="16"/>
        </w:numPr>
      </w:pPr>
      <w:r>
        <w:t>Aromatiser un fromage au flento</w:t>
      </w:r>
    </w:p>
    <w:p w14:paraId="6800A943" w14:textId="459208A3" w:rsidR="00667FD2" w:rsidRDefault="00667FD2" w:rsidP="00667FD2">
      <w:pPr>
        <w:pStyle w:val="Paragraphedeliste"/>
        <w:numPr>
          <w:ilvl w:val="0"/>
          <w:numId w:val="16"/>
        </w:numPr>
      </w:pPr>
      <w:r>
        <w:t>Aromatiser un fromage au rorro</w:t>
      </w:r>
    </w:p>
    <w:p w14:paraId="677A1A33" w14:textId="39AF6FCF" w:rsidR="00667FD2" w:rsidRDefault="00667FD2" w:rsidP="00667FD2">
      <w:pPr>
        <w:pStyle w:val="Titre2"/>
      </w:pPr>
      <w:r>
        <w:t>Le Confiseur</w:t>
      </w:r>
    </w:p>
    <w:p w14:paraId="5CC8E1BB" w14:textId="51625487" w:rsidR="00667FD2" w:rsidRDefault="00667FD2" w:rsidP="00667FD2">
      <w:pPr>
        <w:pStyle w:val="Paragraphedeliste"/>
        <w:numPr>
          <w:ilvl w:val="0"/>
          <w:numId w:val="21"/>
        </w:numPr>
      </w:pPr>
      <w:r>
        <w:t>Préparer des bonbons au Flento</w:t>
      </w:r>
    </w:p>
    <w:p w14:paraId="53D5EFEE" w14:textId="759E6EE8" w:rsidR="00667FD2" w:rsidRDefault="00667FD2" w:rsidP="00667FD2">
      <w:pPr>
        <w:pStyle w:val="Paragraphedeliste"/>
        <w:numPr>
          <w:ilvl w:val="0"/>
          <w:numId w:val="21"/>
        </w:numPr>
      </w:pPr>
      <w:r>
        <w:t>Préparer des bonbons aux airelles</w:t>
      </w:r>
    </w:p>
    <w:p w14:paraId="4FD00BF3" w14:textId="77777777" w:rsidR="00667FD2" w:rsidRDefault="00667FD2" w:rsidP="005B314D">
      <w:pPr>
        <w:pStyle w:val="Paragraphedeliste"/>
        <w:numPr>
          <w:ilvl w:val="0"/>
          <w:numId w:val="21"/>
        </w:numPr>
      </w:pPr>
      <w:r>
        <w:t>Préparer des bonbons au lavo</w:t>
      </w:r>
    </w:p>
    <w:p w14:paraId="17936811" w14:textId="7B674B35" w:rsidR="00667FD2" w:rsidRDefault="00667FD2" w:rsidP="005B314D">
      <w:pPr>
        <w:pStyle w:val="Paragraphedeliste"/>
        <w:numPr>
          <w:ilvl w:val="0"/>
          <w:numId w:val="21"/>
        </w:numPr>
      </w:pPr>
      <w:r>
        <w:t>Préparer un Confit de Pino</w:t>
      </w:r>
    </w:p>
    <w:p w14:paraId="0D0C1F68" w14:textId="77777777" w:rsidR="00667FD2" w:rsidRDefault="00667FD2" w:rsidP="00667FD2">
      <w:pPr>
        <w:pStyle w:val="Paragraphedeliste"/>
        <w:numPr>
          <w:ilvl w:val="0"/>
          <w:numId w:val="21"/>
        </w:numPr>
      </w:pPr>
      <w:r>
        <w:t>Préparer un confit de Flento</w:t>
      </w:r>
    </w:p>
    <w:p w14:paraId="251D9A58" w14:textId="77777777" w:rsidR="00667FD2" w:rsidRDefault="00667FD2" w:rsidP="00667FD2">
      <w:pPr>
        <w:pStyle w:val="Paragraphedeliste"/>
        <w:numPr>
          <w:ilvl w:val="0"/>
          <w:numId w:val="21"/>
        </w:numPr>
      </w:pPr>
      <w:r>
        <w:t>Préparer un confit de Lavo</w:t>
      </w:r>
    </w:p>
    <w:p w14:paraId="7BB6F955" w14:textId="77777777" w:rsidR="00667FD2" w:rsidRDefault="00667FD2" w:rsidP="00667FD2">
      <w:pPr>
        <w:pStyle w:val="Paragraphedeliste"/>
        <w:numPr>
          <w:ilvl w:val="0"/>
          <w:numId w:val="21"/>
        </w:numPr>
      </w:pPr>
      <w:r>
        <w:t>Préparer un confit d’Eiko</w:t>
      </w:r>
    </w:p>
    <w:p w14:paraId="35882A24" w14:textId="77777777" w:rsidR="00667FD2" w:rsidRDefault="00667FD2" w:rsidP="00667FD2">
      <w:pPr>
        <w:pStyle w:val="Paragraphedeliste"/>
        <w:numPr>
          <w:ilvl w:val="0"/>
          <w:numId w:val="21"/>
        </w:numPr>
      </w:pPr>
      <w:r>
        <w:t>Préparer une confiture de Thorno</w:t>
      </w:r>
    </w:p>
    <w:p w14:paraId="43C56F16" w14:textId="77777777" w:rsidR="00667FD2" w:rsidRDefault="00667FD2" w:rsidP="00667FD2">
      <w:pPr>
        <w:pStyle w:val="Paragraphedeliste"/>
        <w:numPr>
          <w:ilvl w:val="0"/>
          <w:numId w:val="21"/>
        </w:numPr>
      </w:pPr>
      <w:r>
        <w:lastRenderedPageBreak/>
        <w:t>Préparer une confiture d’airelles</w:t>
      </w:r>
    </w:p>
    <w:p w14:paraId="084367D4" w14:textId="77777777" w:rsidR="00667FD2" w:rsidRDefault="00667FD2" w:rsidP="00667FD2">
      <w:pPr>
        <w:pStyle w:val="Paragraphedeliste"/>
        <w:numPr>
          <w:ilvl w:val="0"/>
          <w:numId w:val="21"/>
        </w:numPr>
      </w:pPr>
      <w:r>
        <w:t>Préparer une confiture de Squo</w:t>
      </w:r>
    </w:p>
    <w:p w14:paraId="1CF2D269" w14:textId="77777777" w:rsidR="00667FD2" w:rsidRDefault="00667FD2" w:rsidP="00667FD2">
      <w:pPr>
        <w:pStyle w:val="Paragraphedeliste"/>
        <w:numPr>
          <w:ilvl w:val="0"/>
          <w:numId w:val="21"/>
        </w:numPr>
      </w:pPr>
      <w:r>
        <w:t>Préparer une confiture de Fangsorxo</w:t>
      </w:r>
    </w:p>
    <w:p w14:paraId="1C550DB6" w14:textId="0A206D54" w:rsidR="00667FD2" w:rsidRDefault="00667FD2" w:rsidP="00667FD2">
      <w:pPr>
        <w:pStyle w:val="Paragraphedeliste"/>
        <w:numPr>
          <w:ilvl w:val="0"/>
          <w:numId w:val="21"/>
        </w:numPr>
      </w:pPr>
      <w:r>
        <w:t>Préparer une confiture de Kakto</w:t>
      </w:r>
    </w:p>
    <w:p w14:paraId="71B5D6E7" w14:textId="4C3E75CD" w:rsidR="00667FD2" w:rsidRDefault="00667FD2" w:rsidP="00667FD2">
      <w:pPr>
        <w:pStyle w:val="Titre2"/>
      </w:pPr>
      <w:r>
        <w:t xml:space="preserve"> Le Boulanger-Pâtissier</w:t>
      </w:r>
    </w:p>
    <w:p w14:paraId="3703E698" w14:textId="3CE09A5E" w:rsidR="00667FD2" w:rsidRDefault="00667FD2" w:rsidP="00667FD2">
      <w:pPr>
        <w:pStyle w:val="Paragraphedeliste"/>
        <w:numPr>
          <w:ilvl w:val="0"/>
          <w:numId w:val="19"/>
        </w:numPr>
      </w:pPr>
      <w:r>
        <w:t>Mixer une boisson frappée au Thorno</w:t>
      </w:r>
    </w:p>
    <w:p w14:paraId="4A23076C" w14:textId="0F8EE3B7" w:rsidR="00667FD2" w:rsidRDefault="00667FD2" w:rsidP="00667FD2">
      <w:pPr>
        <w:pStyle w:val="Paragraphedeliste"/>
        <w:numPr>
          <w:ilvl w:val="0"/>
          <w:numId w:val="19"/>
        </w:numPr>
      </w:pPr>
      <w:r>
        <w:t>Mixer une boisson frappée aux airelles</w:t>
      </w:r>
    </w:p>
    <w:p w14:paraId="77C2959B" w14:textId="7EF24900" w:rsidR="00667FD2" w:rsidRDefault="00667FD2" w:rsidP="00667FD2">
      <w:pPr>
        <w:pStyle w:val="Paragraphedeliste"/>
        <w:numPr>
          <w:ilvl w:val="0"/>
          <w:numId w:val="19"/>
        </w:numPr>
      </w:pPr>
      <w:r>
        <w:t>Mixer une boisson Frappée au Fangsorxo</w:t>
      </w:r>
    </w:p>
    <w:p w14:paraId="56AF4789" w14:textId="434969B2" w:rsidR="00667FD2" w:rsidRDefault="00667FD2" w:rsidP="00667FD2">
      <w:pPr>
        <w:pStyle w:val="Paragraphedeliste"/>
        <w:numPr>
          <w:ilvl w:val="0"/>
          <w:numId w:val="19"/>
        </w:numPr>
      </w:pPr>
      <w:r>
        <w:t>Fabriquer un pain d’Avoro</w:t>
      </w:r>
    </w:p>
    <w:p w14:paraId="7A16445C" w14:textId="72689745" w:rsidR="00667FD2" w:rsidRDefault="00667FD2" w:rsidP="00667FD2">
      <w:pPr>
        <w:pStyle w:val="Paragraphedeliste"/>
        <w:numPr>
          <w:ilvl w:val="0"/>
          <w:numId w:val="19"/>
        </w:numPr>
      </w:pPr>
      <w:r>
        <w:t>Faire un pain de Lichoj</w:t>
      </w:r>
    </w:p>
    <w:p w14:paraId="39DD4772" w14:textId="77777777" w:rsidR="00667FD2" w:rsidRDefault="00667FD2" w:rsidP="00667FD2">
      <w:pPr>
        <w:pStyle w:val="Paragraphedeliste"/>
        <w:numPr>
          <w:ilvl w:val="0"/>
          <w:numId w:val="19"/>
        </w:numPr>
      </w:pPr>
      <w:r>
        <w:t>Préparer un gâteau au Pino</w:t>
      </w:r>
    </w:p>
    <w:p w14:paraId="790AB9F3" w14:textId="77777777" w:rsidR="00667FD2" w:rsidRDefault="00667FD2" w:rsidP="00667FD2">
      <w:pPr>
        <w:pStyle w:val="Paragraphedeliste"/>
        <w:numPr>
          <w:ilvl w:val="0"/>
          <w:numId w:val="19"/>
        </w:numPr>
      </w:pPr>
      <w:r>
        <w:t>Préparer un gâteau aux baies de Thorno</w:t>
      </w:r>
    </w:p>
    <w:p w14:paraId="2B8CA1CE" w14:textId="77777777" w:rsidR="00667FD2" w:rsidRDefault="00667FD2" w:rsidP="00667FD2">
      <w:pPr>
        <w:pStyle w:val="Paragraphedeliste"/>
        <w:numPr>
          <w:ilvl w:val="0"/>
          <w:numId w:val="19"/>
        </w:numPr>
      </w:pPr>
      <w:r>
        <w:t>Préparer un gâteau aux airelles</w:t>
      </w:r>
    </w:p>
    <w:p w14:paraId="4D281F7F" w14:textId="77777777" w:rsidR="00667FD2" w:rsidRDefault="00667FD2" w:rsidP="00667FD2">
      <w:pPr>
        <w:pStyle w:val="Paragraphedeliste"/>
        <w:numPr>
          <w:ilvl w:val="0"/>
          <w:numId w:val="19"/>
        </w:numPr>
      </w:pPr>
      <w:r>
        <w:t>Préparer un gâteau au Squo</w:t>
      </w:r>
    </w:p>
    <w:p w14:paraId="174D25CE" w14:textId="77777777" w:rsidR="00667FD2" w:rsidRDefault="00667FD2" w:rsidP="00667FD2">
      <w:pPr>
        <w:pStyle w:val="Paragraphedeliste"/>
        <w:numPr>
          <w:ilvl w:val="0"/>
          <w:numId w:val="19"/>
        </w:numPr>
      </w:pPr>
      <w:r>
        <w:t>Préparer un gâteau au Fangsorxo</w:t>
      </w:r>
    </w:p>
    <w:p w14:paraId="05AFFB13" w14:textId="77777777" w:rsidR="00667FD2" w:rsidRDefault="00667FD2" w:rsidP="00667FD2">
      <w:pPr>
        <w:pStyle w:val="Paragraphedeliste"/>
        <w:numPr>
          <w:ilvl w:val="0"/>
          <w:numId w:val="19"/>
        </w:numPr>
      </w:pPr>
      <w:r>
        <w:t>Préparer un gâteau au Kakto</w:t>
      </w:r>
    </w:p>
    <w:p w14:paraId="4B3FB3F6" w14:textId="77777777" w:rsidR="00667FD2" w:rsidRDefault="00667FD2" w:rsidP="00667FD2">
      <w:pPr>
        <w:pStyle w:val="Paragraphedeliste"/>
        <w:numPr>
          <w:ilvl w:val="0"/>
          <w:numId w:val="19"/>
        </w:numPr>
      </w:pPr>
      <w:r>
        <w:t>Faire des crêpes d’avoro</w:t>
      </w:r>
    </w:p>
    <w:p w14:paraId="65E7B6B6" w14:textId="77777777" w:rsidR="00667FD2" w:rsidRDefault="00667FD2" w:rsidP="00667FD2">
      <w:pPr>
        <w:pStyle w:val="Paragraphedeliste"/>
        <w:numPr>
          <w:ilvl w:val="0"/>
          <w:numId w:val="19"/>
        </w:numPr>
      </w:pPr>
      <w:r>
        <w:t>Faire des crêpes de Lichoj</w:t>
      </w:r>
    </w:p>
    <w:p w14:paraId="055955DD" w14:textId="77777777" w:rsidR="00667FD2" w:rsidRDefault="00667FD2" w:rsidP="00667FD2">
      <w:pPr>
        <w:pStyle w:val="Paragraphedeliste"/>
        <w:numPr>
          <w:ilvl w:val="0"/>
          <w:numId w:val="19"/>
        </w:numPr>
      </w:pPr>
      <w:r>
        <w:t xml:space="preserve">Aromatiser des crepes au confit de pino </w:t>
      </w:r>
    </w:p>
    <w:p w14:paraId="4F3FA86C" w14:textId="77777777" w:rsidR="00667FD2" w:rsidRDefault="00667FD2" w:rsidP="00667FD2">
      <w:pPr>
        <w:pStyle w:val="Paragraphedeliste"/>
        <w:numPr>
          <w:ilvl w:val="0"/>
          <w:numId w:val="19"/>
        </w:numPr>
      </w:pPr>
      <w:r>
        <w:t>Aromatiser des crepes au confit de Flento</w:t>
      </w:r>
    </w:p>
    <w:p w14:paraId="582D065C" w14:textId="77777777" w:rsidR="00667FD2" w:rsidRDefault="00667FD2" w:rsidP="00667FD2">
      <w:pPr>
        <w:pStyle w:val="Paragraphedeliste"/>
        <w:numPr>
          <w:ilvl w:val="0"/>
          <w:numId w:val="19"/>
        </w:numPr>
      </w:pPr>
      <w:r>
        <w:t>Aromatiser des crepes au confit de Lavo</w:t>
      </w:r>
    </w:p>
    <w:p w14:paraId="5259CA11" w14:textId="77777777" w:rsidR="00667FD2" w:rsidRDefault="00667FD2" w:rsidP="00667FD2">
      <w:pPr>
        <w:pStyle w:val="Paragraphedeliste"/>
        <w:numPr>
          <w:ilvl w:val="0"/>
          <w:numId w:val="19"/>
        </w:numPr>
      </w:pPr>
      <w:r>
        <w:t>Aromatiser des crepes au confit d’Eiko</w:t>
      </w:r>
    </w:p>
    <w:p w14:paraId="59A9D56D" w14:textId="77777777" w:rsidR="00667FD2" w:rsidRDefault="00667FD2" w:rsidP="00667FD2">
      <w:pPr>
        <w:pStyle w:val="Paragraphedeliste"/>
        <w:numPr>
          <w:ilvl w:val="0"/>
          <w:numId w:val="19"/>
        </w:numPr>
      </w:pPr>
      <w:r>
        <w:t>Aromatiser des crepes au confit de Thorno</w:t>
      </w:r>
    </w:p>
    <w:p w14:paraId="636D9BF9" w14:textId="77777777" w:rsidR="00667FD2" w:rsidRDefault="00667FD2" w:rsidP="00667FD2">
      <w:pPr>
        <w:pStyle w:val="Paragraphedeliste"/>
        <w:numPr>
          <w:ilvl w:val="0"/>
          <w:numId w:val="19"/>
        </w:numPr>
      </w:pPr>
      <w:r>
        <w:t>Aromatiser des crepes à la confiture d’airelles</w:t>
      </w:r>
    </w:p>
    <w:p w14:paraId="7F059671" w14:textId="77777777" w:rsidR="00667FD2" w:rsidRDefault="00667FD2" w:rsidP="00667FD2">
      <w:pPr>
        <w:pStyle w:val="Paragraphedeliste"/>
        <w:numPr>
          <w:ilvl w:val="0"/>
          <w:numId w:val="19"/>
        </w:numPr>
      </w:pPr>
      <w:r>
        <w:t>Aromatiser des crepes à la confiture de Squo</w:t>
      </w:r>
    </w:p>
    <w:p w14:paraId="146957FA" w14:textId="77777777" w:rsidR="00667FD2" w:rsidRDefault="00667FD2" w:rsidP="00667FD2">
      <w:pPr>
        <w:pStyle w:val="Paragraphedeliste"/>
        <w:numPr>
          <w:ilvl w:val="0"/>
          <w:numId w:val="19"/>
        </w:numPr>
      </w:pPr>
      <w:r>
        <w:t>Aromatiser des crepes à la confiture de Fangsorxo</w:t>
      </w:r>
    </w:p>
    <w:p w14:paraId="1A613C28" w14:textId="1E353861" w:rsidR="00667FD2" w:rsidRDefault="00667FD2" w:rsidP="00667FD2">
      <w:pPr>
        <w:pStyle w:val="Paragraphedeliste"/>
        <w:numPr>
          <w:ilvl w:val="0"/>
          <w:numId w:val="19"/>
        </w:numPr>
      </w:pPr>
      <w:r>
        <w:t>Aromatiser des crepes à la confiture de Kakto</w:t>
      </w:r>
    </w:p>
    <w:p w14:paraId="66FBDB96" w14:textId="77777777" w:rsidR="00F50C88" w:rsidRDefault="00F50C88" w:rsidP="00F50C88">
      <w:pPr>
        <w:pStyle w:val="Titre2"/>
      </w:pPr>
      <w:r>
        <w:t>Le cuisinier</w:t>
      </w:r>
    </w:p>
    <w:p w14:paraId="6723EE1E" w14:textId="77777777" w:rsidR="00F50C88" w:rsidRDefault="00F50C88" w:rsidP="00F50C88">
      <w:pPr>
        <w:pStyle w:val="Paragraphedeliste"/>
        <w:numPr>
          <w:ilvl w:val="0"/>
          <w:numId w:val="19"/>
        </w:numPr>
      </w:pPr>
      <w:r>
        <w:t>Préparer un Muesli au thorno</w:t>
      </w:r>
    </w:p>
    <w:p w14:paraId="6872F2ED" w14:textId="77777777" w:rsidR="00F50C88" w:rsidRDefault="00F50C88" w:rsidP="00F50C88">
      <w:pPr>
        <w:pStyle w:val="Paragraphedeliste"/>
        <w:numPr>
          <w:ilvl w:val="0"/>
          <w:numId w:val="19"/>
        </w:numPr>
      </w:pPr>
      <w:r>
        <w:t>Préparer un Muesli aux airelles</w:t>
      </w:r>
    </w:p>
    <w:p w14:paraId="1CDE5BDF" w14:textId="77777777" w:rsidR="00F50C88" w:rsidRDefault="00F50C88" w:rsidP="00F50C88">
      <w:pPr>
        <w:pStyle w:val="Paragraphedeliste"/>
        <w:numPr>
          <w:ilvl w:val="0"/>
          <w:numId w:val="19"/>
        </w:numPr>
      </w:pPr>
      <w:r>
        <w:t>Préparer un Muesli au Fangsorxo</w:t>
      </w:r>
    </w:p>
    <w:p w14:paraId="19773176" w14:textId="77777777" w:rsidR="00F50C88" w:rsidRDefault="00F50C88" w:rsidP="00F50C88">
      <w:pPr>
        <w:pStyle w:val="Paragraphedeliste"/>
        <w:numPr>
          <w:ilvl w:val="0"/>
          <w:numId w:val="19"/>
        </w:numPr>
      </w:pPr>
      <w:r>
        <w:t>Préparer une soupe de Rorro</w:t>
      </w:r>
    </w:p>
    <w:p w14:paraId="0CB13F3B" w14:textId="77777777" w:rsidR="00F50C88" w:rsidRDefault="00F50C88" w:rsidP="00F50C88">
      <w:pPr>
        <w:pStyle w:val="Paragraphedeliste"/>
        <w:numPr>
          <w:ilvl w:val="0"/>
          <w:numId w:val="19"/>
        </w:numPr>
      </w:pPr>
      <w:r>
        <w:t>Préparer une soupe de Fiko</w:t>
      </w:r>
    </w:p>
    <w:p w14:paraId="06D3793A" w14:textId="77777777" w:rsidR="00F50C88" w:rsidRDefault="00F50C88" w:rsidP="00F50C88">
      <w:pPr>
        <w:pStyle w:val="Paragraphedeliste"/>
        <w:numPr>
          <w:ilvl w:val="0"/>
          <w:numId w:val="19"/>
        </w:numPr>
      </w:pPr>
      <w:r>
        <w:t>Préparer une soupe de lichoj</w:t>
      </w:r>
    </w:p>
    <w:p w14:paraId="79DE61C9" w14:textId="77777777" w:rsidR="00F50C88" w:rsidRDefault="00F50C88" w:rsidP="00F50C88">
      <w:pPr>
        <w:pStyle w:val="Paragraphedeliste"/>
        <w:numPr>
          <w:ilvl w:val="0"/>
          <w:numId w:val="19"/>
        </w:numPr>
      </w:pPr>
      <w:r>
        <w:t>Préparer une soupe de Squo</w:t>
      </w:r>
    </w:p>
    <w:p w14:paraId="635A534E" w14:textId="77777777" w:rsidR="00F50C88" w:rsidRDefault="00F50C88" w:rsidP="00F50C88">
      <w:pPr>
        <w:pStyle w:val="Paragraphedeliste"/>
        <w:numPr>
          <w:ilvl w:val="0"/>
          <w:numId w:val="19"/>
        </w:numPr>
      </w:pPr>
      <w:r>
        <w:t>Cuisiner Salade de Flento</w:t>
      </w:r>
    </w:p>
    <w:p w14:paraId="1B3AB7C5" w14:textId="77777777" w:rsidR="00F50C88" w:rsidRDefault="00F50C88" w:rsidP="00F50C88">
      <w:pPr>
        <w:pStyle w:val="Paragraphedeliste"/>
        <w:numPr>
          <w:ilvl w:val="0"/>
          <w:numId w:val="19"/>
        </w:numPr>
      </w:pPr>
      <w:r>
        <w:t>Cuisiner Salade de Fiko</w:t>
      </w:r>
    </w:p>
    <w:p w14:paraId="36A8D1A4" w14:textId="77777777" w:rsidR="00F50C88" w:rsidRDefault="00F50C88" w:rsidP="00F50C88">
      <w:pPr>
        <w:pStyle w:val="Paragraphedeliste"/>
        <w:numPr>
          <w:ilvl w:val="0"/>
          <w:numId w:val="19"/>
        </w:numPr>
      </w:pPr>
      <w:r>
        <w:t>Cuisiner salade de Lichoj</w:t>
      </w:r>
    </w:p>
    <w:p w14:paraId="057F4897" w14:textId="77777777" w:rsidR="00F50C88" w:rsidRDefault="00F50C88" w:rsidP="00F50C88">
      <w:pPr>
        <w:pStyle w:val="Paragraphedeliste"/>
        <w:numPr>
          <w:ilvl w:val="0"/>
          <w:numId w:val="19"/>
        </w:numPr>
      </w:pPr>
      <w:r>
        <w:t>Cuisiner salade de Beano</w:t>
      </w:r>
    </w:p>
    <w:p w14:paraId="7F106B52" w14:textId="77777777" w:rsidR="00F50C88" w:rsidRDefault="00F50C88" w:rsidP="00F50C88">
      <w:pPr>
        <w:pStyle w:val="Paragraphedeliste"/>
        <w:numPr>
          <w:ilvl w:val="0"/>
          <w:numId w:val="19"/>
        </w:numPr>
      </w:pPr>
      <w:r>
        <w:t>Griller de l’Adano</w:t>
      </w:r>
    </w:p>
    <w:p w14:paraId="33F217E9" w14:textId="77777777" w:rsidR="00F50C88" w:rsidRDefault="00F50C88" w:rsidP="00F50C88">
      <w:pPr>
        <w:pStyle w:val="Paragraphedeliste"/>
        <w:numPr>
          <w:ilvl w:val="0"/>
          <w:numId w:val="19"/>
        </w:numPr>
      </w:pPr>
      <w:r>
        <w:t>Griller des Pino</w:t>
      </w:r>
    </w:p>
    <w:p w14:paraId="698C0781" w14:textId="77777777" w:rsidR="00F50C88" w:rsidRDefault="00F50C88" w:rsidP="00F50C88">
      <w:pPr>
        <w:pStyle w:val="Paragraphedeliste"/>
        <w:numPr>
          <w:ilvl w:val="0"/>
          <w:numId w:val="19"/>
        </w:numPr>
      </w:pPr>
      <w:r>
        <w:t>Griller de l’Arido</w:t>
      </w:r>
    </w:p>
    <w:p w14:paraId="3C08D31B" w14:textId="77777777" w:rsidR="00F50C88" w:rsidRDefault="00F50C88" w:rsidP="00F50C88">
      <w:pPr>
        <w:pStyle w:val="Paragraphedeliste"/>
        <w:numPr>
          <w:ilvl w:val="0"/>
          <w:numId w:val="19"/>
        </w:numPr>
      </w:pPr>
      <w:r>
        <w:t>Préparer des céréales au thorno</w:t>
      </w:r>
    </w:p>
    <w:p w14:paraId="39977439" w14:textId="77777777" w:rsidR="00F50C88" w:rsidRDefault="00F50C88" w:rsidP="00F50C88">
      <w:pPr>
        <w:pStyle w:val="Paragraphedeliste"/>
        <w:numPr>
          <w:ilvl w:val="0"/>
          <w:numId w:val="19"/>
        </w:numPr>
      </w:pPr>
      <w:r>
        <w:t>Préparer des céréales aux airelles</w:t>
      </w:r>
    </w:p>
    <w:p w14:paraId="02527824" w14:textId="77777777" w:rsidR="00F50C88" w:rsidRDefault="00F50C88" w:rsidP="00F50C88">
      <w:pPr>
        <w:pStyle w:val="Paragraphedeliste"/>
        <w:numPr>
          <w:ilvl w:val="0"/>
          <w:numId w:val="19"/>
        </w:numPr>
      </w:pPr>
      <w:r>
        <w:lastRenderedPageBreak/>
        <w:t>Préparer des céréales au Fangsorxo</w:t>
      </w:r>
    </w:p>
    <w:p w14:paraId="30D7B0DB" w14:textId="77777777" w:rsidR="00F50C88" w:rsidRDefault="00F50C88" w:rsidP="00F50C88">
      <w:pPr>
        <w:pStyle w:val="Paragraphedeliste"/>
        <w:numPr>
          <w:ilvl w:val="0"/>
          <w:numId w:val="19"/>
        </w:numPr>
      </w:pPr>
      <w:r>
        <w:t>Fabriquer des pâtes d’avoro</w:t>
      </w:r>
    </w:p>
    <w:p w14:paraId="5DA888BE" w14:textId="77777777" w:rsidR="00F50C88" w:rsidRDefault="00F50C88" w:rsidP="00F50C88">
      <w:pPr>
        <w:pStyle w:val="Paragraphedeliste"/>
        <w:numPr>
          <w:ilvl w:val="0"/>
          <w:numId w:val="19"/>
        </w:numPr>
      </w:pPr>
      <w:r>
        <w:t>Préparer un gratin de Squo</w:t>
      </w:r>
    </w:p>
    <w:p w14:paraId="3690AAF9" w14:textId="52AC8144" w:rsidR="00F50C88" w:rsidRPr="00667FD2" w:rsidRDefault="00F50C88" w:rsidP="00F50C88">
      <w:pPr>
        <w:pStyle w:val="Paragraphedeliste"/>
        <w:numPr>
          <w:ilvl w:val="0"/>
          <w:numId w:val="19"/>
        </w:numPr>
      </w:pPr>
      <w:r>
        <w:t>Préparer des beano à la vapeur</w:t>
      </w:r>
    </w:p>
    <w:p w14:paraId="07BA67BE" w14:textId="5095A09A" w:rsidR="006F30D9" w:rsidRDefault="006F30D9" w:rsidP="006F30D9">
      <w:pPr>
        <w:pStyle w:val="Titre2"/>
      </w:pPr>
      <w:r>
        <w:t xml:space="preserve"> </w:t>
      </w:r>
      <w:r w:rsidR="005B314D">
        <w:t>Le scieur de</w:t>
      </w:r>
      <w:r>
        <w:t xml:space="preserve"> Bois</w:t>
      </w:r>
    </w:p>
    <w:p w14:paraId="71D29450" w14:textId="47275EC5" w:rsidR="006F30D9" w:rsidRDefault="006F30D9" w:rsidP="006F30D9">
      <w:pPr>
        <w:pStyle w:val="Paragraphedeliste"/>
        <w:numPr>
          <w:ilvl w:val="0"/>
          <w:numId w:val="16"/>
        </w:numPr>
      </w:pPr>
      <w:r>
        <w:t>Scier du Salik</w:t>
      </w:r>
    </w:p>
    <w:p w14:paraId="3F1942E0" w14:textId="54DE0D76" w:rsidR="006F30D9" w:rsidRDefault="006F30D9" w:rsidP="006F30D9">
      <w:pPr>
        <w:pStyle w:val="Paragraphedeliste"/>
        <w:numPr>
          <w:ilvl w:val="0"/>
          <w:numId w:val="16"/>
        </w:numPr>
      </w:pPr>
      <w:r>
        <w:t>Scier du Kver</w:t>
      </w:r>
    </w:p>
    <w:p w14:paraId="4C6B8BC6" w14:textId="418EB7DE" w:rsidR="006F30D9" w:rsidRDefault="006F30D9" w:rsidP="006F30D9">
      <w:pPr>
        <w:pStyle w:val="Paragraphedeliste"/>
        <w:numPr>
          <w:ilvl w:val="0"/>
          <w:numId w:val="16"/>
        </w:numPr>
      </w:pPr>
      <w:r>
        <w:t>Scier du Spruc</w:t>
      </w:r>
    </w:p>
    <w:p w14:paraId="65B73C3C" w14:textId="31830D56" w:rsidR="006F30D9" w:rsidRDefault="006F30D9" w:rsidP="006F30D9">
      <w:pPr>
        <w:pStyle w:val="Paragraphedeliste"/>
        <w:numPr>
          <w:ilvl w:val="0"/>
          <w:numId w:val="16"/>
        </w:numPr>
      </w:pPr>
      <w:r>
        <w:t>Scier du Larik</w:t>
      </w:r>
    </w:p>
    <w:p w14:paraId="1B3092F9" w14:textId="1521A167" w:rsidR="006F30D9" w:rsidRDefault="006F30D9" w:rsidP="006F30D9">
      <w:pPr>
        <w:pStyle w:val="Paragraphedeliste"/>
        <w:numPr>
          <w:ilvl w:val="0"/>
          <w:numId w:val="16"/>
        </w:numPr>
      </w:pPr>
      <w:r>
        <w:t>Scier du Pin</w:t>
      </w:r>
    </w:p>
    <w:p w14:paraId="0BA35C89" w14:textId="55769359" w:rsidR="006F30D9" w:rsidRDefault="006F30D9" w:rsidP="006F30D9">
      <w:pPr>
        <w:pStyle w:val="Paragraphedeliste"/>
        <w:numPr>
          <w:ilvl w:val="0"/>
          <w:numId w:val="16"/>
        </w:numPr>
      </w:pPr>
      <w:r>
        <w:t>Scier de l’Abi</w:t>
      </w:r>
    </w:p>
    <w:p w14:paraId="40FFABA0" w14:textId="5008A692" w:rsidR="006F30D9" w:rsidRDefault="006F30D9" w:rsidP="006F30D9">
      <w:pPr>
        <w:pStyle w:val="Paragraphedeliste"/>
        <w:numPr>
          <w:ilvl w:val="0"/>
          <w:numId w:val="16"/>
        </w:numPr>
      </w:pPr>
      <w:r>
        <w:t>Scier du Bao</w:t>
      </w:r>
    </w:p>
    <w:p w14:paraId="2B68015A" w14:textId="3C459006" w:rsidR="006F30D9" w:rsidRDefault="006F30D9" w:rsidP="006F30D9">
      <w:pPr>
        <w:pStyle w:val="Paragraphedeliste"/>
        <w:numPr>
          <w:ilvl w:val="0"/>
          <w:numId w:val="16"/>
        </w:numPr>
      </w:pPr>
      <w:r>
        <w:t>Scier de l’Oli</w:t>
      </w:r>
    </w:p>
    <w:p w14:paraId="629C064E" w14:textId="16AAB6D4" w:rsidR="00F50C88" w:rsidRDefault="00F50C88" w:rsidP="006F30D9">
      <w:pPr>
        <w:pStyle w:val="Paragraphedeliste"/>
        <w:numPr>
          <w:ilvl w:val="0"/>
          <w:numId w:val="16"/>
        </w:numPr>
      </w:pPr>
      <w:r>
        <w:t>Scier du Bet</w:t>
      </w:r>
    </w:p>
    <w:p w14:paraId="0A9975B6" w14:textId="3BFB53F5" w:rsidR="006F30D9" w:rsidRDefault="006F30D9" w:rsidP="006F30D9">
      <w:pPr>
        <w:pStyle w:val="Titre2"/>
      </w:pPr>
      <w:r>
        <w:t xml:space="preserve"> Le Tourneur sur Bois</w:t>
      </w:r>
    </w:p>
    <w:p w14:paraId="69324AC0" w14:textId="32DA7645" w:rsidR="006F30D9" w:rsidRDefault="006F30D9" w:rsidP="006F30D9">
      <w:pPr>
        <w:pStyle w:val="Paragraphedeliste"/>
        <w:numPr>
          <w:ilvl w:val="0"/>
          <w:numId w:val="17"/>
        </w:numPr>
      </w:pPr>
      <w:r>
        <w:t>Tourner un pot en Kver</w:t>
      </w:r>
    </w:p>
    <w:p w14:paraId="281559D6" w14:textId="42A4214A" w:rsidR="00F50C88" w:rsidRDefault="00F50C88" w:rsidP="00F50C88">
      <w:pPr>
        <w:pStyle w:val="Paragraphedeliste"/>
        <w:numPr>
          <w:ilvl w:val="0"/>
          <w:numId w:val="17"/>
        </w:numPr>
      </w:pPr>
      <w:r>
        <w:t>Tourner un pot en Bet</w:t>
      </w:r>
    </w:p>
    <w:p w14:paraId="56D13491" w14:textId="43AA8503" w:rsidR="006F30D9" w:rsidRDefault="006F30D9" w:rsidP="006F30D9">
      <w:pPr>
        <w:pStyle w:val="Paragraphedeliste"/>
        <w:numPr>
          <w:ilvl w:val="0"/>
          <w:numId w:val="17"/>
        </w:numPr>
      </w:pPr>
      <w:r>
        <w:t>Tourner une cuiller en bet</w:t>
      </w:r>
    </w:p>
    <w:p w14:paraId="01F7F582" w14:textId="2749B1AE" w:rsidR="006F30D9" w:rsidRDefault="006F30D9" w:rsidP="006F30D9">
      <w:pPr>
        <w:pStyle w:val="Paragraphedeliste"/>
        <w:numPr>
          <w:ilvl w:val="0"/>
          <w:numId w:val="17"/>
        </w:numPr>
      </w:pPr>
      <w:r>
        <w:t>Tourner une cuiller en Salik</w:t>
      </w:r>
    </w:p>
    <w:p w14:paraId="7FBD96A8" w14:textId="5132236C" w:rsidR="006F30D9" w:rsidRDefault="006F30D9" w:rsidP="006F30D9">
      <w:pPr>
        <w:pStyle w:val="Paragraphedeliste"/>
        <w:numPr>
          <w:ilvl w:val="0"/>
          <w:numId w:val="17"/>
        </w:numPr>
      </w:pPr>
      <w:r>
        <w:t>Tourner une cuiller en Spruc</w:t>
      </w:r>
    </w:p>
    <w:p w14:paraId="0B85BD74" w14:textId="3A32E89F" w:rsidR="006F30D9" w:rsidRDefault="006F30D9" w:rsidP="006F30D9">
      <w:pPr>
        <w:pStyle w:val="Paragraphedeliste"/>
        <w:numPr>
          <w:ilvl w:val="0"/>
          <w:numId w:val="17"/>
        </w:numPr>
      </w:pPr>
      <w:r>
        <w:t>Tourner un saladier en Salik</w:t>
      </w:r>
    </w:p>
    <w:p w14:paraId="24C1CF1A" w14:textId="44B0514B" w:rsidR="006F30D9" w:rsidRDefault="006F30D9" w:rsidP="006F30D9">
      <w:pPr>
        <w:pStyle w:val="Paragraphedeliste"/>
        <w:numPr>
          <w:ilvl w:val="0"/>
          <w:numId w:val="17"/>
        </w:numPr>
      </w:pPr>
      <w:r>
        <w:t>Tourner un saladier en Abi</w:t>
      </w:r>
    </w:p>
    <w:p w14:paraId="4E12DCE0" w14:textId="638A27A7" w:rsidR="006F30D9" w:rsidRDefault="006F30D9" w:rsidP="006F30D9">
      <w:pPr>
        <w:pStyle w:val="Paragraphedeliste"/>
        <w:numPr>
          <w:ilvl w:val="0"/>
          <w:numId w:val="17"/>
        </w:numPr>
      </w:pPr>
      <w:r>
        <w:t>Tourner un bol en Salik</w:t>
      </w:r>
    </w:p>
    <w:p w14:paraId="11FAF4B3" w14:textId="46202D73" w:rsidR="006F30D9" w:rsidRDefault="006F30D9" w:rsidP="006F30D9">
      <w:pPr>
        <w:pStyle w:val="Paragraphedeliste"/>
        <w:numPr>
          <w:ilvl w:val="0"/>
          <w:numId w:val="17"/>
        </w:numPr>
      </w:pPr>
      <w:r>
        <w:t>Tourner un bol en abi</w:t>
      </w:r>
    </w:p>
    <w:p w14:paraId="7F70493D" w14:textId="4A32611F" w:rsidR="006F30D9" w:rsidRDefault="00667FD2" w:rsidP="006F30D9">
      <w:pPr>
        <w:pStyle w:val="Paragraphedeliste"/>
        <w:numPr>
          <w:ilvl w:val="0"/>
          <w:numId w:val="17"/>
        </w:numPr>
      </w:pPr>
      <w:r>
        <w:t>Creuser</w:t>
      </w:r>
      <w:r w:rsidR="006F30D9">
        <w:t xml:space="preserve"> une a</w:t>
      </w:r>
      <w:r>
        <w:t>ssiette en Bet</w:t>
      </w:r>
    </w:p>
    <w:p w14:paraId="717254F6" w14:textId="59B65708" w:rsidR="00667FD2" w:rsidRDefault="00667FD2" w:rsidP="006F30D9">
      <w:pPr>
        <w:pStyle w:val="Paragraphedeliste"/>
        <w:numPr>
          <w:ilvl w:val="0"/>
          <w:numId w:val="17"/>
        </w:numPr>
      </w:pPr>
      <w:r>
        <w:t>Creuser une assiette en Spruc</w:t>
      </w:r>
    </w:p>
    <w:p w14:paraId="09C4B091" w14:textId="4335BC20" w:rsidR="00667FD2" w:rsidRDefault="00667FD2" w:rsidP="006F30D9">
      <w:pPr>
        <w:pStyle w:val="Paragraphedeliste"/>
        <w:numPr>
          <w:ilvl w:val="0"/>
          <w:numId w:val="17"/>
        </w:numPr>
      </w:pPr>
      <w:r>
        <w:t>Creuser une assiette en Larik</w:t>
      </w:r>
    </w:p>
    <w:p w14:paraId="496A9B24" w14:textId="5013F06A" w:rsidR="006F30D9" w:rsidRDefault="006F30D9" w:rsidP="006F30D9">
      <w:pPr>
        <w:pStyle w:val="Titre2"/>
      </w:pPr>
      <w:r>
        <w:t xml:space="preserve"> Le menuisier</w:t>
      </w:r>
    </w:p>
    <w:p w14:paraId="5B7C7150" w14:textId="7F7EF8E1" w:rsidR="006F30D9" w:rsidRDefault="00667FD2" w:rsidP="006F30D9">
      <w:pPr>
        <w:pStyle w:val="Paragraphedeliste"/>
        <w:numPr>
          <w:ilvl w:val="0"/>
          <w:numId w:val="18"/>
        </w:numPr>
      </w:pPr>
      <w:r>
        <w:t>Fabriquer un peigne</w:t>
      </w:r>
    </w:p>
    <w:p w14:paraId="451EC719" w14:textId="5FE7CEDE" w:rsidR="00667FD2" w:rsidRDefault="00667FD2" w:rsidP="006F30D9">
      <w:pPr>
        <w:pStyle w:val="Paragraphedeliste"/>
        <w:numPr>
          <w:ilvl w:val="0"/>
          <w:numId w:val="18"/>
        </w:numPr>
      </w:pPr>
      <w:r>
        <w:t>Fabriquer un seau en Kver</w:t>
      </w:r>
    </w:p>
    <w:p w14:paraId="48C8F18F" w14:textId="77EF141C" w:rsidR="00667FD2" w:rsidRDefault="00667FD2" w:rsidP="006F30D9">
      <w:pPr>
        <w:pStyle w:val="Paragraphedeliste"/>
        <w:numPr>
          <w:ilvl w:val="0"/>
          <w:numId w:val="18"/>
        </w:numPr>
      </w:pPr>
      <w:r>
        <w:t>Fabriquer un seau en Pin</w:t>
      </w:r>
    </w:p>
    <w:p w14:paraId="5AF80545" w14:textId="15D3D78A" w:rsidR="00667FD2" w:rsidRDefault="00667FD2" w:rsidP="006F30D9">
      <w:pPr>
        <w:pStyle w:val="Paragraphedeliste"/>
        <w:numPr>
          <w:ilvl w:val="0"/>
          <w:numId w:val="18"/>
        </w:numPr>
      </w:pPr>
      <w:r>
        <w:t>Fabriquer un mortier et un pilon</w:t>
      </w:r>
    </w:p>
    <w:p w14:paraId="29E37387" w14:textId="5E2C0DA9" w:rsidR="00667FD2" w:rsidRDefault="00667FD2" w:rsidP="006F30D9">
      <w:pPr>
        <w:pStyle w:val="Paragraphedeliste"/>
        <w:numPr>
          <w:ilvl w:val="0"/>
          <w:numId w:val="18"/>
        </w:numPr>
      </w:pPr>
      <w:r>
        <w:t>Fabriquer une baratte en Kver</w:t>
      </w:r>
    </w:p>
    <w:p w14:paraId="7B008645" w14:textId="04AFBE8D" w:rsidR="00667FD2" w:rsidRPr="006F30D9" w:rsidRDefault="00667FD2" w:rsidP="006F30D9">
      <w:pPr>
        <w:pStyle w:val="Paragraphedeliste"/>
        <w:numPr>
          <w:ilvl w:val="0"/>
          <w:numId w:val="18"/>
        </w:numPr>
      </w:pPr>
      <w:r>
        <w:t>Fabriquer un outil de Cordier</w:t>
      </w:r>
    </w:p>
    <w:p w14:paraId="19CE836E" w14:textId="67423972" w:rsidR="006F30D9" w:rsidRDefault="00667FD2" w:rsidP="00667FD2">
      <w:pPr>
        <w:pStyle w:val="Titre2"/>
      </w:pPr>
      <w:r>
        <w:t xml:space="preserve"> Le Charbonnier</w:t>
      </w:r>
    </w:p>
    <w:p w14:paraId="6814279C" w14:textId="5679381A" w:rsidR="00667FD2" w:rsidRDefault="00667FD2" w:rsidP="00667FD2">
      <w:pPr>
        <w:pStyle w:val="Paragraphedeliste"/>
        <w:numPr>
          <w:ilvl w:val="0"/>
          <w:numId w:val="22"/>
        </w:numPr>
      </w:pPr>
      <w:r>
        <w:t>Pyrolyse de Bet</w:t>
      </w:r>
    </w:p>
    <w:p w14:paraId="375F1A1A" w14:textId="19DDC83E" w:rsidR="00667FD2" w:rsidRDefault="00667FD2" w:rsidP="00667FD2">
      <w:pPr>
        <w:pStyle w:val="Paragraphedeliste"/>
        <w:numPr>
          <w:ilvl w:val="0"/>
          <w:numId w:val="22"/>
        </w:numPr>
      </w:pPr>
      <w:r>
        <w:t>Pyrolyse de Kver</w:t>
      </w:r>
    </w:p>
    <w:p w14:paraId="036A236D" w14:textId="7CE678DF" w:rsidR="00667FD2" w:rsidRDefault="00667FD2" w:rsidP="00667FD2">
      <w:pPr>
        <w:pStyle w:val="Paragraphedeliste"/>
        <w:numPr>
          <w:ilvl w:val="0"/>
          <w:numId w:val="22"/>
        </w:numPr>
      </w:pPr>
      <w:r>
        <w:t>Pyrolyse de Bao</w:t>
      </w:r>
    </w:p>
    <w:p w14:paraId="6C57BC7A" w14:textId="1D073640" w:rsidR="00667FD2" w:rsidRDefault="00667FD2" w:rsidP="00667FD2">
      <w:pPr>
        <w:pStyle w:val="Paragraphedeliste"/>
        <w:numPr>
          <w:ilvl w:val="0"/>
          <w:numId w:val="22"/>
        </w:numPr>
      </w:pPr>
      <w:r>
        <w:t>Pyrolyse de Pin</w:t>
      </w:r>
    </w:p>
    <w:p w14:paraId="30B7FA39" w14:textId="06A738FF" w:rsidR="00667FD2" w:rsidRDefault="00667FD2" w:rsidP="00667FD2">
      <w:pPr>
        <w:pStyle w:val="Paragraphedeliste"/>
        <w:numPr>
          <w:ilvl w:val="0"/>
          <w:numId w:val="22"/>
        </w:numPr>
      </w:pPr>
      <w:r>
        <w:t>Pyrolyse d’Abi</w:t>
      </w:r>
    </w:p>
    <w:p w14:paraId="5726CD85" w14:textId="0D4397B8" w:rsidR="00667FD2" w:rsidRDefault="00667FD2" w:rsidP="00667FD2">
      <w:pPr>
        <w:pStyle w:val="Paragraphedeliste"/>
        <w:numPr>
          <w:ilvl w:val="0"/>
          <w:numId w:val="22"/>
        </w:numPr>
      </w:pPr>
      <w:r>
        <w:t>Pyrolyse de Larik</w:t>
      </w:r>
    </w:p>
    <w:p w14:paraId="7E909F7E" w14:textId="6A9A3041" w:rsidR="00667FD2" w:rsidRDefault="00667FD2" w:rsidP="00667FD2">
      <w:pPr>
        <w:pStyle w:val="Paragraphedeliste"/>
        <w:numPr>
          <w:ilvl w:val="0"/>
          <w:numId w:val="22"/>
        </w:numPr>
      </w:pPr>
      <w:r>
        <w:t>Pyrolyse de Spruc</w:t>
      </w:r>
    </w:p>
    <w:p w14:paraId="75201388" w14:textId="74FA7B91" w:rsidR="00667FD2" w:rsidRDefault="00667FD2" w:rsidP="00667FD2">
      <w:pPr>
        <w:pStyle w:val="Paragraphedeliste"/>
        <w:numPr>
          <w:ilvl w:val="0"/>
          <w:numId w:val="22"/>
        </w:numPr>
      </w:pPr>
      <w:r>
        <w:lastRenderedPageBreak/>
        <w:t>Pyrolyse d’Oli</w:t>
      </w:r>
    </w:p>
    <w:p w14:paraId="59678F8A" w14:textId="48637318" w:rsidR="00667FD2" w:rsidRDefault="00667FD2" w:rsidP="00667FD2">
      <w:pPr>
        <w:pStyle w:val="Paragraphedeliste"/>
        <w:numPr>
          <w:ilvl w:val="0"/>
          <w:numId w:val="22"/>
        </w:numPr>
      </w:pPr>
      <w:r>
        <w:t>Pyrolyse de Salik</w:t>
      </w:r>
    </w:p>
    <w:p w14:paraId="5CFC7F9B" w14:textId="5DB83A71" w:rsidR="00C05D56" w:rsidRDefault="00C05D56" w:rsidP="00667FD2">
      <w:pPr>
        <w:pStyle w:val="Paragraphedeliste"/>
        <w:numPr>
          <w:ilvl w:val="0"/>
          <w:numId w:val="22"/>
        </w:numPr>
      </w:pPr>
      <w:r>
        <w:t>Pyrolyse de charbon</w:t>
      </w:r>
    </w:p>
    <w:p w14:paraId="43A31AE6" w14:textId="6C7D28DE" w:rsidR="00C05D56" w:rsidRDefault="00C05D56" w:rsidP="00C05D56">
      <w:pPr>
        <w:pStyle w:val="Titre2"/>
      </w:pPr>
      <w:r>
        <w:t xml:space="preserve"> Le Sidérurgiste</w:t>
      </w:r>
    </w:p>
    <w:p w14:paraId="16850D7F" w14:textId="77777777" w:rsidR="00C05D56" w:rsidRDefault="00C05D56" w:rsidP="00C05D56">
      <w:pPr>
        <w:pStyle w:val="Paragraphedeliste"/>
        <w:numPr>
          <w:ilvl w:val="0"/>
          <w:numId w:val="24"/>
        </w:numPr>
      </w:pPr>
      <w:r>
        <w:t>Produire de la fonte</w:t>
      </w:r>
    </w:p>
    <w:p w14:paraId="09638673" w14:textId="77777777" w:rsidR="00C05D56" w:rsidRDefault="00C05D56" w:rsidP="00C05D56">
      <w:pPr>
        <w:pStyle w:val="Paragraphedeliste"/>
        <w:numPr>
          <w:ilvl w:val="0"/>
          <w:numId w:val="24"/>
        </w:numPr>
      </w:pPr>
      <w:r>
        <w:t>Transformer en Acier</w:t>
      </w:r>
    </w:p>
    <w:p w14:paraId="4A299DED" w14:textId="77777777" w:rsidR="00C05D56" w:rsidRDefault="00C05D56" w:rsidP="00C05D56">
      <w:pPr>
        <w:pStyle w:val="Paragraphedeliste"/>
        <w:numPr>
          <w:ilvl w:val="0"/>
          <w:numId w:val="24"/>
        </w:numPr>
      </w:pPr>
      <w:r>
        <w:t>Fondre de la fonte</w:t>
      </w:r>
    </w:p>
    <w:p w14:paraId="399C771F" w14:textId="77777777" w:rsidR="00C05D56" w:rsidRDefault="00C05D56" w:rsidP="00C05D56">
      <w:pPr>
        <w:pStyle w:val="Paragraphedeliste"/>
        <w:numPr>
          <w:ilvl w:val="0"/>
          <w:numId w:val="24"/>
        </w:numPr>
      </w:pPr>
      <w:r>
        <w:t>Convertir en Acier</w:t>
      </w:r>
    </w:p>
    <w:p w14:paraId="6A34EB87" w14:textId="4ED210F4" w:rsidR="00C05D56" w:rsidRPr="00C05D56" w:rsidRDefault="00C05D56" w:rsidP="00C05D56">
      <w:pPr>
        <w:pStyle w:val="Titre2"/>
      </w:pPr>
      <w:r>
        <w:t>Le Forgeron</w:t>
      </w:r>
    </w:p>
    <w:p w14:paraId="52D338EC" w14:textId="77777777" w:rsidR="00C05D56" w:rsidRDefault="00C05D56" w:rsidP="00C05D56">
      <w:pPr>
        <w:pStyle w:val="Paragraphedeliste"/>
        <w:numPr>
          <w:ilvl w:val="0"/>
          <w:numId w:val="25"/>
        </w:numPr>
      </w:pPr>
      <w:r>
        <w:t>Fabriquer un tube</w:t>
      </w:r>
    </w:p>
    <w:p w14:paraId="0C3B8F0D" w14:textId="77777777" w:rsidR="00C05D56" w:rsidRDefault="00C05D56" w:rsidP="00C05D56">
      <w:pPr>
        <w:pStyle w:val="Paragraphedeliste"/>
        <w:numPr>
          <w:ilvl w:val="0"/>
          <w:numId w:val="25"/>
        </w:numPr>
      </w:pPr>
      <w:r>
        <w:t>Fabriquer une scie</w:t>
      </w:r>
    </w:p>
    <w:p w14:paraId="63EBACFA" w14:textId="77777777" w:rsidR="00C05D56" w:rsidRDefault="00C05D56" w:rsidP="00C05D56">
      <w:pPr>
        <w:pStyle w:val="Paragraphedeliste"/>
        <w:numPr>
          <w:ilvl w:val="0"/>
          <w:numId w:val="25"/>
        </w:numPr>
      </w:pPr>
      <w:r>
        <w:t>Fabriquer une hache</w:t>
      </w:r>
    </w:p>
    <w:p w14:paraId="6357E90E" w14:textId="77777777" w:rsidR="00C05D56" w:rsidRDefault="00C05D56" w:rsidP="00C05D56">
      <w:pPr>
        <w:pStyle w:val="Paragraphedeliste"/>
        <w:numPr>
          <w:ilvl w:val="0"/>
          <w:numId w:val="25"/>
        </w:numPr>
      </w:pPr>
      <w:r>
        <w:t>Fabriquer une serpe</w:t>
      </w:r>
    </w:p>
    <w:p w14:paraId="3E94B00D" w14:textId="77777777" w:rsidR="00C05D56" w:rsidRDefault="00C05D56" w:rsidP="00C05D56">
      <w:pPr>
        <w:pStyle w:val="Paragraphedeliste"/>
        <w:numPr>
          <w:ilvl w:val="0"/>
          <w:numId w:val="25"/>
        </w:numPr>
      </w:pPr>
      <w:r>
        <w:t>Fabriquer un sécateur</w:t>
      </w:r>
    </w:p>
    <w:p w14:paraId="6932C720" w14:textId="77777777" w:rsidR="00C05D56" w:rsidRDefault="00C05D56" w:rsidP="00C05D56">
      <w:pPr>
        <w:pStyle w:val="Paragraphedeliste"/>
        <w:numPr>
          <w:ilvl w:val="0"/>
          <w:numId w:val="25"/>
        </w:numPr>
      </w:pPr>
      <w:r>
        <w:t>Fabriquer une faux</w:t>
      </w:r>
    </w:p>
    <w:p w14:paraId="5C0DFFBF" w14:textId="77777777" w:rsidR="00C05D56" w:rsidRDefault="00C05D56" w:rsidP="00C05D56">
      <w:pPr>
        <w:pStyle w:val="Paragraphedeliste"/>
        <w:numPr>
          <w:ilvl w:val="0"/>
          <w:numId w:val="25"/>
        </w:numPr>
      </w:pPr>
      <w:r>
        <w:t>Fabriquer un couteau</w:t>
      </w:r>
    </w:p>
    <w:p w14:paraId="20193C86" w14:textId="77777777" w:rsidR="00C05D56" w:rsidRDefault="00C05D56" w:rsidP="00C05D56">
      <w:pPr>
        <w:pStyle w:val="Paragraphedeliste"/>
        <w:numPr>
          <w:ilvl w:val="0"/>
          <w:numId w:val="25"/>
        </w:numPr>
      </w:pPr>
      <w:r>
        <w:t>Fabriquer un couteau de Cueilleur</w:t>
      </w:r>
    </w:p>
    <w:p w14:paraId="03339702" w14:textId="77777777" w:rsidR="00C05D56" w:rsidRDefault="00C05D56" w:rsidP="00C05D56">
      <w:pPr>
        <w:pStyle w:val="Paragraphedeliste"/>
        <w:numPr>
          <w:ilvl w:val="0"/>
          <w:numId w:val="25"/>
        </w:numPr>
      </w:pPr>
      <w:r>
        <w:t>Fabriquer une scie à une main</w:t>
      </w:r>
    </w:p>
    <w:p w14:paraId="6D34CF49" w14:textId="77777777" w:rsidR="00C05D56" w:rsidRDefault="00C05D56" w:rsidP="00C05D56">
      <w:pPr>
        <w:pStyle w:val="Paragraphedeliste"/>
        <w:numPr>
          <w:ilvl w:val="0"/>
          <w:numId w:val="25"/>
        </w:numPr>
      </w:pPr>
      <w:r>
        <w:t>Fabriquer une pelle</w:t>
      </w:r>
    </w:p>
    <w:p w14:paraId="1E012021" w14:textId="77777777" w:rsidR="00C05D56" w:rsidRDefault="00C05D56" w:rsidP="00C05D56">
      <w:pPr>
        <w:pStyle w:val="Paragraphedeliste"/>
        <w:numPr>
          <w:ilvl w:val="0"/>
          <w:numId w:val="25"/>
        </w:numPr>
      </w:pPr>
      <w:r>
        <w:t>Fabriquer une pioche</w:t>
      </w:r>
    </w:p>
    <w:p w14:paraId="2C3A5F17" w14:textId="77777777" w:rsidR="00C05D56" w:rsidRDefault="00C05D56" w:rsidP="00C05D56">
      <w:pPr>
        <w:pStyle w:val="Paragraphedeliste"/>
        <w:numPr>
          <w:ilvl w:val="0"/>
          <w:numId w:val="25"/>
        </w:numPr>
      </w:pPr>
      <w:r>
        <w:t>Fabriquer un fouet (cuisine)</w:t>
      </w:r>
    </w:p>
    <w:p w14:paraId="565ECBAC" w14:textId="77777777" w:rsidR="00C05D56" w:rsidRDefault="00C05D56" w:rsidP="00C05D56">
      <w:pPr>
        <w:pStyle w:val="Paragraphedeliste"/>
        <w:numPr>
          <w:ilvl w:val="0"/>
          <w:numId w:val="25"/>
        </w:numPr>
      </w:pPr>
      <w:r>
        <w:t>Fabriquer un marteau</w:t>
      </w:r>
    </w:p>
    <w:p w14:paraId="0DB868EB" w14:textId="77777777" w:rsidR="00C05D56" w:rsidRDefault="00C05D56" w:rsidP="00C05D56">
      <w:pPr>
        <w:pStyle w:val="Paragraphedeliste"/>
        <w:numPr>
          <w:ilvl w:val="0"/>
          <w:numId w:val="25"/>
        </w:numPr>
      </w:pPr>
      <w:r>
        <w:t>Fabriquer une gourde en métal</w:t>
      </w:r>
    </w:p>
    <w:p w14:paraId="769DB444" w14:textId="77777777" w:rsidR="00C05D56" w:rsidRDefault="00C05D56" w:rsidP="00C05D56">
      <w:pPr>
        <w:pStyle w:val="Paragraphedeliste"/>
        <w:numPr>
          <w:ilvl w:val="0"/>
          <w:numId w:val="25"/>
        </w:numPr>
      </w:pPr>
      <w:r>
        <w:t>Fabriquer un tour à bois</w:t>
      </w:r>
    </w:p>
    <w:p w14:paraId="1B199E0D" w14:textId="77777777" w:rsidR="00C05D56" w:rsidRDefault="00C05D56" w:rsidP="00C05D56">
      <w:pPr>
        <w:pStyle w:val="Paragraphedeliste"/>
        <w:numPr>
          <w:ilvl w:val="0"/>
          <w:numId w:val="25"/>
        </w:numPr>
      </w:pPr>
      <w:r>
        <w:t>Fabriquer outils de forgeron</w:t>
      </w:r>
    </w:p>
    <w:p w14:paraId="7E229E6C" w14:textId="61E8414F" w:rsidR="0020170B" w:rsidRDefault="00AD5EDB" w:rsidP="00AD5EDB">
      <w:pPr>
        <w:pStyle w:val="Titre2"/>
      </w:pPr>
      <w:r>
        <w:t>Le Déshydrateur</w:t>
      </w:r>
    </w:p>
    <w:p w14:paraId="6E67DDDD" w14:textId="25B16992" w:rsidR="00AD5EDB" w:rsidRDefault="00AD5EDB" w:rsidP="00AD5EDB">
      <w:pPr>
        <w:pStyle w:val="Paragraphedeliste"/>
        <w:numPr>
          <w:ilvl w:val="0"/>
          <w:numId w:val="26"/>
        </w:numPr>
      </w:pPr>
      <w:r>
        <w:t>Sécher du Ligio</w:t>
      </w:r>
    </w:p>
    <w:p w14:paraId="2619DA6F" w14:textId="0760F61D" w:rsidR="00AD5EDB" w:rsidRDefault="00AD5EDB" w:rsidP="00AD5EDB">
      <w:pPr>
        <w:pStyle w:val="Paragraphedeliste"/>
        <w:numPr>
          <w:ilvl w:val="0"/>
          <w:numId w:val="26"/>
        </w:numPr>
      </w:pPr>
      <w:r>
        <w:t>Sécher du Jarkilo</w:t>
      </w:r>
    </w:p>
    <w:p w14:paraId="783937EA" w14:textId="30F4A953" w:rsidR="00AD5EDB" w:rsidRDefault="00AD5EDB" w:rsidP="00AD5EDB">
      <w:pPr>
        <w:pStyle w:val="Paragraphedeliste"/>
        <w:numPr>
          <w:ilvl w:val="0"/>
          <w:numId w:val="26"/>
        </w:numPr>
      </w:pPr>
      <w:r>
        <w:t>Sécher du Bailo</w:t>
      </w:r>
    </w:p>
    <w:p w14:paraId="47EED881" w14:textId="5CEACE60" w:rsidR="00AD5EDB" w:rsidRDefault="00AD5EDB" w:rsidP="00AD5EDB">
      <w:pPr>
        <w:pStyle w:val="Paragraphedeliste"/>
        <w:numPr>
          <w:ilvl w:val="0"/>
          <w:numId w:val="26"/>
        </w:numPr>
      </w:pPr>
      <w:r>
        <w:t>Sécher du Fiko</w:t>
      </w:r>
    </w:p>
    <w:p w14:paraId="3510B489" w14:textId="7FA04590" w:rsidR="00AD5EDB" w:rsidRDefault="00AD5EDB" w:rsidP="00AD5EDB">
      <w:pPr>
        <w:pStyle w:val="Paragraphedeliste"/>
        <w:numPr>
          <w:ilvl w:val="0"/>
          <w:numId w:val="26"/>
        </w:numPr>
      </w:pPr>
      <w:r>
        <w:t>Sécher du Lichoj</w:t>
      </w:r>
    </w:p>
    <w:p w14:paraId="36FC1437" w14:textId="1A83D54F" w:rsidR="00AD5EDB" w:rsidRDefault="00AD5EDB" w:rsidP="00AD5EDB">
      <w:pPr>
        <w:pStyle w:val="Paragraphedeliste"/>
        <w:numPr>
          <w:ilvl w:val="0"/>
          <w:numId w:val="26"/>
        </w:numPr>
      </w:pPr>
      <w:r>
        <w:t>Sécher des Airelles</w:t>
      </w:r>
    </w:p>
    <w:p w14:paraId="42999F5F" w14:textId="281D5072" w:rsidR="00AD5EDB" w:rsidRDefault="00AD5EDB" w:rsidP="00AD5EDB">
      <w:pPr>
        <w:pStyle w:val="Paragraphedeliste"/>
        <w:numPr>
          <w:ilvl w:val="0"/>
          <w:numId w:val="26"/>
        </w:numPr>
      </w:pPr>
      <w:r>
        <w:t>Sécher du Flento</w:t>
      </w:r>
    </w:p>
    <w:p w14:paraId="4E9AEA5A" w14:textId="34BE8940" w:rsidR="00AD5EDB" w:rsidRDefault="00AD5EDB" w:rsidP="00AD5EDB">
      <w:pPr>
        <w:pStyle w:val="Paragraphedeliste"/>
        <w:numPr>
          <w:ilvl w:val="0"/>
          <w:numId w:val="26"/>
        </w:numPr>
      </w:pPr>
      <w:r>
        <w:t>Sécher du Rorro</w:t>
      </w:r>
    </w:p>
    <w:p w14:paraId="07A3DF6A" w14:textId="7D90C6BC" w:rsidR="00AD5EDB" w:rsidRDefault="00AD5EDB" w:rsidP="00AD5EDB">
      <w:pPr>
        <w:pStyle w:val="Titre2"/>
      </w:pPr>
      <w:r>
        <w:t>Le Vannier</w:t>
      </w:r>
    </w:p>
    <w:p w14:paraId="2E43C0A4" w14:textId="13628CAA" w:rsidR="00AD5EDB" w:rsidRDefault="00AD5EDB" w:rsidP="00AD5EDB">
      <w:pPr>
        <w:pStyle w:val="Paragraphedeliste"/>
        <w:numPr>
          <w:ilvl w:val="0"/>
          <w:numId w:val="27"/>
        </w:numPr>
      </w:pPr>
      <w:r>
        <w:t>Corder du Ligio</w:t>
      </w:r>
    </w:p>
    <w:p w14:paraId="060BF27E" w14:textId="1218C08E" w:rsidR="00AD5EDB" w:rsidRDefault="00AD5EDB" w:rsidP="00AD5EDB">
      <w:pPr>
        <w:pStyle w:val="Paragraphedeliste"/>
        <w:numPr>
          <w:ilvl w:val="0"/>
          <w:numId w:val="27"/>
        </w:numPr>
      </w:pPr>
      <w:r>
        <w:t>Corder du Bailo</w:t>
      </w:r>
    </w:p>
    <w:p w14:paraId="46BB14C6" w14:textId="3F678900" w:rsidR="00AD5EDB" w:rsidRDefault="00AD5EDB" w:rsidP="00AD5EDB">
      <w:pPr>
        <w:pStyle w:val="Paragraphedeliste"/>
        <w:numPr>
          <w:ilvl w:val="0"/>
          <w:numId w:val="27"/>
        </w:numPr>
      </w:pPr>
      <w:r>
        <w:t>Tresser du Jarkilo</w:t>
      </w:r>
    </w:p>
    <w:p w14:paraId="5A9FCC25" w14:textId="4397D125" w:rsidR="00AD5EDB" w:rsidRDefault="00AD5EDB" w:rsidP="00AD5EDB">
      <w:pPr>
        <w:pStyle w:val="Paragraphedeliste"/>
        <w:numPr>
          <w:ilvl w:val="0"/>
          <w:numId w:val="27"/>
        </w:numPr>
      </w:pPr>
      <w:r>
        <w:t>Tresser du Bailo</w:t>
      </w:r>
    </w:p>
    <w:p w14:paraId="01FF8B83" w14:textId="323F46E5" w:rsidR="00AD5EDB" w:rsidRPr="00AD5EDB" w:rsidRDefault="00AD5EDB" w:rsidP="00AD5EDB">
      <w:pPr>
        <w:pStyle w:val="Paragraphedeliste"/>
        <w:numPr>
          <w:ilvl w:val="0"/>
          <w:numId w:val="27"/>
        </w:numPr>
      </w:pPr>
      <w:r>
        <w:t>Fabriquer un ensemble corde+gouge</w:t>
      </w:r>
    </w:p>
    <w:p w14:paraId="307B1992" w14:textId="56F404F4" w:rsidR="00AD5EDB" w:rsidRDefault="00AD5EDB" w:rsidP="00AD5EDB">
      <w:pPr>
        <w:pStyle w:val="Titre2"/>
      </w:pPr>
      <w:r>
        <w:lastRenderedPageBreak/>
        <w:t>Le Meunier</w:t>
      </w:r>
    </w:p>
    <w:p w14:paraId="1EC3C1F1" w14:textId="4927FE90" w:rsidR="00AD5EDB" w:rsidRDefault="00AD5EDB" w:rsidP="00AD5EDB">
      <w:pPr>
        <w:pStyle w:val="Paragraphedeliste"/>
        <w:numPr>
          <w:ilvl w:val="0"/>
          <w:numId w:val="28"/>
        </w:numPr>
      </w:pPr>
      <w:r>
        <w:t>Presser l’Oli</w:t>
      </w:r>
    </w:p>
    <w:p w14:paraId="2FEA4363" w14:textId="0AB87AA6" w:rsidR="00AD5EDB" w:rsidRDefault="00AD5EDB" w:rsidP="00AD5EDB">
      <w:pPr>
        <w:pStyle w:val="Paragraphedeliste"/>
        <w:numPr>
          <w:ilvl w:val="0"/>
          <w:numId w:val="28"/>
        </w:numPr>
      </w:pPr>
      <w:r>
        <w:t>Presser le ligio</w:t>
      </w:r>
    </w:p>
    <w:p w14:paraId="1E5DACBC" w14:textId="589600C3" w:rsidR="00AD5EDB" w:rsidRDefault="00AD5EDB" w:rsidP="00AD5EDB">
      <w:pPr>
        <w:pStyle w:val="Paragraphedeliste"/>
        <w:numPr>
          <w:ilvl w:val="0"/>
          <w:numId w:val="28"/>
        </w:numPr>
      </w:pPr>
      <w:r>
        <w:t>Presser l’Aloe</w:t>
      </w:r>
    </w:p>
    <w:p w14:paraId="245E8160" w14:textId="059C1AF8" w:rsidR="00AD5EDB" w:rsidRDefault="00AD5EDB" w:rsidP="00AD5EDB">
      <w:pPr>
        <w:pStyle w:val="Paragraphedeliste"/>
        <w:numPr>
          <w:ilvl w:val="0"/>
          <w:numId w:val="28"/>
        </w:numPr>
      </w:pPr>
      <w:r>
        <w:t>Presser le Kakto</w:t>
      </w:r>
    </w:p>
    <w:p w14:paraId="0DA81E39" w14:textId="774EB2E4" w:rsidR="00AD5EDB" w:rsidRDefault="00AD5EDB" w:rsidP="00AD5EDB">
      <w:pPr>
        <w:pStyle w:val="Paragraphedeliste"/>
        <w:numPr>
          <w:ilvl w:val="0"/>
          <w:numId w:val="28"/>
        </w:numPr>
      </w:pPr>
      <w:r>
        <w:t>Presser l’Arido</w:t>
      </w:r>
    </w:p>
    <w:p w14:paraId="5D7547C2" w14:textId="1DA40BB8" w:rsidR="00AD5EDB" w:rsidRDefault="00AD5EDB" w:rsidP="00AD5EDB">
      <w:pPr>
        <w:pStyle w:val="Paragraphedeliste"/>
        <w:numPr>
          <w:ilvl w:val="0"/>
          <w:numId w:val="28"/>
        </w:numPr>
      </w:pPr>
      <w:r>
        <w:t>Battre l’Avoro</w:t>
      </w:r>
    </w:p>
    <w:p w14:paraId="452E55F2" w14:textId="1A087C1A" w:rsidR="00AD5EDB" w:rsidRDefault="00AD5EDB" w:rsidP="00AD5EDB">
      <w:pPr>
        <w:pStyle w:val="Paragraphedeliste"/>
        <w:numPr>
          <w:ilvl w:val="0"/>
          <w:numId w:val="28"/>
        </w:numPr>
      </w:pPr>
      <w:r>
        <w:t>Moudre le Lichoj</w:t>
      </w:r>
    </w:p>
    <w:p w14:paraId="00FD5D08" w14:textId="0E6E9BA2" w:rsidR="001C5DA3" w:rsidRDefault="001C5DA3" w:rsidP="00AD5EDB">
      <w:pPr>
        <w:pStyle w:val="Paragraphedeliste"/>
        <w:numPr>
          <w:ilvl w:val="0"/>
          <w:numId w:val="28"/>
        </w:numPr>
      </w:pPr>
      <w:r>
        <w:t>Moudre l’Avoro</w:t>
      </w:r>
    </w:p>
    <w:p w14:paraId="490D3073" w14:textId="3E087F29" w:rsidR="00AD5EDB" w:rsidRDefault="00AD5EDB" w:rsidP="00AD5EDB">
      <w:pPr>
        <w:pStyle w:val="Paragraphedeliste"/>
        <w:numPr>
          <w:ilvl w:val="0"/>
          <w:numId w:val="28"/>
        </w:numPr>
      </w:pPr>
      <w:r>
        <w:t>Presser l’Avoro</w:t>
      </w:r>
    </w:p>
    <w:p w14:paraId="58011ED4" w14:textId="764DEAEF" w:rsidR="00AD5EDB" w:rsidRDefault="00AD5EDB" w:rsidP="00AD5EDB">
      <w:pPr>
        <w:pStyle w:val="Paragraphedeliste"/>
        <w:numPr>
          <w:ilvl w:val="0"/>
          <w:numId w:val="28"/>
        </w:numPr>
      </w:pPr>
      <w:r>
        <w:t>Presser l’Adano</w:t>
      </w:r>
    </w:p>
    <w:p w14:paraId="4BDCF272" w14:textId="37C1BC42" w:rsidR="00AD5EDB" w:rsidRDefault="00AD5EDB" w:rsidP="00AD5EDB">
      <w:pPr>
        <w:pStyle w:val="Paragraphedeliste"/>
        <w:numPr>
          <w:ilvl w:val="0"/>
          <w:numId w:val="28"/>
        </w:numPr>
      </w:pPr>
      <w:r>
        <w:t>Presser les Airelles</w:t>
      </w:r>
    </w:p>
    <w:p w14:paraId="263AC5C4" w14:textId="61BF32A0" w:rsidR="00AD5EDB" w:rsidRDefault="00AD5EDB" w:rsidP="00AD5EDB">
      <w:pPr>
        <w:pStyle w:val="Paragraphedeliste"/>
        <w:numPr>
          <w:ilvl w:val="0"/>
          <w:numId w:val="28"/>
        </w:numPr>
      </w:pPr>
      <w:r>
        <w:t>Presser Thorno</w:t>
      </w:r>
    </w:p>
    <w:p w14:paraId="1E5FF177" w14:textId="2919E2C9" w:rsidR="00AD5EDB" w:rsidRDefault="00AD5EDB" w:rsidP="00AD5EDB">
      <w:pPr>
        <w:pStyle w:val="Paragraphedeliste"/>
        <w:numPr>
          <w:ilvl w:val="0"/>
          <w:numId w:val="28"/>
        </w:numPr>
      </w:pPr>
      <w:r>
        <w:t>Centrifuger Thorno</w:t>
      </w:r>
    </w:p>
    <w:p w14:paraId="7F062081" w14:textId="611DFE7A" w:rsidR="00AD5EDB" w:rsidRDefault="00AD5EDB" w:rsidP="00AD5EDB">
      <w:pPr>
        <w:pStyle w:val="Paragraphedeliste"/>
        <w:numPr>
          <w:ilvl w:val="0"/>
          <w:numId w:val="28"/>
        </w:numPr>
        <w:rPr>
          <w:ins w:id="575" w:author="Corinne" w:date="2014-11-21T14:59:00Z"/>
        </w:rPr>
      </w:pPr>
      <w:r>
        <w:t>Emulsionner Aloe</w:t>
      </w:r>
    </w:p>
    <w:p w14:paraId="418465C6" w14:textId="11E9AFE8" w:rsidR="000E79CB" w:rsidRDefault="000E79CB" w:rsidP="00AD5EDB">
      <w:pPr>
        <w:pStyle w:val="Paragraphedeliste"/>
        <w:numPr>
          <w:ilvl w:val="0"/>
          <w:numId w:val="28"/>
        </w:numPr>
        <w:rPr>
          <w:ins w:id="576" w:author="Corinne" w:date="2014-11-21T14:59:00Z"/>
        </w:rPr>
      </w:pPr>
      <w:ins w:id="577" w:author="Corinne" w:date="2014-11-21T14:59:00Z">
        <w:r>
          <w:t>Teiller du fourrage de gresbo</w:t>
        </w:r>
      </w:ins>
    </w:p>
    <w:p w14:paraId="4AA75EB9" w14:textId="1310C1A4" w:rsidR="000E79CB" w:rsidRDefault="000E79CB" w:rsidP="00AD5EDB">
      <w:pPr>
        <w:pStyle w:val="Paragraphedeliste"/>
        <w:numPr>
          <w:ilvl w:val="0"/>
          <w:numId w:val="28"/>
        </w:numPr>
      </w:pPr>
      <w:ins w:id="578" w:author="Corinne" w:date="2014-11-21T14:59:00Z">
        <w:r>
          <w:t>Teiller de la paille d’avoro</w:t>
        </w:r>
      </w:ins>
    </w:p>
    <w:p w14:paraId="6A6EECA4" w14:textId="4DB92204" w:rsidR="00AD5EDB" w:rsidRDefault="00AD5EDB" w:rsidP="00AD5EDB">
      <w:pPr>
        <w:pStyle w:val="Titre2"/>
      </w:pPr>
      <w:r>
        <w:t>Le Souffleur de verre</w:t>
      </w:r>
    </w:p>
    <w:p w14:paraId="31687274" w14:textId="3E832E92" w:rsidR="00AD5EDB" w:rsidRDefault="00AD5EDB" w:rsidP="00AD5EDB">
      <w:pPr>
        <w:pStyle w:val="Paragraphedeliste"/>
        <w:numPr>
          <w:ilvl w:val="0"/>
          <w:numId w:val="29"/>
        </w:numPr>
      </w:pPr>
      <w:r>
        <w:t>Fondre du Verre</w:t>
      </w:r>
    </w:p>
    <w:p w14:paraId="41784887" w14:textId="4D0A3CD0" w:rsidR="00AD5EDB" w:rsidRDefault="00AD5EDB" w:rsidP="00AD5EDB">
      <w:pPr>
        <w:pStyle w:val="Paragraphedeliste"/>
        <w:numPr>
          <w:ilvl w:val="0"/>
          <w:numId w:val="29"/>
        </w:numPr>
      </w:pPr>
      <w:r>
        <w:t>Souffler une bouteille</w:t>
      </w:r>
    </w:p>
    <w:p w14:paraId="499E7479" w14:textId="423741BA" w:rsidR="00AD5EDB" w:rsidRDefault="00AD5EDB" w:rsidP="00AD5EDB">
      <w:pPr>
        <w:pStyle w:val="Paragraphedeliste"/>
        <w:numPr>
          <w:ilvl w:val="0"/>
          <w:numId w:val="29"/>
        </w:numPr>
      </w:pPr>
      <w:r>
        <w:t>Souffler une fiole</w:t>
      </w:r>
    </w:p>
    <w:p w14:paraId="66A42549" w14:textId="5CE15F19" w:rsidR="00AD5EDB" w:rsidRPr="00AD5EDB" w:rsidRDefault="00AD5EDB" w:rsidP="00AD5EDB">
      <w:pPr>
        <w:pStyle w:val="Paragraphedeliste"/>
        <w:numPr>
          <w:ilvl w:val="0"/>
          <w:numId w:val="29"/>
        </w:numPr>
      </w:pPr>
      <w:r>
        <w:t>Fondre un pot</w:t>
      </w:r>
    </w:p>
    <w:p w14:paraId="3FBCEC11" w14:textId="2B5D1549" w:rsidR="00AD5EDB" w:rsidRDefault="00AD5EDB" w:rsidP="00AD5EDB">
      <w:pPr>
        <w:pStyle w:val="Titre2"/>
      </w:pPr>
      <w:r>
        <w:t xml:space="preserve"> </w:t>
      </w:r>
      <w:r w:rsidR="00D42681">
        <w:t>Le briquetier</w:t>
      </w:r>
    </w:p>
    <w:p w14:paraId="506AC6E5" w14:textId="2D06600C" w:rsidR="00D42681" w:rsidRPr="00D42681" w:rsidRDefault="00D42681" w:rsidP="00D42681">
      <w:pPr>
        <w:pStyle w:val="Paragraphedeliste"/>
        <w:numPr>
          <w:ilvl w:val="0"/>
          <w:numId w:val="30"/>
        </w:numPr>
      </w:pPr>
      <w:r>
        <w:t>Fabriquer des briques</w:t>
      </w:r>
    </w:p>
    <w:p w14:paraId="1AE2B81E" w14:textId="3D296DCE" w:rsidR="00D42681" w:rsidRDefault="00D42681" w:rsidP="00D42681">
      <w:pPr>
        <w:pStyle w:val="Titre2"/>
      </w:pPr>
      <w:r>
        <w:t>Le tisserand</w:t>
      </w:r>
    </w:p>
    <w:p w14:paraId="460ADABE" w14:textId="77777777" w:rsidR="00D42681" w:rsidRDefault="00D42681" w:rsidP="00D42681">
      <w:pPr>
        <w:pStyle w:val="Paragraphedeliste"/>
        <w:numPr>
          <w:ilvl w:val="0"/>
          <w:numId w:val="30"/>
        </w:numPr>
      </w:pPr>
      <w:r>
        <w:t>Tisser l’Eiko</w:t>
      </w:r>
    </w:p>
    <w:p w14:paraId="297680BE" w14:textId="77777777" w:rsidR="00D42681" w:rsidRDefault="00D42681" w:rsidP="00D42681">
      <w:pPr>
        <w:pStyle w:val="Paragraphedeliste"/>
        <w:numPr>
          <w:ilvl w:val="0"/>
          <w:numId w:val="30"/>
        </w:numPr>
      </w:pPr>
      <w:r>
        <w:t>Tisser Somo</w:t>
      </w:r>
    </w:p>
    <w:p w14:paraId="4235CB12" w14:textId="77777777" w:rsidR="00D42681" w:rsidRDefault="00D42681" w:rsidP="00D42681">
      <w:pPr>
        <w:pStyle w:val="Paragraphedeliste"/>
        <w:numPr>
          <w:ilvl w:val="0"/>
          <w:numId w:val="30"/>
        </w:numPr>
      </w:pPr>
      <w:r>
        <w:t>Tisser Bromelio</w:t>
      </w:r>
    </w:p>
    <w:p w14:paraId="5444347E" w14:textId="5B156E64" w:rsidR="00D42681" w:rsidRDefault="00D42681" w:rsidP="00D42681">
      <w:pPr>
        <w:pStyle w:val="Titre2"/>
      </w:pPr>
      <w:r>
        <w:t>Le tailleur</w:t>
      </w:r>
    </w:p>
    <w:p w14:paraId="24BC4769" w14:textId="77777777" w:rsidR="00D42681" w:rsidRDefault="00D42681" w:rsidP="00D42681">
      <w:pPr>
        <w:pStyle w:val="Paragraphedeliste"/>
        <w:numPr>
          <w:ilvl w:val="0"/>
          <w:numId w:val="30"/>
        </w:numPr>
      </w:pPr>
      <w:r>
        <w:t>Tailler gants</w:t>
      </w:r>
    </w:p>
    <w:p w14:paraId="6038DBE7" w14:textId="16D59B06" w:rsidR="00D42681" w:rsidRDefault="00D42681" w:rsidP="00D42681">
      <w:pPr>
        <w:pStyle w:val="Titre2"/>
      </w:pPr>
      <w:r>
        <w:t>Le brasseur</w:t>
      </w:r>
    </w:p>
    <w:p w14:paraId="660C40C3" w14:textId="77777777" w:rsidR="00D42681" w:rsidRDefault="00D42681" w:rsidP="00D42681">
      <w:pPr>
        <w:pStyle w:val="Paragraphedeliste"/>
        <w:numPr>
          <w:ilvl w:val="0"/>
          <w:numId w:val="30"/>
        </w:numPr>
      </w:pPr>
      <w:r>
        <w:t>Brasser du Bak</w:t>
      </w:r>
    </w:p>
    <w:p w14:paraId="7F1D6CD3" w14:textId="77777777" w:rsidR="00D42681" w:rsidRDefault="00D42681" w:rsidP="00D42681">
      <w:pPr>
        <w:pStyle w:val="Paragraphedeliste"/>
        <w:numPr>
          <w:ilvl w:val="0"/>
          <w:numId w:val="30"/>
        </w:numPr>
      </w:pPr>
      <w:r>
        <w:t>Brasser de l’Avoro</w:t>
      </w:r>
    </w:p>
    <w:p w14:paraId="26E4E1C0" w14:textId="77777777" w:rsidR="00D42681" w:rsidRDefault="00D42681" w:rsidP="00D42681">
      <w:pPr>
        <w:pStyle w:val="Paragraphedeliste"/>
        <w:numPr>
          <w:ilvl w:val="0"/>
          <w:numId w:val="30"/>
        </w:numPr>
      </w:pPr>
      <w:r>
        <w:t>Distiller du Béro</w:t>
      </w:r>
    </w:p>
    <w:p w14:paraId="35B54969" w14:textId="77777777" w:rsidR="00D42681" w:rsidRPr="00D42681" w:rsidRDefault="00D42681" w:rsidP="00D42681">
      <w:pPr>
        <w:pStyle w:val="Paragraphedeliste"/>
        <w:numPr>
          <w:ilvl w:val="0"/>
          <w:numId w:val="30"/>
        </w:numPr>
        <w:rPr>
          <w:lang w:val="en-US"/>
        </w:rPr>
      </w:pPr>
      <w:r w:rsidRPr="00D42681">
        <w:rPr>
          <w:lang w:val="en-US"/>
        </w:rPr>
        <w:t>Distiller du Katko</w:t>
      </w:r>
    </w:p>
    <w:p w14:paraId="06CDFFA3" w14:textId="77777777" w:rsidR="00D42681" w:rsidRPr="00D42681" w:rsidRDefault="00D42681" w:rsidP="00D42681">
      <w:pPr>
        <w:pStyle w:val="Paragraphedeliste"/>
        <w:numPr>
          <w:ilvl w:val="0"/>
          <w:numId w:val="30"/>
        </w:numPr>
        <w:rPr>
          <w:lang w:val="en-US"/>
        </w:rPr>
      </w:pPr>
      <w:r w:rsidRPr="00D42681">
        <w:rPr>
          <w:lang w:val="en-US"/>
        </w:rPr>
        <w:t>Distiller Flento</w:t>
      </w:r>
    </w:p>
    <w:p w14:paraId="27D4D66D" w14:textId="77777777" w:rsidR="00D42681" w:rsidRDefault="00D42681" w:rsidP="00D42681">
      <w:pPr>
        <w:pStyle w:val="Paragraphedeliste"/>
        <w:numPr>
          <w:ilvl w:val="0"/>
          <w:numId w:val="30"/>
        </w:numPr>
        <w:rPr>
          <w:lang w:val="en-US"/>
        </w:rPr>
      </w:pPr>
      <w:r w:rsidRPr="00D42681">
        <w:rPr>
          <w:lang w:val="en-US"/>
        </w:rPr>
        <w:t>Distiller Thorno</w:t>
      </w:r>
    </w:p>
    <w:p w14:paraId="435C8EFD" w14:textId="1DC353D2" w:rsidR="00D42681" w:rsidRPr="00D42681" w:rsidRDefault="00D42681" w:rsidP="00D42681">
      <w:pPr>
        <w:pStyle w:val="Titre2"/>
        <w:rPr>
          <w:lang w:val="en-US"/>
        </w:rPr>
      </w:pPr>
      <w:r>
        <w:rPr>
          <w:lang w:val="en-US"/>
        </w:rPr>
        <w:t>Le Raffineur</w:t>
      </w:r>
    </w:p>
    <w:p w14:paraId="2B32CEA5" w14:textId="77777777" w:rsidR="00D42681" w:rsidRDefault="00D42681" w:rsidP="00D42681">
      <w:pPr>
        <w:pStyle w:val="Paragraphedeliste"/>
        <w:numPr>
          <w:ilvl w:val="0"/>
          <w:numId w:val="31"/>
        </w:numPr>
      </w:pPr>
      <w:r>
        <w:t xml:space="preserve">Raffiner Jus d’airelles </w:t>
      </w:r>
    </w:p>
    <w:p w14:paraId="572E4883" w14:textId="77777777" w:rsidR="00D42681" w:rsidRDefault="00D42681" w:rsidP="00D42681">
      <w:pPr>
        <w:pStyle w:val="Paragraphedeliste"/>
        <w:numPr>
          <w:ilvl w:val="0"/>
          <w:numId w:val="31"/>
        </w:numPr>
      </w:pPr>
      <w:r>
        <w:t xml:space="preserve">Raffiner Jus d’adano </w:t>
      </w:r>
    </w:p>
    <w:p w14:paraId="25A0A8C0" w14:textId="77777777" w:rsidR="00D42681" w:rsidRDefault="00D42681" w:rsidP="00D42681">
      <w:pPr>
        <w:pStyle w:val="Paragraphedeliste"/>
        <w:numPr>
          <w:ilvl w:val="0"/>
          <w:numId w:val="31"/>
        </w:numPr>
      </w:pPr>
      <w:r>
        <w:lastRenderedPageBreak/>
        <w:t xml:space="preserve">Raffiner Jus d’avoro </w:t>
      </w:r>
    </w:p>
    <w:p w14:paraId="1F769B74" w14:textId="77777777" w:rsidR="00D42681" w:rsidRDefault="00D42681" w:rsidP="00D42681">
      <w:pPr>
        <w:pStyle w:val="Paragraphedeliste"/>
        <w:numPr>
          <w:ilvl w:val="0"/>
          <w:numId w:val="31"/>
        </w:numPr>
      </w:pPr>
      <w:r>
        <w:t xml:space="preserve">Raffiner Jus de Thorno </w:t>
      </w:r>
    </w:p>
    <w:p w14:paraId="2436727B" w14:textId="77777777" w:rsidR="00D42681" w:rsidRDefault="00D42681" w:rsidP="00D42681">
      <w:pPr>
        <w:pStyle w:val="Paragraphedeliste"/>
        <w:numPr>
          <w:ilvl w:val="0"/>
          <w:numId w:val="31"/>
        </w:numPr>
      </w:pPr>
      <w:r>
        <w:t>Raffiner Jus de Kakto</w:t>
      </w:r>
    </w:p>
    <w:p w14:paraId="57D29B25" w14:textId="77777777" w:rsidR="00D42681" w:rsidRDefault="00D42681" w:rsidP="00D42681">
      <w:pPr>
        <w:pStyle w:val="Paragraphedeliste"/>
        <w:numPr>
          <w:ilvl w:val="0"/>
          <w:numId w:val="31"/>
        </w:numPr>
      </w:pPr>
      <w:r>
        <w:t xml:space="preserve">Raffiner du Suc de Ligio </w:t>
      </w:r>
    </w:p>
    <w:p w14:paraId="4596B8B4" w14:textId="77777777" w:rsidR="00D42681" w:rsidRDefault="00D42681" w:rsidP="00D42681">
      <w:pPr>
        <w:pStyle w:val="Paragraphedeliste"/>
        <w:numPr>
          <w:ilvl w:val="0"/>
          <w:numId w:val="31"/>
        </w:numPr>
      </w:pPr>
      <w:r>
        <w:t>Raffiner du Suc d’Aloe</w:t>
      </w:r>
    </w:p>
    <w:p w14:paraId="7392E4CA" w14:textId="30136013" w:rsidR="00D42681" w:rsidRDefault="00D42681" w:rsidP="00D42681">
      <w:pPr>
        <w:pStyle w:val="Titre2"/>
      </w:pPr>
      <w:r>
        <w:t>Le Milicien</w:t>
      </w:r>
    </w:p>
    <w:p w14:paraId="656007AD" w14:textId="5BB9FE03" w:rsidR="00D42681" w:rsidRDefault="00D42681" w:rsidP="00D42681">
      <w:pPr>
        <w:pStyle w:val="Paragraphedeliste"/>
        <w:numPr>
          <w:ilvl w:val="0"/>
          <w:numId w:val="32"/>
        </w:numPr>
      </w:pPr>
      <w:r>
        <w:t>Se barricader</w:t>
      </w:r>
    </w:p>
    <w:p w14:paraId="09529C60" w14:textId="77777777" w:rsidR="00D42681" w:rsidRDefault="00D42681" w:rsidP="00D42681">
      <w:pPr>
        <w:pStyle w:val="Paragraphedeliste"/>
        <w:numPr>
          <w:ilvl w:val="0"/>
          <w:numId w:val="32"/>
        </w:numPr>
      </w:pPr>
      <w:r>
        <w:t>Se battre (à main nue, sans formation ni technique)</w:t>
      </w:r>
    </w:p>
    <w:p w14:paraId="4A068883" w14:textId="7EFA8B02" w:rsidR="00D42681" w:rsidRPr="00D42681" w:rsidRDefault="00D42681" w:rsidP="005B314D">
      <w:pPr>
        <w:pStyle w:val="Titre2"/>
      </w:pPr>
      <w:r>
        <w:t>Le tireur</w:t>
      </w:r>
    </w:p>
    <w:p w14:paraId="4145B5D7" w14:textId="77777777" w:rsidR="00D42681" w:rsidRDefault="00D42681" w:rsidP="00D42681">
      <w:pPr>
        <w:pStyle w:val="Paragraphedeliste"/>
        <w:numPr>
          <w:ilvl w:val="0"/>
          <w:numId w:val="32"/>
        </w:numPr>
      </w:pPr>
      <w:r>
        <w:t>Tir à l’arc</w:t>
      </w:r>
    </w:p>
    <w:p w14:paraId="2A5DBDF7" w14:textId="77777777" w:rsidR="00D42681" w:rsidRDefault="00D42681" w:rsidP="00D42681">
      <w:pPr>
        <w:pStyle w:val="Paragraphedeliste"/>
        <w:numPr>
          <w:ilvl w:val="0"/>
          <w:numId w:val="32"/>
        </w:numPr>
      </w:pPr>
      <w:r>
        <w:t>Tir à l’arbalète</w:t>
      </w:r>
    </w:p>
    <w:p w14:paraId="694D83CC" w14:textId="77777777" w:rsidR="00D42681" w:rsidRDefault="00D42681" w:rsidP="00D42681">
      <w:pPr>
        <w:pStyle w:val="Paragraphedeliste"/>
        <w:numPr>
          <w:ilvl w:val="0"/>
          <w:numId w:val="32"/>
        </w:numPr>
      </w:pPr>
      <w:r>
        <w:t>Tir au pistolet (arme de poing)</w:t>
      </w:r>
    </w:p>
    <w:p w14:paraId="5DC6057F" w14:textId="77777777" w:rsidR="00D42681" w:rsidRDefault="00D42681" w:rsidP="00D42681">
      <w:pPr>
        <w:pStyle w:val="Paragraphedeliste"/>
        <w:numPr>
          <w:ilvl w:val="0"/>
          <w:numId w:val="32"/>
        </w:numPr>
      </w:pPr>
      <w:r>
        <w:t>Tir au fusil</w:t>
      </w:r>
    </w:p>
    <w:p w14:paraId="045E38C8" w14:textId="0EFE0102" w:rsidR="00D42681" w:rsidRDefault="00D42681" w:rsidP="00D42681">
      <w:pPr>
        <w:pStyle w:val="Titre2"/>
      </w:pPr>
      <w:r>
        <w:t>Le Fantassin</w:t>
      </w:r>
    </w:p>
    <w:p w14:paraId="10CDB18E" w14:textId="77777777" w:rsidR="00D42681" w:rsidRDefault="00D42681" w:rsidP="00D42681">
      <w:pPr>
        <w:pStyle w:val="Paragraphedeliste"/>
        <w:numPr>
          <w:ilvl w:val="0"/>
          <w:numId w:val="32"/>
        </w:numPr>
      </w:pPr>
      <w:r>
        <w:t>Combat à la baïonnette</w:t>
      </w:r>
    </w:p>
    <w:p w14:paraId="3E2154F3" w14:textId="77777777" w:rsidR="00D42681" w:rsidRDefault="00D42681" w:rsidP="00D42681">
      <w:pPr>
        <w:pStyle w:val="Paragraphedeliste"/>
        <w:numPr>
          <w:ilvl w:val="0"/>
          <w:numId w:val="32"/>
        </w:numPr>
      </w:pPr>
      <w:r>
        <w:t>Combat à la cane</w:t>
      </w:r>
    </w:p>
    <w:p w14:paraId="1FC4C93E" w14:textId="77777777" w:rsidR="00D42681" w:rsidRDefault="00D42681" w:rsidP="00D42681">
      <w:pPr>
        <w:pStyle w:val="Paragraphedeliste"/>
        <w:numPr>
          <w:ilvl w:val="0"/>
          <w:numId w:val="32"/>
        </w:numPr>
      </w:pPr>
      <w:r>
        <w:t>Combat au fleuret</w:t>
      </w:r>
    </w:p>
    <w:p w14:paraId="5B6916A1" w14:textId="77777777" w:rsidR="00D42681" w:rsidRDefault="00D42681" w:rsidP="00D42681">
      <w:pPr>
        <w:pStyle w:val="Paragraphedeliste"/>
        <w:numPr>
          <w:ilvl w:val="0"/>
          <w:numId w:val="32"/>
        </w:numPr>
      </w:pPr>
      <w:r>
        <w:t>Combat à l’épée</w:t>
      </w:r>
    </w:p>
    <w:p w14:paraId="699606C9" w14:textId="77777777" w:rsidR="00D42681" w:rsidRPr="00BE084D" w:rsidRDefault="00D42681" w:rsidP="00D42681">
      <w:pPr>
        <w:pStyle w:val="Paragraphedeliste"/>
        <w:numPr>
          <w:ilvl w:val="0"/>
          <w:numId w:val="32"/>
        </w:numPr>
      </w:pPr>
      <w:r>
        <w:t>Combat au sabre</w:t>
      </w:r>
    </w:p>
    <w:p w14:paraId="3419C57C" w14:textId="1D497FBD" w:rsidR="00D42681" w:rsidRDefault="00D42681" w:rsidP="00D42681">
      <w:pPr>
        <w:pStyle w:val="Titre2"/>
      </w:pPr>
      <w:r>
        <w:t>Le Médecin</w:t>
      </w:r>
    </w:p>
    <w:p w14:paraId="445560B4" w14:textId="02FC7368" w:rsidR="001C5DA3" w:rsidRPr="001C5DA3" w:rsidRDefault="001C5DA3" w:rsidP="001C5DA3">
      <w:r>
        <w:t>Ces compétences n’existent pas encore ne base de donnée et dans le jeu.</w:t>
      </w:r>
    </w:p>
    <w:p w14:paraId="58DDF0D1" w14:textId="663DD0AA" w:rsidR="00D42681" w:rsidRDefault="00D42681" w:rsidP="00D42681">
      <w:pPr>
        <w:pStyle w:val="Titre2"/>
      </w:pPr>
      <w:r>
        <w:t>L’Architecte</w:t>
      </w:r>
    </w:p>
    <w:p w14:paraId="247026B3" w14:textId="61010333" w:rsidR="00D42681" w:rsidRDefault="00D42681" w:rsidP="00D42681">
      <w:pPr>
        <w:pStyle w:val="Paragraphedeliste"/>
        <w:numPr>
          <w:ilvl w:val="0"/>
          <w:numId w:val="33"/>
        </w:numPr>
      </w:pPr>
      <w:r>
        <w:t>Etude de plan</w:t>
      </w:r>
    </w:p>
    <w:p w14:paraId="29E41295" w14:textId="5FAAF44E" w:rsidR="001C5DA3" w:rsidRDefault="001C5DA3" w:rsidP="00D42681">
      <w:pPr>
        <w:pStyle w:val="Paragraphedeliste"/>
        <w:numPr>
          <w:ilvl w:val="0"/>
          <w:numId w:val="33"/>
        </w:numPr>
      </w:pPr>
      <w:r>
        <w:t>Etude de bâtiment</w:t>
      </w:r>
    </w:p>
    <w:p w14:paraId="48C5A2BD" w14:textId="26D4F430" w:rsidR="00D42681" w:rsidRDefault="00D42681" w:rsidP="00D42681">
      <w:pPr>
        <w:pStyle w:val="Paragraphedeliste"/>
        <w:numPr>
          <w:ilvl w:val="0"/>
          <w:numId w:val="33"/>
        </w:numPr>
      </w:pPr>
      <w:r>
        <w:t>Recherche architecte</w:t>
      </w:r>
    </w:p>
    <w:p w14:paraId="7EE4B3DC" w14:textId="52A89341" w:rsidR="00D42681" w:rsidRPr="00D42681" w:rsidRDefault="00D42681" w:rsidP="00D42681">
      <w:pPr>
        <w:pStyle w:val="Paragraphedeliste"/>
        <w:numPr>
          <w:ilvl w:val="0"/>
          <w:numId w:val="33"/>
        </w:numPr>
      </w:pPr>
      <w:r>
        <w:t>Rédaction de plans</w:t>
      </w:r>
    </w:p>
    <w:p w14:paraId="15EAA80E" w14:textId="366FF427" w:rsidR="00D42681" w:rsidRDefault="00D42681" w:rsidP="00D42681">
      <w:pPr>
        <w:pStyle w:val="Titre2"/>
      </w:pPr>
      <w:r>
        <w:t>Le Batisseur</w:t>
      </w:r>
    </w:p>
    <w:p w14:paraId="794F92B3" w14:textId="6CA2FC89" w:rsidR="00D42681" w:rsidRDefault="00D42681" w:rsidP="00D42681">
      <w:pPr>
        <w:pStyle w:val="Paragraphedeliste"/>
        <w:numPr>
          <w:ilvl w:val="0"/>
          <w:numId w:val="34"/>
        </w:numPr>
      </w:pPr>
      <w:r>
        <w:t>Construire en terre</w:t>
      </w:r>
    </w:p>
    <w:p w14:paraId="010309FE" w14:textId="0FB6CB10" w:rsidR="00D42681" w:rsidRDefault="00D42681" w:rsidP="00D42681">
      <w:pPr>
        <w:pStyle w:val="Paragraphedeliste"/>
        <w:numPr>
          <w:ilvl w:val="0"/>
          <w:numId w:val="34"/>
        </w:numPr>
      </w:pPr>
      <w:r>
        <w:t>Construire à colombages</w:t>
      </w:r>
    </w:p>
    <w:p w14:paraId="43BEF481" w14:textId="6E2CAF5A" w:rsidR="00D42681" w:rsidRDefault="00D42681" w:rsidP="00D42681">
      <w:pPr>
        <w:pStyle w:val="Paragraphedeliste"/>
        <w:numPr>
          <w:ilvl w:val="0"/>
          <w:numId w:val="34"/>
        </w:numPr>
      </w:pPr>
      <w:r>
        <w:t>Construire en bois</w:t>
      </w:r>
    </w:p>
    <w:p w14:paraId="7298E240" w14:textId="6FC9CFF5" w:rsidR="00D42681" w:rsidRDefault="00D42681" w:rsidP="00D42681">
      <w:pPr>
        <w:pStyle w:val="Paragraphedeliste"/>
        <w:numPr>
          <w:ilvl w:val="0"/>
          <w:numId w:val="34"/>
        </w:numPr>
      </w:pPr>
      <w:r>
        <w:t>Construire en pierre</w:t>
      </w:r>
    </w:p>
    <w:p w14:paraId="43500482" w14:textId="0EB20651" w:rsidR="00D42681" w:rsidRDefault="00D42681" w:rsidP="00D42681">
      <w:pPr>
        <w:pStyle w:val="Paragraphedeliste"/>
        <w:numPr>
          <w:ilvl w:val="0"/>
          <w:numId w:val="34"/>
        </w:numPr>
      </w:pPr>
      <w:r>
        <w:t>Construire en brique</w:t>
      </w:r>
    </w:p>
    <w:p w14:paraId="2C3BD6F4" w14:textId="14F1864F" w:rsidR="00D42681" w:rsidRDefault="00D42681" w:rsidP="00D42681">
      <w:pPr>
        <w:pStyle w:val="Paragraphedeliste"/>
        <w:numPr>
          <w:ilvl w:val="0"/>
          <w:numId w:val="34"/>
        </w:numPr>
      </w:pPr>
      <w:r>
        <w:t>Construire en fer</w:t>
      </w:r>
    </w:p>
    <w:p w14:paraId="5EA90354" w14:textId="547137DA" w:rsidR="00D42681" w:rsidRDefault="00D42681" w:rsidP="00D42681">
      <w:pPr>
        <w:pStyle w:val="Paragraphedeliste"/>
        <w:numPr>
          <w:ilvl w:val="0"/>
          <w:numId w:val="34"/>
        </w:numPr>
      </w:pPr>
      <w:r>
        <w:t>Construire en verre</w:t>
      </w:r>
    </w:p>
    <w:p w14:paraId="06BE1A7D" w14:textId="30096B54" w:rsidR="00D42681" w:rsidRDefault="00D42681" w:rsidP="00D42681">
      <w:pPr>
        <w:pStyle w:val="Titre2"/>
      </w:pPr>
      <w:r>
        <w:t>L’archéologue</w:t>
      </w:r>
    </w:p>
    <w:p w14:paraId="154CF854" w14:textId="4276F9E5" w:rsidR="00D42681" w:rsidRDefault="00D42681" w:rsidP="00D42681">
      <w:pPr>
        <w:pStyle w:val="Paragraphedeliste"/>
        <w:numPr>
          <w:ilvl w:val="0"/>
          <w:numId w:val="35"/>
        </w:numPr>
      </w:pPr>
      <w:r>
        <w:t>Fouiller dehors</w:t>
      </w:r>
    </w:p>
    <w:p w14:paraId="1084672E" w14:textId="4955331E" w:rsidR="00D42681" w:rsidRDefault="00D42681" w:rsidP="00D42681">
      <w:pPr>
        <w:pStyle w:val="Paragraphedeliste"/>
        <w:numPr>
          <w:ilvl w:val="0"/>
          <w:numId w:val="35"/>
        </w:numPr>
      </w:pPr>
      <w:r>
        <w:t>Fouiller une ruine</w:t>
      </w:r>
    </w:p>
    <w:p w14:paraId="695DAA25" w14:textId="0DDDE722" w:rsidR="00D42681" w:rsidRDefault="00D42681" w:rsidP="00D42681">
      <w:pPr>
        <w:pStyle w:val="Paragraphedeliste"/>
        <w:numPr>
          <w:ilvl w:val="0"/>
          <w:numId w:val="35"/>
        </w:numPr>
      </w:pPr>
      <w:r>
        <w:t>Fouiller un site</w:t>
      </w:r>
    </w:p>
    <w:p w14:paraId="6496F265" w14:textId="14F8C00C" w:rsidR="00D42681" w:rsidRPr="00D42681" w:rsidRDefault="00D42681" w:rsidP="00D42681">
      <w:pPr>
        <w:pStyle w:val="Paragraphedeliste"/>
        <w:numPr>
          <w:ilvl w:val="0"/>
          <w:numId w:val="35"/>
        </w:numPr>
      </w:pPr>
      <w:r>
        <w:t>Exhumer</w:t>
      </w:r>
    </w:p>
    <w:p w14:paraId="4D221842" w14:textId="4A0BDFD6" w:rsidR="00D42681" w:rsidRDefault="00D42681" w:rsidP="00D42681">
      <w:pPr>
        <w:pStyle w:val="Titre2"/>
      </w:pPr>
      <w:r>
        <w:lastRenderedPageBreak/>
        <w:t>L’étudiant</w:t>
      </w:r>
    </w:p>
    <w:p w14:paraId="4F1DECA2" w14:textId="4496FE8A" w:rsidR="00D42681" w:rsidRDefault="00D42681" w:rsidP="00D42681">
      <w:pPr>
        <w:pStyle w:val="Paragraphedeliste"/>
        <w:numPr>
          <w:ilvl w:val="0"/>
          <w:numId w:val="36"/>
        </w:numPr>
      </w:pPr>
      <w:r>
        <w:t>Etudier</w:t>
      </w:r>
    </w:p>
    <w:p w14:paraId="01C9AE7F" w14:textId="4CA9C9C6" w:rsidR="00720BEE" w:rsidRDefault="00720BEE" w:rsidP="00720BEE">
      <w:pPr>
        <w:pStyle w:val="Titre2"/>
      </w:pPr>
      <w:r>
        <w:t>Le professeur</w:t>
      </w:r>
    </w:p>
    <w:p w14:paraId="313801CC" w14:textId="28AE9988" w:rsidR="00720BEE" w:rsidRDefault="00720BEE" w:rsidP="00720BEE">
      <w:pPr>
        <w:pStyle w:val="Paragraphedeliste"/>
        <w:numPr>
          <w:ilvl w:val="0"/>
          <w:numId w:val="36"/>
        </w:numPr>
      </w:pPr>
      <w:r>
        <w:t>Enseigner</w:t>
      </w:r>
    </w:p>
    <w:p w14:paraId="24189165" w14:textId="6764EC03" w:rsidR="00720BEE" w:rsidRDefault="00720BEE" w:rsidP="00720BEE">
      <w:pPr>
        <w:pStyle w:val="Titre2"/>
      </w:pPr>
      <w:r>
        <w:t>L’explorateur</w:t>
      </w:r>
    </w:p>
    <w:p w14:paraId="2714E369" w14:textId="5E93E495" w:rsidR="00720BEE" w:rsidRPr="00720BEE" w:rsidRDefault="00720BEE" w:rsidP="00720BEE">
      <w:pPr>
        <w:pStyle w:val="Paragraphedeliste"/>
        <w:numPr>
          <w:ilvl w:val="0"/>
          <w:numId w:val="36"/>
        </w:numPr>
      </w:pPr>
      <w:r>
        <w:t>Se déplacer</w:t>
      </w:r>
    </w:p>
    <w:sectPr w:rsidR="00720BEE" w:rsidRPr="00720BEE" w:rsidSect="00F129F1">
      <w:headerReference w:type="even" r:id="rId18"/>
      <w:headerReference w:type="default" r:id="rId19"/>
      <w:footerReference w:type="even" r:id="rId20"/>
      <w:footerReference w:type="default" r:id="rId21"/>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Thibaut Henin" w:date="2014-06-17T14:24:00Z" w:initials="TH">
    <w:p w14:paraId="4E64824E" w14:textId="2A8C129D" w:rsidR="0092490D" w:rsidRDefault="0092490D">
      <w:pPr>
        <w:pStyle w:val="Commentaire"/>
      </w:pPr>
      <w:r>
        <w:rPr>
          <w:rStyle w:val="Marquedecommentaire"/>
        </w:rPr>
        <w:annotationRef/>
      </w:r>
      <w:r>
        <w:t>Déterminer la manière de s’en servir (quelles compétences, globalement, sont utilisables ici).</w:t>
      </w:r>
    </w:p>
  </w:comment>
  <w:comment w:id="407" w:author="Thibaut Henin" w:date="2014-06-26T11:29:00Z" w:initials="TH">
    <w:p w14:paraId="6B4180F0" w14:textId="77777777" w:rsidR="0092490D" w:rsidRPr="00D46A8C" w:rsidRDefault="0092490D" w:rsidP="00641630">
      <w:pPr>
        <w:pStyle w:val="Commentaire"/>
        <w:rPr>
          <w:lang w:val="en-US"/>
        </w:rPr>
      </w:pPr>
      <w:r>
        <w:rPr>
          <w:rStyle w:val="Marquedecommentaire"/>
        </w:rPr>
        <w:annotationRef/>
      </w:r>
      <w:r w:rsidRPr="00D46A8C">
        <w:rPr>
          <w:lang w:val="en-US"/>
        </w:rPr>
        <w:t>OliOil</w:t>
      </w:r>
    </w:p>
  </w:comment>
  <w:comment w:id="408" w:author="Thibaut Henin" w:date="2014-06-26T11:34:00Z" w:initials="TH">
    <w:p w14:paraId="6D3E583A" w14:textId="77777777" w:rsidR="0092490D" w:rsidRPr="00021AF6" w:rsidRDefault="0092490D" w:rsidP="00641630">
      <w:pPr>
        <w:pStyle w:val="Commentaire"/>
        <w:rPr>
          <w:lang w:val="en-US"/>
        </w:rPr>
      </w:pPr>
      <w:r>
        <w:rPr>
          <w:rStyle w:val="Marquedecommentaire"/>
        </w:rPr>
        <w:annotationRef/>
      </w:r>
      <w:r w:rsidRPr="00021AF6">
        <w:rPr>
          <w:lang w:val="en-US"/>
        </w:rPr>
        <w:t>AridoOil</w:t>
      </w:r>
    </w:p>
  </w:comment>
  <w:comment w:id="409" w:author="Thibaut Henin" w:date="2014-06-26T11:30:00Z" w:initials="TH">
    <w:p w14:paraId="686088F1" w14:textId="77777777" w:rsidR="0092490D" w:rsidRPr="00D46A8C" w:rsidRDefault="0092490D" w:rsidP="00641630">
      <w:pPr>
        <w:pStyle w:val="Commentaire"/>
        <w:rPr>
          <w:lang w:val="en-US"/>
        </w:rPr>
      </w:pPr>
      <w:r>
        <w:rPr>
          <w:rStyle w:val="Marquedecommentaire"/>
        </w:rPr>
        <w:annotationRef/>
      </w:r>
      <w:r w:rsidRPr="00D46A8C">
        <w:rPr>
          <w:lang w:val="en-US"/>
        </w:rPr>
        <w:t>FlentoPowder</w:t>
      </w:r>
    </w:p>
  </w:comment>
  <w:comment w:id="410" w:author="Thibaut Henin" w:date="2014-06-26T11:30:00Z" w:initials="TH">
    <w:p w14:paraId="09822049" w14:textId="77777777" w:rsidR="0092490D" w:rsidRPr="00D46A8C" w:rsidRDefault="0092490D" w:rsidP="006E3DA3">
      <w:pPr>
        <w:pStyle w:val="Commentaire"/>
        <w:rPr>
          <w:lang w:val="en-US"/>
        </w:rPr>
      </w:pPr>
      <w:r>
        <w:rPr>
          <w:rStyle w:val="Marquedecommentaire"/>
        </w:rPr>
        <w:annotationRef/>
      </w:r>
      <w:r w:rsidRPr="00D46A8C">
        <w:rPr>
          <w:lang w:val="en-US"/>
        </w:rPr>
        <w:t>AvoroCereal</w:t>
      </w:r>
    </w:p>
  </w:comment>
  <w:comment w:id="411" w:author="Thibaut Henin" w:date="2014-06-26T11:30:00Z" w:initials="TH">
    <w:p w14:paraId="34012DEA" w14:textId="77777777" w:rsidR="0092490D" w:rsidRPr="00D46A8C" w:rsidRDefault="0092490D" w:rsidP="006E3DA3">
      <w:pPr>
        <w:pStyle w:val="Commentaire"/>
        <w:rPr>
          <w:lang w:val="en-US"/>
        </w:rPr>
      </w:pPr>
      <w:r>
        <w:rPr>
          <w:rStyle w:val="Marquedecommentaire"/>
        </w:rPr>
        <w:annotationRef/>
      </w:r>
      <w:r w:rsidRPr="00D46A8C">
        <w:rPr>
          <w:lang w:val="en-US"/>
        </w:rPr>
        <w:t>AvoroFlour</w:t>
      </w:r>
    </w:p>
  </w:comment>
  <w:comment w:id="412" w:author="Thibaut Henin" w:date="2014-06-26T11:31:00Z" w:initials="TH">
    <w:p w14:paraId="208DF3DC" w14:textId="77777777" w:rsidR="0092490D" w:rsidRPr="00D46A8C" w:rsidRDefault="0092490D" w:rsidP="006E3DA3">
      <w:pPr>
        <w:pStyle w:val="Commentaire"/>
        <w:rPr>
          <w:lang w:val="en-US"/>
        </w:rPr>
      </w:pPr>
      <w:r>
        <w:rPr>
          <w:rStyle w:val="Marquedecommentaire"/>
        </w:rPr>
        <w:annotationRef/>
      </w:r>
      <w:r w:rsidRPr="00D46A8C">
        <w:rPr>
          <w:lang w:val="en-US"/>
        </w:rPr>
        <w:t>LichojFlour</w:t>
      </w:r>
    </w:p>
  </w:comment>
  <w:comment w:id="414" w:author="Corinne Henin" w:date="2014-06-26T15:31:00Z" w:initials="CH">
    <w:p w14:paraId="03DADE6C" w14:textId="4EA8B00A" w:rsidR="0092490D" w:rsidRPr="00021AF6" w:rsidRDefault="0092490D">
      <w:pPr>
        <w:pStyle w:val="Commentaire"/>
        <w:rPr>
          <w:lang w:val="en-US"/>
        </w:rPr>
      </w:pPr>
      <w:r>
        <w:rPr>
          <w:rStyle w:val="Marquedecommentaire"/>
        </w:rPr>
        <w:annotationRef/>
      </w:r>
      <w:r w:rsidRPr="00021AF6">
        <w:rPr>
          <w:lang w:val="en-US"/>
        </w:rPr>
        <w:t>MakeBetWoodPot</w:t>
      </w:r>
    </w:p>
  </w:comment>
  <w:comment w:id="415" w:author="Corinne Henin" w:date="2014-06-26T15:31:00Z" w:initials="CH">
    <w:p w14:paraId="3876522A" w14:textId="14F7904A" w:rsidR="0092490D" w:rsidRPr="00021AF6" w:rsidRDefault="0092490D">
      <w:pPr>
        <w:pStyle w:val="Commentaire"/>
        <w:rPr>
          <w:lang w:val="en-US"/>
        </w:rPr>
      </w:pPr>
      <w:r>
        <w:rPr>
          <w:rStyle w:val="Marquedecommentaire"/>
        </w:rPr>
        <w:annotationRef/>
      </w:r>
      <w:r w:rsidRPr="00021AF6">
        <w:rPr>
          <w:lang w:val="en-US"/>
        </w:rPr>
        <w:t>MakeKverWoodPot</w:t>
      </w:r>
    </w:p>
  </w:comment>
  <w:comment w:id="416" w:author="Corinne Henin" w:date="2014-06-26T15:32:00Z" w:initials="CH">
    <w:p w14:paraId="7867272B" w14:textId="5D521DCB" w:rsidR="0092490D" w:rsidRPr="00021AF6" w:rsidRDefault="0092490D">
      <w:pPr>
        <w:pStyle w:val="Commentaire"/>
        <w:rPr>
          <w:lang w:val="en-US"/>
        </w:rPr>
      </w:pPr>
      <w:r>
        <w:rPr>
          <w:rStyle w:val="Marquedecommentaire"/>
        </w:rPr>
        <w:annotationRef/>
      </w:r>
      <w:r w:rsidRPr="00021AF6">
        <w:rPr>
          <w:lang w:val="en-US"/>
        </w:rPr>
        <w:t>MakeBetSpoon</w:t>
      </w:r>
    </w:p>
  </w:comment>
  <w:comment w:id="417" w:author="Corinne Henin" w:date="2014-06-26T15:32:00Z" w:initials="CH">
    <w:p w14:paraId="324DED75" w14:textId="5895CD0E" w:rsidR="0092490D" w:rsidRPr="00021AF6" w:rsidRDefault="0092490D">
      <w:pPr>
        <w:pStyle w:val="Commentaire"/>
        <w:rPr>
          <w:lang w:val="en-US"/>
        </w:rPr>
      </w:pPr>
      <w:r>
        <w:rPr>
          <w:rStyle w:val="Marquedecommentaire"/>
        </w:rPr>
        <w:annotationRef/>
      </w:r>
      <w:r w:rsidRPr="00021AF6">
        <w:rPr>
          <w:lang w:val="en-US"/>
        </w:rPr>
        <w:t>MakeSalikSpoon</w:t>
      </w:r>
    </w:p>
  </w:comment>
  <w:comment w:id="418" w:author="Corinne Henin" w:date="2014-06-26T15:33:00Z" w:initials="CH">
    <w:p w14:paraId="13971938" w14:textId="05ADB8A5" w:rsidR="0092490D" w:rsidRPr="00021AF6" w:rsidRDefault="0092490D">
      <w:pPr>
        <w:pStyle w:val="Commentaire"/>
        <w:rPr>
          <w:lang w:val="en-US"/>
        </w:rPr>
      </w:pPr>
      <w:r>
        <w:rPr>
          <w:rStyle w:val="Marquedecommentaire"/>
        </w:rPr>
        <w:annotationRef/>
      </w:r>
      <w:r w:rsidRPr="00021AF6">
        <w:rPr>
          <w:lang w:val="en-US"/>
        </w:rPr>
        <w:t>MakeSprucSpoon</w:t>
      </w:r>
    </w:p>
  </w:comment>
  <w:comment w:id="419" w:author="Corinne Henin" w:date="2014-06-26T15:34:00Z" w:initials="CH">
    <w:p w14:paraId="74914F74" w14:textId="20ECC380" w:rsidR="0092490D" w:rsidRPr="00021AF6" w:rsidRDefault="0092490D">
      <w:pPr>
        <w:pStyle w:val="Commentaire"/>
        <w:rPr>
          <w:lang w:val="en-US"/>
        </w:rPr>
      </w:pPr>
      <w:r>
        <w:rPr>
          <w:rStyle w:val="Marquedecommentaire"/>
        </w:rPr>
        <w:annotationRef/>
      </w:r>
      <w:r w:rsidRPr="00021AF6">
        <w:rPr>
          <w:lang w:val="en-US"/>
        </w:rPr>
        <w:t>MakeSalikBowl</w:t>
      </w:r>
    </w:p>
  </w:comment>
  <w:comment w:id="420" w:author="Corinne Henin" w:date="2014-06-26T15:34:00Z" w:initials="CH">
    <w:p w14:paraId="3614D287" w14:textId="7E2AC9A0" w:rsidR="0092490D" w:rsidRPr="00021AF6" w:rsidRDefault="0092490D">
      <w:pPr>
        <w:pStyle w:val="Commentaire"/>
        <w:rPr>
          <w:lang w:val="en-US"/>
        </w:rPr>
      </w:pPr>
      <w:r>
        <w:rPr>
          <w:rStyle w:val="Marquedecommentaire"/>
        </w:rPr>
        <w:annotationRef/>
      </w:r>
      <w:r w:rsidRPr="00021AF6">
        <w:rPr>
          <w:lang w:val="en-US"/>
        </w:rPr>
        <w:t>MakeAbiBowl</w:t>
      </w:r>
    </w:p>
  </w:comment>
  <w:comment w:id="421" w:author="Corinne Henin" w:date="2014-06-26T15:36:00Z" w:initials="CH">
    <w:p w14:paraId="02566F2B" w14:textId="7B5B2A3A" w:rsidR="0092490D" w:rsidRPr="00021AF6" w:rsidRDefault="0092490D">
      <w:pPr>
        <w:pStyle w:val="Commentaire"/>
        <w:rPr>
          <w:lang w:val="en-US"/>
        </w:rPr>
      </w:pPr>
      <w:r>
        <w:rPr>
          <w:rStyle w:val="Marquedecommentaire"/>
        </w:rPr>
        <w:annotationRef/>
      </w:r>
      <w:r w:rsidRPr="00021AF6">
        <w:rPr>
          <w:lang w:val="en-US"/>
        </w:rPr>
        <w:t>MakeSalikBolus</w:t>
      </w:r>
    </w:p>
  </w:comment>
  <w:comment w:id="422" w:author="Corinne Henin" w:date="2014-06-26T15:37:00Z" w:initials="CH">
    <w:p w14:paraId="736FDFF0" w14:textId="48D4C1BD" w:rsidR="0092490D" w:rsidRPr="00021AF6" w:rsidRDefault="0092490D">
      <w:pPr>
        <w:pStyle w:val="Commentaire"/>
        <w:rPr>
          <w:lang w:val="en-US"/>
        </w:rPr>
      </w:pPr>
      <w:r>
        <w:rPr>
          <w:rStyle w:val="Marquedecommentaire"/>
        </w:rPr>
        <w:annotationRef/>
      </w:r>
      <w:r w:rsidRPr="00021AF6">
        <w:rPr>
          <w:lang w:val="en-US"/>
        </w:rPr>
        <w:t>MakeAbiBolus</w:t>
      </w:r>
    </w:p>
  </w:comment>
  <w:comment w:id="423" w:author="Corinne Henin" w:date="2014-06-26T15:37:00Z" w:initials="CH">
    <w:p w14:paraId="25194E99" w14:textId="4945054A" w:rsidR="0092490D" w:rsidRPr="00021AF6" w:rsidRDefault="0092490D">
      <w:pPr>
        <w:pStyle w:val="Commentaire"/>
        <w:rPr>
          <w:lang w:val="en-US"/>
        </w:rPr>
      </w:pPr>
      <w:r>
        <w:rPr>
          <w:rStyle w:val="Marquedecommentaire"/>
        </w:rPr>
        <w:annotationRef/>
      </w:r>
      <w:r w:rsidRPr="00021AF6">
        <w:rPr>
          <w:lang w:val="en-US"/>
        </w:rPr>
        <w:t>MakeBetPlate</w:t>
      </w:r>
    </w:p>
  </w:comment>
  <w:comment w:id="424" w:author="Corinne Henin" w:date="2014-06-26T15:37:00Z" w:initials="CH">
    <w:p w14:paraId="77E8C624" w14:textId="0C43F266" w:rsidR="0092490D" w:rsidRPr="00021AF6" w:rsidRDefault="0092490D">
      <w:pPr>
        <w:pStyle w:val="Commentaire"/>
        <w:rPr>
          <w:lang w:val="en-US"/>
        </w:rPr>
      </w:pPr>
      <w:r>
        <w:rPr>
          <w:rStyle w:val="Marquedecommentaire"/>
        </w:rPr>
        <w:annotationRef/>
      </w:r>
      <w:r w:rsidRPr="00021AF6">
        <w:rPr>
          <w:lang w:val="en-US"/>
        </w:rPr>
        <w:t>MakeSprucPlate</w:t>
      </w:r>
    </w:p>
  </w:comment>
  <w:comment w:id="425" w:author="Corinne Henin" w:date="2014-06-26T15:38:00Z" w:initials="CH">
    <w:p w14:paraId="25B6E4F5" w14:textId="4B3590FB" w:rsidR="0092490D" w:rsidRPr="00021AF6" w:rsidRDefault="0092490D">
      <w:pPr>
        <w:pStyle w:val="Commentaire"/>
        <w:rPr>
          <w:lang w:val="en-US"/>
        </w:rPr>
      </w:pPr>
      <w:r>
        <w:rPr>
          <w:rStyle w:val="Marquedecommentaire"/>
        </w:rPr>
        <w:annotationRef/>
      </w:r>
      <w:r w:rsidRPr="00021AF6">
        <w:rPr>
          <w:lang w:val="en-US"/>
        </w:rPr>
        <w:t>MakeLarikPlate</w:t>
      </w:r>
    </w:p>
  </w:comment>
  <w:comment w:id="426" w:author="Corinne Henin" w:date="2014-06-26T15:40:00Z" w:initials="CH">
    <w:p w14:paraId="6107C3E0" w14:textId="561DF61A" w:rsidR="0092490D" w:rsidRPr="00021AF6" w:rsidRDefault="0092490D">
      <w:pPr>
        <w:pStyle w:val="Commentaire"/>
        <w:rPr>
          <w:lang w:val="en-US"/>
        </w:rPr>
      </w:pPr>
      <w:r>
        <w:rPr>
          <w:rStyle w:val="Marquedecommentaire"/>
        </w:rPr>
        <w:annotationRef/>
      </w:r>
      <w:r w:rsidRPr="00021AF6">
        <w:rPr>
          <w:lang w:val="en-US"/>
        </w:rPr>
        <w:t>MakeComb</w:t>
      </w:r>
    </w:p>
  </w:comment>
  <w:comment w:id="427" w:author="Corinne Henin" w:date="2014-06-26T15:40:00Z" w:initials="CH">
    <w:p w14:paraId="56771BC9" w14:textId="456AC2EA" w:rsidR="0092490D" w:rsidRPr="00021AF6" w:rsidRDefault="0092490D">
      <w:pPr>
        <w:pStyle w:val="Commentaire"/>
        <w:rPr>
          <w:lang w:val="en-US"/>
        </w:rPr>
      </w:pPr>
      <w:r>
        <w:rPr>
          <w:rStyle w:val="Marquedecommentaire"/>
        </w:rPr>
        <w:annotationRef/>
      </w:r>
      <w:r w:rsidRPr="00021AF6">
        <w:rPr>
          <w:lang w:val="en-US"/>
        </w:rPr>
        <w:t>MakeKverSealLiquid</w:t>
      </w:r>
    </w:p>
  </w:comment>
  <w:comment w:id="428" w:author="Corinne Henin" w:date="2014-06-26T15:41:00Z" w:initials="CH">
    <w:p w14:paraId="2BC47376" w14:textId="4C61FFD0" w:rsidR="0092490D" w:rsidRPr="00021AF6" w:rsidRDefault="0092490D">
      <w:pPr>
        <w:pStyle w:val="Commentaire"/>
        <w:rPr>
          <w:lang w:val="en-US"/>
        </w:rPr>
      </w:pPr>
      <w:r>
        <w:rPr>
          <w:rStyle w:val="Marquedecommentaire"/>
        </w:rPr>
        <w:annotationRef/>
      </w:r>
      <w:r w:rsidRPr="00021AF6">
        <w:rPr>
          <w:lang w:val="en-US"/>
        </w:rPr>
        <w:t>MakePinSealLiquid</w:t>
      </w:r>
    </w:p>
  </w:comment>
  <w:comment w:id="429" w:author="Corinne Henin" w:date="2014-06-26T15:43:00Z" w:initials="CH">
    <w:p w14:paraId="669FA4CE" w14:textId="4FA5DA13" w:rsidR="0092490D" w:rsidRPr="00021AF6" w:rsidRDefault="0092490D">
      <w:pPr>
        <w:pStyle w:val="Commentaire"/>
        <w:rPr>
          <w:lang w:val="en-US"/>
        </w:rPr>
      </w:pPr>
      <w:r>
        <w:rPr>
          <w:rStyle w:val="Marquedecommentaire"/>
        </w:rPr>
        <w:annotationRef/>
      </w:r>
      <w:r w:rsidRPr="00021AF6">
        <w:rPr>
          <w:lang w:val="en-US"/>
        </w:rPr>
        <w:t>MakeBetMortarAndPestle</w:t>
      </w:r>
    </w:p>
  </w:comment>
  <w:comment w:id="430" w:author="Corinne Henin" w:date="2014-06-26T15:45:00Z" w:initials="CH">
    <w:p w14:paraId="28ABF4DA" w14:textId="55876026" w:rsidR="0092490D" w:rsidRPr="00021AF6" w:rsidRDefault="0092490D">
      <w:pPr>
        <w:pStyle w:val="Commentaire"/>
        <w:rPr>
          <w:lang w:val="en-US"/>
        </w:rPr>
      </w:pPr>
      <w:r>
        <w:rPr>
          <w:rStyle w:val="Marquedecommentaire"/>
        </w:rPr>
        <w:annotationRef/>
      </w:r>
      <w:r w:rsidRPr="00021AF6">
        <w:rPr>
          <w:lang w:val="en-US"/>
        </w:rPr>
        <w:t>MakeKverBarrate</w:t>
      </w:r>
    </w:p>
  </w:comment>
  <w:comment w:id="431" w:author="Corinne Henin" w:date="2014-06-26T15:46:00Z" w:initials="CH">
    <w:p w14:paraId="458071CA" w14:textId="68236F88" w:rsidR="0092490D" w:rsidRPr="00021AF6" w:rsidRDefault="0092490D">
      <w:pPr>
        <w:pStyle w:val="Commentaire"/>
        <w:rPr>
          <w:lang w:val="en-US"/>
        </w:rPr>
      </w:pPr>
      <w:r>
        <w:rPr>
          <w:rStyle w:val="Marquedecommentaire"/>
        </w:rPr>
        <w:annotationRef/>
      </w:r>
      <w:r w:rsidRPr="00021AF6">
        <w:rPr>
          <w:lang w:val="en-US"/>
        </w:rPr>
        <w:t>MakeRopewalk</w:t>
      </w:r>
    </w:p>
  </w:comment>
  <w:comment w:id="434" w:author="Corinne Henin" w:date="2014-06-26T16:01:00Z" w:initials="CH">
    <w:p w14:paraId="35AD9572" w14:textId="3BE44CB9" w:rsidR="0092490D" w:rsidRPr="00021AF6" w:rsidRDefault="0092490D">
      <w:pPr>
        <w:pStyle w:val="Commentaire"/>
        <w:rPr>
          <w:lang w:val="en-US"/>
        </w:rPr>
      </w:pPr>
      <w:r>
        <w:rPr>
          <w:rStyle w:val="Marquedecommentaire"/>
        </w:rPr>
        <w:annotationRef/>
      </w:r>
      <w:r w:rsidRPr="00021AF6">
        <w:rPr>
          <w:lang w:val="en-US"/>
        </w:rPr>
        <w:t>PyrolyzingCoal</w:t>
      </w:r>
    </w:p>
  </w:comment>
  <w:comment w:id="436" w:author="Corinne Henin" w:date="2014-06-26T16:01:00Z" w:initials="CH">
    <w:p w14:paraId="684B9CBB" w14:textId="7B918373" w:rsidR="0092490D" w:rsidRPr="00021AF6" w:rsidRDefault="0092490D">
      <w:pPr>
        <w:pStyle w:val="Commentaire"/>
        <w:rPr>
          <w:lang w:val="en-US"/>
        </w:rPr>
      </w:pPr>
      <w:r>
        <w:rPr>
          <w:rStyle w:val="Marquedecommentaire"/>
        </w:rPr>
        <w:annotationRef/>
      </w:r>
      <w:r w:rsidRPr="00021AF6">
        <w:rPr>
          <w:lang w:val="en-US"/>
        </w:rPr>
        <w:t>ProduceCastIron</w:t>
      </w:r>
    </w:p>
  </w:comment>
  <w:comment w:id="437" w:author="Corinne Henin" w:date="2014-06-26T16:01:00Z" w:initials="CH">
    <w:p w14:paraId="49AFD9C2" w14:textId="21D299C3" w:rsidR="0092490D" w:rsidRPr="00021AF6" w:rsidRDefault="0092490D">
      <w:pPr>
        <w:pStyle w:val="Commentaire"/>
        <w:rPr>
          <w:lang w:val="en-US"/>
        </w:rPr>
      </w:pPr>
      <w:r>
        <w:rPr>
          <w:rStyle w:val="Marquedecommentaire"/>
        </w:rPr>
        <w:annotationRef/>
      </w:r>
      <w:r w:rsidRPr="00021AF6">
        <w:rPr>
          <w:lang w:val="en-US"/>
        </w:rPr>
        <w:t>ProduceSteel</w:t>
      </w:r>
    </w:p>
  </w:comment>
  <w:comment w:id="439" w:author="Corinne Henin" w:date="2014-06-26T16:03:00Z" w:initials="CH">
    <w:p w14:paraId="27619DB7" w14:textId="3CB551AD" w:rsidR="0092490D" w:rsidRPr="00021AF6" w:rsidRDefault="0092490D">
      <w:pPr>
        <w:pStyle w:val="Commentaire"/>
        <w:rPr>
          <w:lang w:val="en-US"/>
        </w:rPr>
      </w:pPr>
      <w:r>
        <w:rPr>
          <w:rStyle w:val="Marquedecommentaire"/>
        </w:rPr>
        <w:annotationRef/>
      </w:r>
      <w:r w:rsidRPr="00021AF6">
        <w:rPr>
          <w:lang w:val="en-US"/>
        </w:rPr>
        <w:t>MakeCastIron</w:t>
      </w:r>
    </w:p>
  </w:comment>
  <w:comment w:id="440" w:author="Corinne Henin" w:date="2014-06-26T16:03:00Z" w:initials="CH">
    <w:p w14:paraId="130B3689" w14:textId="7825498E" w:rsidR="0092490D" w:rsidRPr="00021AF6" w:rsidRDefault="0092490D">
      <w:pPr>
        <w:pStyle w:val="Commentaire"/>
        <w:rPr>
          <w:lang w:val="en-US"/>
        </w:rPr>
      </w:pPr>
      <w:r>
        <w:rPr>
          <w:rStyle w:val="Marquedecommentaire"/>
        </w:rPr>
        <w:annotationRef/>
      </w:r>
      <w:r w:rsidRPr="00021AF6">
        <w:rPr>
          <w:lang w:val="en-US"/>
        </w:rPr>
        <w:t>MakeSteel</w:t>
      </w:r>
    </w:p>
  </w:comment>
  <w:comment w:id="442" w:author="Corinne Henin" w:date="2014-06-26T16:12:00Z" w:initials="CH">
    <w:p w14:paraId="768D92A8" w14:textId="5BCB5CB8" w:rsidR="0092490D" w:rsidRPr="00021AF6" w:rsidRDefault="0092490D">
      <w:pPr>
        <w:pStyle w:val="Commentaire"/>
        <w:rPr>
          <w:lang w:val="en-US"/>
        </w:rPr>
      </w:pPr>
      <w:r>
        <w:rPr>
          <w:rStyle w:val="Marquedecommentaire"/>
        </w:rPr>
        <w:annotationRef/>
      </w:r>
      <w:r w:rsidRPr="00021AF6">
        <w:rPr>
          <w:lang w:val="en-US"/>
        </w:rPr>
        <w:t>MakeTube</w:t>
      </w:r>
    </w:p>
  </w:comment>
  <w:comment w:id="443" w:author="Corinne Henin" w:date="2014-06-26T16:13:00Z" w:initials="CH">
    <w:p w14:paraId="23B0F11D" w14:textId="3115E103" w:rsidR="0092490D" w:rsidRPr="00021AF6" w:rsidRDefault="0092490D">
      <w:pPr>
        <w:pStyle w:val="Commentaire"/>
        <w:rPr>
          <w:lang w:val="en-US"/>
        </w:rPr>
      </w:pPr>
      <w:r>
        <w:rPr>
          <w:rStyle w:val="Marquedecommentaire"/>
        </w:rPr>
        <w:annotationRef/>
      </w:r>
      <w:r w:rsidRPr="00021AF6">
        <w:rPr>
          <w:lang w:val="en-US"/>
        </w:rPr>
        <w:t>MakeSaw</w:t>
      </w:r>
    </w:p>
  </w:comment>
  <w:comment w:id="444" w:author="Corinne Henin" w:date="2014-06-26T16:13:00Z" w:initials="CH">
    <w:p w14:paraId="2F660642" w14:textId="2097F2ED" w:rsidR="0092490D" w:rsidRPr="00021AF6" w:rsidRDefault="0092490D">
      <w:pPr>
        <w:pStyle w:val="Commentaire"/>
        <w:rPr>
          <w:lang w:val="en-US"/>
        </w:rPr>
      </w:pPr>
      <w:r>
        <w:rPr>
          <w:rStyle w:val="Marquedecommentaire"/>
        </w:rPr>
        <w:annotationRef/>
      </w:r>
      <w:r w:rsidRPr="00021AF6">
        <w:rPr>
          <w:lang w:val="en-US"/>
        </w:rPr>
        <w:t>MakeAxe</w:t>
      </w:r>
    </w:p>
  </w:comment>
  <w:comment w:id="445" w:author="Corinne Henin" w:date="2014-06-26T16:13:00Z" w:initials="CH">
    <w:p w14:paraId="004F1FEE" w14:textId="6BA921B4" w:rsidR="0092490D" w:rsidRPr="00021AF6" w:rsidRDefault="0092490D">
      <w:pPr>
        <w:pStyle w:val="Commentaire"/>
        <w:rPr>
          <w:lang w:val="en-US"/>
        </w:rPr>
      </w:pPr>
      <w:r>
        <w:rPr>
          <w:rStyle w:val="Marquedecommentaire"/>
        </w:rPr>
        <w:annotationRef/>
      </w:r>
      <w:r w:rsidRPr="00021AF6">
        <w:rPr>
          <w:lang w:val="en-US"/>
        </w:rPr>
        <w:t>MakeSerpe</w:t>
      </w:r>
    </w:p>
  </w:comment>
  <w:comment w:id="446" w:author="Corinne Henin" w:date="2014-06-26T16:14:00Z" w:initials="CH">
    <w:p w14:paraId="527EF2FF" w14:textId="335C7706" w:rsidR="0092490D" w:rsidRPr="00021AF6" w:rsidRDefault="0092490D">
      <w:pPr>
        <w:pStyle w:val="Commentaire"/>
        <w:rPr>
          <w:lang w:val="en-US"/>
        </w:rPr>
      </w:pPr>
      <w:r>
        <w:rPr>
          <w:rStyle w:val="Marquedecommentaire"/>
        </w:rPr>
        <w:annotationRef/>
      </w:r>
      <w:r w:rsidRPr="00021AF6">
        <w:rPr>
          <w:lang w:val="en-US"/>
        </w:rPr>
        <w:t>MakeSecateur</w:t>
      </w:r>
    </w:p>
  </w:comment>
  <w:comment w:id="447" w:author="Corinne Henin" w:date="2014-06-26T16:14:00Z" w:initials="CH">
    <w:p w14:paraId="7D4EFF5C" w14:textId="105F0C2F" w:rsidR="0092490D" w:rsidRPr="00021AF6" w:rsidRDefault="0092490D">
      <w:pPr>
        <w:pStyle w:val="Commentaire"/>
        <w:rPr>
          <w:lang w:val="en-US"/>
        </w:rPr>
      </w:pPr>
      <w:r>
        <w:rPr>
          <w:rStyle w:val="Marquedecommentaire"/>
        </w:rPr>
        <w:annotationRef/>
      </w:r>
      <w:r w:rsidRPr="00021AF6">
        <w:rPr>
          <w:lang w:val="en-US"/>
        </w:rPr>
        <w:t>MakeScythe</w:t>
      </w:r>
    </w:p>
  </w:comment>
  <w:comment w:id="448" w:author="Corinne Henin" w:date="2014-06-26T16:14:00Z" w:initials="CH">
    <w:p w14:paraId="29632D35" w14:textId="0C7D31B2" w:rsidR="0092490D" w:rsidRPr="00021AF6" w:rsidRDefault="0092490D">
      <w:pPr>
        <w:pStyle w:val="Commentaire"/>
        <w:rPr>
          <w:lang w:val="en-US"/>
        </w:rPr>
      </w:pPr>
      <w:r>
        <w:rPr>
          <w:rStyle w:val="Marquedecommentaire"/>
        </w:rPr>
        <w:annotationRef/>
      </w:r>
      <w:r w:rsidRPr="00021AF6">
        <w:rPr>
          <w:lang w:val="en-US"/>
        </w:rPr>
        <w:t>MakeKnife</w:t>
      </w:r>
    </w:p>
  </w:comment>
  <w:comment w:id="449" w:author="Corinne Henin" w:date="2014-06-26T16:15:00Z" w:initials="CH">
    <w:p w14:paraId="39E8293F" w14:textId="0EDEE5E7" w:rsidR="0092490D" w:rsidRPr="00021AF6" w:rsidRDefault="0092490D">
      <w:pPr>
        <w:pStyle w:val="Commentaire"/>
        <w:rPr>
          <w:lang w:val="en-US"/>
        </w:rPr>
      </w:pPr>
      <w:r>
        <w:rPr>
          <w:rStyle w:val="Marquedecommentaire"/>
        </w:rPr>
        <w:annotationRef/>
      </w:r>
      <w:r w:rsidRPr="00021AF6">
        <w:rPr>
          <w:lang w:val="en-US"/>
        </w:rPr>
        <w:t>MakeGathererKnife</w:t>
      </w:r>
    </w:p>
  </w:comment>
  <w:comment w:id="450" w:author="Corinne Henin" w:date="2014-06-26T16:15:00Z" w:initials="CH">
    <w:p w14:paraId="18269833" w14:textId="56303688" w:rsidR="0092490D" w:rsidRPr="00021AF6" w:rsidRDefault="0092490D">
      <w:pPr>
        <w:pStyle w:val="Commentaire"/>
        <w:rPr>
          <w:lang w:val="en-US"/>
        </w:rPr>
      </w:pPr>
      <w:r>
        <w:rPr>
          <w:rStyle w:val="Marquedecommentaire"/>
        </w:rPr>
        <w:annotationRef/>
      </w:r>
      <w:r w:rsidRPr="00021AF6">
        <w:rPr>
          <w:lang w:val="en-US"/>
        </w:rPr>
        <w:t>MakeSawOneHand</w:t>
      </w:r>
    </w:p>
  </w:comment>
  <w:comment w:id="451" w:author="Corinne Henin" w:date="2014-06-26T16:15:00Z" w:initials="CH">
    <w:p w14:paraId="12A8E649" w14:textId="7C4B4634" w:rsidR="0092490D" w:rsidRPr="00021AF6" w:rsidRDefault="0092490D">
      <w:pPr>
        <w:pStyle w:val="Commentaire"/>
        <w:rPr>
          <w:lang w:val="en-US"/>
        </w:rPr>
      </w:pPr>
      <w:r>
        <w:rPr>
          <w:rStyle w:val="Marquedecommentaire"/>
        </w:rPr>
        <w:annotationRef/>
      </w:r>
      <w:r w:rsidRPr="00021AF6">
        <w:rPr>
          <w:lang w:val="en-US"/>
        </w:rPr>
        <w:t>MakeShovel</w:t>
      </w:r>
    </w:p>
  </w:comment>
  <w:comment w:id="452" w:author="Corinne Henin" w:date="2014-06-26T16:16:00Z" w:initials="CH">
    <w:p w14:paraId="6ED13BF0" w14:textId="23922548" w:rsidR="0092490D" w:rsidRPr="00021AF6" w:rsidRDefault="0092490D">
      <w:pPr>
        <w:pStyle w:val="Commentaire"/>
        <w:rPr>
          <w:lang w:val="en-US"/>
        </w:rPr>
      </w:pPr>
      <w:r>
        <w:rPr>
          <w:rStyle w:val="Marquedecommentaire"/>
        </w:rPr>
        <w:annotationRef/>
      </w:r>
      <w:r w:rsidRPr="00021AF6">
        <w:rPr>
          <w:lang w:val="en-US"/>
        </w:rPr>
        <w:t>MakePickaxe</w:t>
      </w:r>
    </w:p>
  </w:comment>
  <w:comment w:id="453" w:author="Corinne Henin" w:date="2014-06-26T16:16:00Z" w:initials="CH">
    <w:p w14:paraId="38ACF022" w14:textId="53572256" w:rsidR="0092490D" w:rsidRPr="00021AF6" w:rsidRDefault="0092490D">
      <w:pPr>
        <w:pStyle w:val="Commentaire"/>
        <w:rPr>
          <w:lang w:val="en-US"/>
        </w:rPr>
      </w:pPr>
      <w:r>
        <w:rPr>
          <w:rStyle w:val="Marquedecommentaire"/>
        </w:rPr>
        <w:annotationRef/>
      </w:r>
      <w:r w:rsidRPr="00021AF6">
        <w:rPr>
          <w:lang w:val="en-US"/>
        </w:rPr>
        <w:t>MakeBeater</w:t>
      </w:r>
    </w:p>
  </w:comment>
  <w:comment w:id="454" w:author="Corinne Henin" w:date="2014-06-26T16:17:00Z" w:initials="CH">
    <w:p w14:paraId="50CD131C" w14:textId="21E1035D" w:rsidR="0092490D" w:rsidRPr="00021AF6" w:rsidRDefault="0092490D">
      <w:pPr>
        <w:pStyle w:val="Commentaire"/>
        <w:rPr>
          <w:lang w:val="en-US"/>
        </w:rPr>
      </w:pPr>
      <w:r>
        <w:rPr>
          <w:rStyle w:val="Marquedecommentaire"/>
        </w:rPr>
        <w:annotationRef/>
      </w:r>
      <w:r w:rsidRPr="00021AF6">
        <w:rPr>
          <w:lang w:val="en-US"/>
        </w:rPr>
        <w:t>MakeHammer</w:t>
      </w:r>
    </w:p>
  </w:comment>
  <w:comment w:id="455" w:author="Corinne Henin" w:date="2014-06-26T16:17:00Z" w:initials="CH">
    <w:p w14:paraId="504AC55A" w14:textId="4523D702" w:rsidR="0092490D" w:rsidRPr="00021AF6" w:rsidRDefault="0092490D">
      <w:pPr>
        <w:pStyle w:val="Commentaire"/>
        <w:rPr>
          <w:lang w:val="en-US"/>
        </w:rPr>
      </w:pPr>
      <w:r>
        <w:rPr>
          <w:rStyle w:val="Marquedecommentaire"/>
        </w:rPr>
        <w:annotationRef/>
      </w:r>
      <w:r w:rsidRPr="00021AF6">
        <w:rPr>
          <w:lang w:val="en-US"/>
        </w:rPr>
        <w:t>MakeGourd</w:t>
      </w:r>
    </w:p>
  </w:comment>
  <w:comment w:id="456" w:author="Corinne Henin" w:date="2014-06-26T16:18:00Z" w:initials="CH">
    <w:p w14:paraId="0AFC4730" w14:textId="1A6645C1" w:rsidR="0092490D" w:rsidRPr="00021AF6" w:rsidRDefault="0092490D">
      <w:pPr>
        <w:pStyle w:val="Commentaire"/>
        <w:rPr>
          <w:lang w:val="en-US"/>
        </w:rPr>
      </w:pPr>
      <w:r>
        <w:rPr>
          <w:rStyle w:val="Marquedecommentaire"/>
        </w:rPr>
        <w:annotationRef/>
      </w:r>
      <w:r w:rsidRPr="00021AF6">
        <w:rPr>
          <w:lang w:val="en-US"/>
        </w:rPr>
        <w:t>MakeWoodLathe</w:t>
      </w:r>
    </w:p>
  </w:comment>
  <w:comment w:id="457" w:author="Corinne Henin" w:date="2014-06-26T16:19:00Z" w:initials="CH">
    <w:p w14:paraId="608EBE60" w14:textId="27DA06DF" w:rsidR="0092490D" w:rsidRPr="00021AF6" w:rsidRDefault="0092490D">
      <w:pPr>
        <w:pStyle w:val="Commentaire"/>
        <w:rPr>
          <w:lang w:val="en-US"/>
        </w:rPr>
      </w:pPr>
      <w:r>
        <w:rPr>
          <w:rStyle w:val="Marquedecommentaire"/>
        </w:rPr>
        <w:annotationRef/>
      </w:r>
      <w:r w:rsidRPr="00021AF6">
        <w:rPr>
          <w:lang w:val="en-US"/>
        </w:rPr>
        <w:t>MakeBlacksmithTools</w:t>
      </w:r>
    </w:p>
  </w:comment>
  <w:comment w:id="459" w:author="Corinne Henin" w:date="2014-06-26T16:21:00Z" w:initials="CH">
    <w:p w14:paraId="320879D1" w14:textId="5BB805D7" w:rsidR="0092490D" w:rsidRPr="00021AF6" w:rsidRDefault="0092490D">
      <w:pPr>
        <w:pStyle w:val="Commentaire"/>
        <w:rPr>
          <w:lang w:val="en-US"/>
        </w:rPr>
      </w:pPr>
      <w:r>
        <w:rPr>
          <w:rStyle w:val="Marquedecommentaire"/>
        </w:rPr>
        <w:annotationRef/>
      </w:r>
      <w:r w:rsidRPr="00021AF6">
        <w:rPr>
          <w:lang w:val="en-US"/>
        </w:rPr>
        <w:t>MakeLigioDried</w:t>
      </w:r>
    </w:p>
  </w:comment>
  <w:comment w:id="460" w:author="Corinne Henin" w:date="2014-06-26T16:22:00Z" w:initials="CH">
    <w:p w14:paraId="3DC4FDEB" w14:textId="1ECFD11C" w:rsidR="0092490D" w:rsidRPr="00021AF6" w:rsidRDefault="0092490D">
      <w:pPr>
        <w:pStyle w:val="Commentaire"/>
        <w:rPr>
          <w:lang w:val="en-US"/>
        </w:rPr>
      </w:pPr>
      <w:r>
        <w:rPr>
          <w:rStyle w:val="Marquedecommentaire"/>
        </w:rPr>
        <w:annotationRef/>
      </w:r>
      <w:r w:rsidRPr="00021AF6">
        <w:rPr>
          <w:lang w:val="en-US"/>
        </w:rPr>
        <w:t>MakeJarkiloDried</w:t>
      </w:r>
    </w:p>
  </w:comment>
  <w:comment w:id="461" w:author="Corinne Henin" w:date="2014-06-26T16:23:00Z" w:initials="CH">
    <w:p w14:paraId="2595DD5D" w14:textId="02FE6B9B" w:rsidR="0092490D" w:rsidRPr="00021AF6" w:rsidRDefault="0092490D">
      <w:pPr>
        <w:pStyle w:val="Commentaire"/>
        <w:rPr>
          <w:lang w:val="en-US"/>
        </w:rPr>
      </w:pPr>
      <w:r>
        <w:rPr>
          <w:rStyle w:val="Marquedecommentaire"/>
        </w:rPr>
        <w:annotationRef/>
      </w:r>
      <w:r w:rsidRPr="00021AF6">
        <w:rPr>
          <w:lang w:val="en-US"/>
        </w:rPr>
        <w:t>MakeBailoDried</w:t>
      </w:r>
    </w:p>
  </w:comment>
  <w:comment w:id="462" w:author="Corinne Henin" w:date="2014-06-26T16:23:00Z" w:initials="CH">
    <w:p w14:paraId="7572CC42" w14:textId="191D76A6" w:rsidR="0092490D" w:rsidRPr="00021AF6" w:rsidRDefault="0092490D">
      <w:pPr>
        <w:pStyle w:val="Commentaire"/>
        <w:rPr>
          <w:lang w:val="en-US"/>
        </w:rPr>
      </w:pPr>
      <w:r>
        <w:rPr>
          <w:rStyle w:val="Marquedecommentaire"/>
        </w:rPr>
        <w:annotationRef/>
      </w:r>
      <w:r w:rsidRPr="00021AF6">
        <w:rPr>
          <w:lang w:val="en-US"/>
        </w:rPr>
        <w:t>MakeFikoDried</w:t>
      </w:r>
    </w:p>
  </w:comment>
  <w:comment w:id="463" w:author="Corinne Henin" w:date="2014-06-26T16:45:00Z" w:initials="CH">
    <w:p w14:paraId="25D20970" w14:textId="3540B85F" w:rsidR="0092490D" w:rsidRPr="00021AF6" w:rsidRDefault="0092490D">
      <w:pPr>
        <w:pStyle w:val="Commentaire"/>
        <w:rPr>
          <w:lang w:val="en-US"/>
        </w:rPr>
      </w:pPr>
      <w:r w:rsidRPr="00021AF6">
        <w:rPr>
          <w:lang w:val="en-US"/>
        </w:rPr>
        <w:t>Make</w:t>
      </w:r>
      <w:r>
        <w:rPr>
          <w:rStyle w:val="Marquedecommentaire"/>
        </w:rPr>
        <w:annotationRef/>
      </w:r>
      <w:r w:rsidRPr="00021AF6">
        <w:rPr>
          <w:lang w:val="en-US"/>
        </w:rPr>
        <w:t>LichojDried</w:t>
      </w:r>
    </w:p>
  </w:comment>
  <w:comment w:id="464" w:author="Corinne Henin" w:date="2014-06-26T16:24:00Z" w:initials="CH">
    <w:p w14:paraId="1A5D8C9B" w14:textId="6152D914" w:rsidR="0092490D" w:rsidRPr="00021AF6" w:rsidRDefault="0092490D">
      <w:pPr>
        <w:pStyle w:val="Commentaire"/>
        <w:rPr>
          <w:lang w:val="en-US"/>
        </w:rPr>
      </w:pPr>
      <w:r>
        <w:rPr>
          <w:rStyle w:val="Marquedecommentaire"/>
        </w:rPr>
        <w:annotationRef/>
      </w:r>
      <w:r w:rsidRPr="00021AF6">
        <w:rPr>
          <w:lang w:val="en-US"/>
        </w:rPr>
        <w:t>MakeBeroPectin</w:t>
      </w:r>
    </w:p>
  </w:comment>
  <w:comment w:id="465" w:author="Corinne Henin" w:date="2014-06-26T16:27:00Z" w:initials="CH">
    <w:p w14:paraId="31D481AE" w14:textId="5031DAB8" w:rsidR="0092490D" w:rsidRPr="00021AF6" w:rsidRDefault="0092490D">
      <w:pPr>
        <w:pStyle w:val="Commentaire"/>
        <w:rPr>
          <w:lang w:val="en-US"/>
        </w:rPr>
      </w:pPr>
      <w:r>
        <w:rPr>
          <w:rStyle w:val="Marquedecommentaire"/>
        </w:rPr>
        <w:annotationRef/>
      </w:r>
      <w:r w:rsidRPr="00021AF6">
        <w:rPr>
          <w:lang w:val="en-US"/>
        </w:rPr>
        <w:t>MakeFlentoPowder</w:t>
      </w:r>
    </w:p>
  </w:comment>
  <w:comment w:id="466" w:author="Thibaut Henin" w:date="2014-07-26T09:56:00Z" w:initials="TH">
    <w:p w14:paraId="19E0F61F" w14:textId="78E152FF" w:rsidR="0092490D" w:rsidRPr="00B25ECC" w:rsidRDefault="0092490D">
      <w:pPr>
        <w:pStyle w:val="Commentaire"/>
        <w:rPr>
          <w:lang w:val="en-US"/>
        </w:rPr>
      </w:pPr>
      <w:r>
        <w:rPr>
          <w:rStyle w:val="Marquedecommentaire"/>
        </w:rPr>
        <w:annotationRef/>
      </w:r>
      <w:r w:rsidRPr="00B25ECC">
        <w:rPr>
          <w:lang w:val="en-US"/>
        </w:rPr>
        <w:t>MakeRorroSpice</w:t>
      </w:r>
    </w:p>
  </w:comment>
  <w:comment w:id="468" w:author="Corinne Henin" w:date="2014-06-26T16:27:00Z" w:initials="CH">
    <w:p w14:paraId="23A0B670" w14:textId="20D8F48B" w:rsidR="0092490D" w:rsidRPr="00021AF6" w:rsidRDefault="0092490D">
      <w:pPr>
        <w:pStyle w:val="Commentaire"/>
        <w:rPr>
          <w:lang w:val="en-US"/>
        </w:rPr>
      </w:pPr>
      <w:r>
        <w:rPr>
          <w:rStyle w:val="Marquedecommentaire"/>
        </w:rPr>
        <w:annotationRef/>
      </w:r>
      <w:r w:rsidRPr="00021AF6">
        <w:rPr>
          <w:lang w:val="en-US"/>
        </w:rPr>
        <w:t>MakeLigioRope</w:t>
      </w:r>
    </w:p>
  </w:comment>
  <w:comment w:id="469" w:author="Corinne Henin" w:date="2014-06-26T16:28:00Z" w:initials="CH">
    <w:p w14:paraId="3E2A3A5C" w14:textId="24B7CAB4" w:rsidR="0092490D" w:rsidRPr="00021AF6" w:rsidRDefault="0092490D">
      <w:pPr>
        <w:pStyle w:val="Commentaire"/>
        <w:rPr>
          <w:lang w:val="en-US"/>
        </w:rPr>
      </w:pPr>
      <w:r>
        <w:rPr>
          <w:rStyle w:val="Marquedecommentaire"/>
        </w:rPr>
        <w:annotationRef/>
      </w:r>
      <w:r w:rsidRPr="00021AF6">
        <w:rPr>
          <w:lang w:val="en-US"/>
        </w:rPr>
        <w:t>MakeBailoRope</w:t>
      </w:r>
    </w:p>
  </w:comment>
  <w:comment w:id="470" w:author="Corinne Henin" w:date="2014-06-26T16:29:00Z" w:initials="CH">
    <w:p w14:paraId="39E81E74" w14:textId="4232C0B1" w:rsidR="0092490D" w:rsidRPr="00021AF6" w:rsidRDefault="0092490D">
      <w:pPr>
        <w:pStyle w:val="Commentaire"/>
        <w:rPr>
          <w:lang w:val="en-US"/>
        </w:rPr>
      </w:pPr>
      <w:r>
        <w:rPr>
          <w:rStyle w:val="Marquedecommentaire"/>
        </w:rPr>
        <w:annotationRef/>
      </w:r>
      <w:r w:rsidRPr="00021AF6">
        <w:rPr>
          <w:lang w:val="en-US"/>
        </w:rPr>
        <w:t>MakeJarkiloBasketeryPot</w:t>
      </w:r>
    </w:p>
  </w:comment>
  <w:comment w:id="471" w:author="Corinne Henin" w:date="2014-06-26T16:30:00Z" w:initials="CH">
    <w:p w14:paraId="30171D12" w14:textId="17E1A0F7" w:rsidR="0092490D" w:rsidRPr="00021AF6" w:rsidRDefault="0092490D">
      <w:pPr>
        <w:pStyle w:val="Commentaire"/>
        <w:rPr>
          <w:lang w:val="en-US"/>
        </w:rPr>
      </w:pPr>
      <w:r>
        <w:rPr>
          <w:rStyle w:val="Marquedecommentaire"/>
        </w:rPr>
        <w:annotationRef/>
      </w:r>
      <w:r w:rsidRPr="00021AF6">
        <w:rPr>
          <w:lang w:val="en-US"/>
        </w:rPr>
        <w:t>MakeBailoBasketeryPot</w:t>
      </w:r>
    </w:p>
  </w:comment>
  <w:comment w:id="472" w:author="Corinne Henin" w:date="2014-06-26T16:31:00Z" w:initials="CH">
    <w:p w14:paraId="166D5032" w14:textId="31C8D621" w:rsidR="0092490D" w:rsidRPr="00021AF6" w:rsidRDefault="0092490D">
      <w:pPr>
        <w:pStyle w:val="Commentaire"/>
        <w:rPr>
          <w:lang w:val="en-US"/>
        </w:rPr>
      </w:pPr>
      <w:r>
        <w:rPr>
          <w:rStyle w:val="Marquedecommentaire"/>
        </w:rPr>
        <w:annotationRef/>
      </w:r>
      <w:r w:rsidRPr="00021AF6">
        <w:rPr>
          <w:lang w:val="en-US"/>
        </w:rPr>
        <w:t>MakeRopeAndGouge</w:t>
      </w:r>
    </w:p>
  </w:comment>
  <w:comment w:id="474" w:author="Corinne Henin" w:date="2014-06-26T16:32:00Z" w:initials="CH">
    <w:p w14:paraId="00CB78AC" w14:textId="434CB56D" w:rsidR="0092490D" w:rsidRPr="00021AF6" w:rsidRDefault="0092490D">
      <w:pPr>
        <w:pStyle w:val="Commentaire"/>
        <w:rPr>
          <w:lang w:val="en-US"/>
        </w:rPr>
      </w:pPr>
      <w:r>
        <w:rPr>
          <w:rStyle w:val="Marquedecommentaire"/>
        </w:rPr>
        <w:annotationRef/>
      </w:r>
      <w:r w:rsidRPr="00021AF6">
        <w:rPr>
          <w:lang w:val="en-US"/>
        </w:rPr>
        <w:t>MakeOliOil</w:t>
      </w:r>
    </w:p>
  </w:comment>
  <w:comment w:id="475" w:author="Corinne Henin" w:date="2014-06-26T16:33:00Z" w:initials="CH">
    <w:p w14:paraId="70D8E2F2" w14:textId="03A30F80" w:rsidR="0092490D" w:rsidRPr="00021AF6" w:rsidRDefault="0092490D">
      <w:pPr>
        <w:pStyle w:val="Commentaire"/>
        <w:rPr>
          <w:lang w:val="en-US"/>
        </w:rPr>
      </w:pPr>
      <w:r>
        <w:rPr>
          <w:rStyle w:val="Marquedecommentaire"/>
        </w:rPr>
        <w:annotationRef/>
      </w:r>
      <w:r w:rsidRPr="00021AF6">
        <w:rPr>
          <w:lang w:val="en-US"/>
        </w:rPr>
        <w:t>MakeLigioJuice</w:t>
      </w:r>
    </w:p>
  </w:comment>
  <w:comment w:id="476" w:author="Corinne Henin" w:date="2014-06-26T16:34:00Z" w:initials="CH">
    <w:p w14:paraId="219661F1" w14:textId="0F31CFB7" w:rsidR="0092490D" w:rsidRPr="00021AF6" w:rsidRDefault="0092490D">
      <w:pPr>
        <w:pStyle w:val="Commentaire"/>
        <w:rPr>
          <w:lang w:val="en-US"/>
        </w:rPr>
      </w:pPr>
      <w:r>
        <w:rPr>
          <w:rStyle w:val="Marquedecommentaire"/>
        </w:rPr>
        <w:annotationRef/>
      </w:r>
      <w:r w:rsidRPr="00021AF6">
        <w:rPr>
          <w:lang w:val="en-US"/>
        </w:rPr>
        <w:t>MakeAloeJuice</w:t>
      </w:r>
    </w:p>
  </w:comment>
  <w:comment w:id="477" w:author="Corinne Henin" w:date="2014-06-26T16:38:00Z" w:initials="CH">
    <w:p w14:paraId="227C820E" w14:textId="2BA08184" w:rsidR="0092490D" w:rsidRPr="00021AF6" w:rsidRDefault="0092490D">
      <w:pPr>
        <w:pStyle w:val="Commentaire"/>
        <w:rPr>
          <w:lang w:val="en-US"/>
        </w:rPr>
      </w:pPr>
      <w:r>
        <w:rPr>
          <w:rStyle w:val="Marquedecommentaire"/>
        </w:rPr>
        <w:annotationRef/>
      </w:r>
      <w:r w:rsidRPr="00021AF6">
        <w:rPr>
          <w:lang w:val="en-US"/>
        </w:rPr>
        <w:t>MakeKaktoJuice</w:t>
      </w:r>
    </w:p>
  </w:comment>
  <w:comment w:id="478" w:author="Corinne Henin" w:date="2014-06-26T16:39:00Z" w:initials="CH">
    <w:p w14:paraId="47956B16" w14:textId="2F073D62" w:rsidR="0092490D" w:rsidRPr="00021AF6" w:rsidRDefault="0092490D">
      <w:pPr>
        <w:pStyle w:val="Commentaire"/>
        <w:rPr>
          <w:lang w:val="en-US"/>
        </w:rPr>
      </w:pPr>
      <w:r>
        <w:rPr>
          <w:rStyle w:val="Marquedecommentaire"/>
        </w:rPr>
        <w:annotationRef/>
      </w:r>
      <w:r w:rsidRPr="00021AF6">
        <w:rPr>
          <w:lang w:val="en-US"/>
        </w:rPr>
        <w:t>MakeAridoOil</w:t>
      </w:r>
    </w:p>
  </w:comment>
  <w:comment w:id="479" w:author="Corinne Henin" w:date="2014-06-26T16:42:00Z" w:initials="CH">
    <w:p w14:paraId="43CAAE8B" w14:textId="4C8FB4C3" w:rsidR="0092490D" w:rsidRPr="00021AF6" w:rsidRDefault="0092490D">
      <w:pPr>
        <w:pStyle w:val="Commentaire"/>
        <w:rPr>
          <w:lang w:val="en-US"/>
        </w:rPr>
      </w:pPr>
      <w:r>
        <w:rPr>
          <w:rStyle w:val="Marquedecommentaire"/>
        </w:rPr>
        <w:annotationRef/>
      </w:r>
      <w:r w:rsidRPr="00021AF6">
        <w:rPr>
          <w:lang w:val="en-US"/>
        </w:rPr>
        <w:t>MakeAvoroCereal</w:t>
      </w:r>
    </w:p>
  </w:comment>
  <w:comment w:id="480" w:author="Corinne Henin" w:date="2014-06-26T16:43:00Z" w:initials="CH">
    <w:p w14:paraId="01165107" w14:textId="3A0B128D" w:rsidR="0092490D" w:rsidRPr="00021AF6" w:rsidRDefault="0092490D">
      <w:pPr>
        <w:pStyle w:val="Commentaire"/>
        <w:rPr>
          <w:lang w:val="en-US"/>
        </w:rPr>
      </w:pPr>
      <w:r>
        <w:rPr>
          <w:rStyle w:val="Marquedecommentaire"/>
        </w:rPr>
        <w:annotationRef/>
      </w:r>
      <w:r w:rsidRPr="00021AF6">
        <w:rPr>
          <w:lang w:val="en-US"/>
        </w:rPr>
        <w:t>MakeAvoroFlour</w:t>
      </w:r>
    </w:p>
  </w:comment>
  <w:comment w:id="481" w:author="Corinne Henin" w:date="2014-06-26T16:45:00Z" w:initials="CH">
    <w:p w14:paraId="12F40A04" w14:textId="73A761AD" w:rsidR="0092490D" w:rsidRPr="00021AF6" w:rsidRDefault="0092490D">
      <w:pPr>
        <w:pStyle w:val="Commentaire"/>
        <w:rPr>
          <w:lang w:val="en-US"/>
        </w:rPr>
      </w:pPr>
      <w:r>
        <w:rPr>
          <w:rStyle w:val="Marquedecommentaire"/>
        </w:rPr>
        <w:annotationRef/>
      </w:r>
      <w:r w:rsidRPr="00021AF6">
        <w:rPr>
          <w:lang w:val="en-US"/>
        </w:rPr>
        <w:t>MakeLichojFlour</w:t>
      </w:r>
    </w:p>
  </w:comment>
  <w:comment w:id="482" w:author="Corinne Henin" w:date="2014-06-26T16:46:00Z" w:initials="CH">
    <w:p w14:paraId="775B1D89" w14:textId="5B29A973" w:rsidR="0092490D" w:rsidRPr="00021AF6" w:rsidRDefault="0092490D">
      <w:pPr>
        <w:pStyle w:val="Commentaire"/>
        <w:rPr>
          <w:lang w:val="en-US"/>
        </w:rPr>
      </w:pPr>
      <w:r>
        <w:rPr>
          <w:rStyle w:val="Marquedecommentaire"/>
        </w:rPr>
        <w:annotationRef/>
      </w:r>
      <w:r w:rsidRPr="00021AF6">
        <w:rPr>
          <w:lang w:val="en-US"/>
        </w:rPr>
        <w:t>MakeAvoroJuice</w:t>
      </w:r>
    </w:p>
  </w:comment>
  <w:comment w:id="483" w:author="Corinne Henin" w:date="2014-06-26T16:48:00Z" w:initials="CH">
    <w:p w14:paraId="275574FF" w14:textId="65609865" w:rsidR="0092490D" w:rsidRPr="000555E1" w:rsidRDefault="0092490D">
      <w:pPr>
        <w:pStyle w:val="Commentaire"/>
      </w:pPr>
      <w:r>
        <w:rPr>
          <w:rStyle w:val="Marquedecommentaire"/>
        </w:rPr>
        <w:annotationRef/>
      </w:r>
      <w:r w:rsidRPr="000555E1">
        <w:t>MakeBaoJuice</w:t>
      </w:r>
    </w:p>
  </w:comment>
  <w:comment w:id="484" w:author="Corinne Henin" w:date="2014-06-26T16:49:00Z" w:initials="CH">
    <w:p w14:paraId="45C34F81" w14:textId="0606A671" w:rsidR="0092490D" w:rsidRPr="000555E1" w:rsidRDefault="0092490D">
      <w:pPr>
        <w:pStyle w:val="Commentaire"/>
      </w:pPr>
      <w:r>
        <w:rPr>
          <w:rStyle w:val="Marquedecommentaire"/>
        </w:rPr>
        <w:annotationRef/>
      </w:r>
      <w:r w:rsidRPr="000555E1">
        <w:t>MakeBeroJuice</w:t>
      </w:r>
    </w:p>
  </w:comment>
  <w:comment w:id="485" w:author="Corinne Henin" w:date="2014-06-26T16:49:00Z" w:initials="CH">
    <w:p w14:paraId="482BF71F" w14:textId="6FB247CB" w:rsidR="0092490D" w:rsidRPr="0078124B" w:rsidRDefault="0092490D">
      <w:pPr>
        <w:pStyle w:val="Commentaire"/>
      </w:pPr>
      <w:r>
        <w:rPr>
          <w:rStyle w:val="Marquedecommentaire"/>
        </w:rPr>
        <w:annotationRef/>
      </w:r>
      <w:r w:rsidRPr="0078124B">
        <w:rPr>
          <w:rStyle w:val="Marquedecommentaire"/>
        </w:rPr>
        <w:t>MakeThornoOil</w:t>
      </w:r>
    </w:p>
  </w:comment>
  <w:comment w:id="486" w:author="Corinne Henin" w:date="2014-06-26T16:50:00Z" w:initials="CH">
    <w:p w14:paraId="1895C5C1" w14:textId="2696D8D6" w:rsidR="0092490D" w:rsidRPr="007B65EA" w:rsidRDefault="0092490D">
      <w:pPr>
        <w:pStyle w:val="Commentaire"/>
      </w:pPr>
      <w:r>
        <w:rPr>
          <w:rStyle w:val="Marquedecommentaire"/>
        </w:rPr>
        <w:annotationRef/>
      </w:r>
      <w:r w:rsidRPr="007B65EA">
        <w:t>MakeThornoJuice</w:t>
      </w:r>
    </w:p>
  </w:comment>
  <w:comment w:id="487" w:author="Corinne Henin" w:date="2014-06-26T16:51:00Z" w:initials="CH">
    <w:p w14:paraId="25793920" w14:textId="5D7E55DC" w:rsidR="0092490D" w:rsidRPr="007B65EA" w:rsidRDefault="0092490D">
      <w:pPr>
        <w:pStyle w:val="Commentaire"/>
      </w:pPr>
      <w:r>
        <w:rPr>
          <w:rStyle w:val="Marquedecommentaire"/>
        </w:rPr>
        <w:annotationRef/>
      </w:r>
      <w:r w:rsidRPr="007B65EA">
        <w:t>MakeAloeGel</w:t>
      </w:r>
    </w:p>
  </w:comment>
  <w:comment w:id="488" w:author="Corinne" w:date="2014-11-21T14:39:00Z" w:initials="C">
    <w:p w14:paraId="52D7C2D0" w14:textId="16F7DE67" w:rsidR="0092490D" w:rsidRDefault="0092490D">
      <w:pPr>
        <w:pStyle w:val="Commentaire"/>
      </w:pPr>
      <w:r>
        <w:rPr>
          <w:rStyle w:val="Marquedecommentaire"/>
        </w:rPr>
        <w:annotationRef/>
      </w:r>
      <w:r>
        <w:t>D’après ce que j’ai pu comprendre sur word reference, il y a pas vraiement de traduction au verbe Teiller, mais on peut le traduire par stripping ou swiggling</w:t>
      </w:r>
    </w:p>
  </w:comment>
  <w:comment w:id="492" w:author="Corinne" w:date="2014-11-21T14:54:00Z" w:initials="C">
    <w:p w14:paraId="43A4FEC4" w14:textId="101D4B4C" w:rsidR="0092490D" w:rsidRPr="0078124B" w:rsidRDefault="0092490D">
      <w:pPr>
        <w:pStyle w:val="Commentaire"/>
        <w:rPr>
          <w:lang w:val="en-US"/>
        </w:rPr>
      </w:pPr>
      <w:r>
        <w:rPr>
          <w:rStyle w:val="Marquedecommentaire"/>
        </w:rPr>
        <w:annotationRef/>
      </w:r>
      <w:r w:rsidRPr="0078124B">
        <w:rPr>
          <w:lang w:val="en-US"/>
        </w:rPr>
        <w:t>MakeGresboFiber</w:t>
      </w:r>
    </w:p>
  </w:comment>
  <w:comment w:id="498" w:author="Corinne" w:date="2014-11-21T14:52:00Z" w:initials="C">
    <w:p w14:paraId="4736171F" w14:textId="0BFDBA82" w:rsidR="0092490D" w:rsidRPr="007B65EA" w:rsidRDefault="0092490D">
      <w:pPr>
        <w:pStyle w:val="Commentaire"/>
        <w:rPr>
          <w:lang w:val="en-US"/>
        </w:rPr>
      </w:pPr>
      <w:r>
        <w:rPr>
          <w:rStyle w:val="Marquedecommentaire"/>
        </w:rPr>
        <w:annotationRef/>
      </w:r>
      <w:r w:rsidRPr="007B65EA">
        <w:rPr>
          <w:lang w:val="en-US"/>
        </w:rPr>
        <w:t>Fiber</w:t>
      </w:r>
    </w:p>
  </w:comment>
  <w:comment w:id="502" w:author="Corinne" w:date="2014-11-21T14:54:00Z" w:initials="C">
    <w:p w14:paraId="4EDE6033" w14:textId="4D266567" w:rsidR="0092490D" w:rsidRPr="0078124B" w:rsidRDefault="0092490D">
      <w:pPr>
        <w:pStyle w:val="Commentaire"/>
        <w:rPr>
          <w:lang w:val="en-US"/>
        </w:rPr>
      </w:pPr>
      <w:r>
        <w:rPr>
          <w:rStyle w:val="Marquedecommentaire"/>
        </w:rPr>
        <w:annotationRef/>
      </w:r>
      <w:r w:rsidRPr="0078124B">
        <w:rPr>
          <w:lang w:val="en-US"/>
        </w:rPr>
        <w:t>MakeAvoroFiber</w:t>
      </w:r>
    </w:p>
  </w:comment>
  <w:comment w:id="508" w:author="Corinne Henin" w:date="2014-06-26T16:52:00Z" w:initials="CH">
    <w:p w14:paraId="29C98D99" w14:textId="7E37DD9D" w:rsidR="0092490D" w:rsidRPr="00021AF6" w:rsidRDefault="0092490D">
      <w:pPr>
        <w:pStyle w:val="Commentaire"/>
        <w:rPr>
          <w:lang w:val="en-US"/>
        </w:rPr>
      </w:pPr>
      <w:r>
        <w:rPr>
          <w:rStyle w:val="Marquedecommentaire"/>
        </w:rPr>
        <w:annotationRef/>
      </w:r>
      <w:r w:rsidRPr="00021AF6">
        <w:rPr>
          <w:lang w:val="en-US"/>
        </w:rPr>
        <w:t>MakeGlass</w:t>
      </w:r>
    </w:p>
  </w:comment>
  <w:comment w:id="509" w:author="Corinne Henin" w:date="2014-06-26T16:53:00Z" w:initials="CH">
    <w:p w14:paraId="403DCC1E" w14:textId="63259634" w:rsidR="0092490D" w:rsidRPr="00D46A8C" w:rsidRDefault="0092490D">
      <w:pPr>
        <w:pStyle w:val="Commentaire"/>
        <w:rPr>
          <w:lang w:val="en-US"/>
        </w:rPr>
      </w:pPr>
      <w:r>
        <w:rPr>
          <w:rStyle w:val="Marquedecommentaire"/>
        </w:rPr>
        <w:annotationRef/>
      </w:r>
      <w:r w:rsidRPr="00D46A8C">
        <w:rPr>
          <w:lang w:val="en-US"/>
        </w:rPr>
        <w:t>MakeBottle</w:t>
      </w:r>
    </w:p>
  </w:comment>
  <w:comment w:id="510" w:author="Corinne Henin" w:date="2014-06-26T16:53:00Z" w:initials="CH">
    <w:p w14:paraId="340029A0" w14:textId="41174C50" w:rsidR="0092490D" w:rsidRPr="0020170B" w:rsidRDefault="0092490D">
      <w:pPr>
        <w:pStyle w:val="Commentaire"/>
        <w:rPr>
          <w:lang w:val="en-US"/>
        </w:rPr>
      </w:pPr>
      <w:r>
        <w:rPr>
          <w:rStyle w:val="Marquedecommentaire"/>
        </w:rPr>
        <w:annotationRef/>
      </w:r>
      <w:r w:rsidRPr="0020170B">
        <w:rPr>
          <w:lang w:val="en-US"/>
        </w:rPr>
        <w:t>MakeFlask</w:t>
      </w:r>
    </w:p>
  </w:comment>
  <w:comment w:id="511" w:author="Corinne Henin" w:date="2014-06-26T16:54:00Z" w:initials="CH">
    <w:p w14:paraId="35D77B85" w14:textId="3714CDCC" w:rsidR="0092490D" w:rsidRPr="0078124B" w:rsidRDefault="0092490D">
      <w:pPr>
        <w:pStyle w:val="Commentaire"/>
      </w:pPr>
      <w:r>
        <w:rPr>
          <w:rStyle w:val="Marquedecommentaire"/>
        </w:rPr>
        <w:annotationRef/>
      </w:r>
      <w:r w:rsidRPr="0078124B">
        <w:t>MakeGlassPot</w:t>
      </w:r>
    </w:p>
  </w:comment>
  <w:comment w:id="513" w:author="Corinne Henin" w:date="2014-06-26T16:55:00Z" w:initials="CH">
    <w:p w14:paraId="3427E6F9" w14:textId="54DAB51F" w:rsidR="0092490D" w:rsidRPr="0078124B" w:rsidRDefault="0092490D">
      <w:pPr>
        <w:pStyle w:val="Commentaire"/>
      </w:pPr>
      <w:r>
        <w:rPr>
          <w:rStyle w:val="Marquedecommentaire"/>
        </w:rPr>
        <w:annotationRef/>
      </w:r>
      <w:r w:rsidRPr="0078124B">
        <w:t>MakeBrick</w:t>
      </w:r>
    </w:p>
  </w:comment>
  <w:comment w:id="515" w:author="Thibaut Henin" w:date="2014-04-16T18:06:00Z" w:initials="TH">
    <w:p w14:paraId="56955D6B" w14:textId="26CFAD08" w:rsidR="0092490D" w:rsidRDefault="0092490D">
      <w:pPr>
        <w:pStyle w:val="Commentaire"/>
      </w:pPr>
      <w:r>
        <w:rPr>
          <w:rStyle w:val="Marquedecommentaire"/>
        </w:rPr>
        <w:annotationRef/>
      </w:r>
      <w:r>
        <w:t>Trouver une liste de vêtements.</w:t>
      </w:r>
    </w:p>
    <w:p w14:paraId="4CDF1FB1" w14:textId="77777777" w:rsidR="0092490D" w:rsidRDefault="0092490D">
      <w:pPr>
        <w:pStyle w:val="Commentaire"/>
      </w:pPr>
    </w:p>
    <w:p w14:paraId="082DDCAF" w14:textId="2665D536" w:rsidR="0092490D" w:rsidRDefault="0092490D">
      <w:pPr>
        <w:pStyle w:val="Commentaire"/>
      </w:pPr>
      <w:r>
        <w:t>Question, est-ce qu’on ajoute un teinturier ?</w:t>
      </w:r>
    </w:p>
  </w:comment>
  <w:comment w:id="516" w:author="Corinne Henin" w:date="2014-04-17T15:30:00Z" w:initials="CH">
    <w:p w14:paraId="5B345C9C" w14:textId="1E518A99" w:rsidR="0092490D" w:rsidRDefault="0092490D">
      <w:pPr>
        <w:pStyle w:val="Commentaire"/>
      </w:pPr>
      <w:r>
        <w:rPr>
          <w:rStyle w:val="Marquedecommentaire"/>
        </w:rPr>
        <w:annotationRef/>
      </w:r>
      <w:r>
        <w:t>On pourrait. CA permettrait d’utiliser les baies des végétaux a une autre utilité</w:t>
      </w:r>
    </w:p>
  </w:comment>
  <w:comment w:id="517" w:author="Thibaut Henin" w:date="2014-04-18T13:41:00Z" w:initials="TH">
    <w:p w14:paraId="5E8BFCC3" w14:textId="0F1301E4" w:rsidR="0092490D" w:rsidRDefault="0092490D">
      <w:pPr>
        <w:pStyle w:val="Commentaire"/>
      </w:pPr>
      <w:r>
        <w:rPr>
          <w:rStyle w:val="Marquedecommentaire"/>
        </w:rPr>
        <w:annotationRef/>
      </w:r>
      <w:r>
        <w:t>Oui, et certains cristaux (dans wikipedia, la plupart des minerais (cristaux) sont surtout utilisés comme pigments (lorsqu’ils sont trop pauvres en métaux).</w:t>
      </w:r>
    </w:p>
  </w:comment>
  <w:comment w:id="518" w:author="Corinne Henin" w:date="2014-04-22T08:56:00Z" w:initials="CH">
    <w:p w14:paraId="3E47F40F" w14:textId="405F60DF" w:rsidR="0092490D" w:rsidRDefault="0092490D">
      <w:pPr>
        <w:pStyle w:val="Commentaire"/>
      </w:pPr>
      <w:r>
        <w:rPr>
          <w:rStyle w:val="Marquedecommentaire"/>
        </w:rPr>
        <w:annotationRef/>
      </w:r>
      <w:r>
        <w:t>ok</w:t>
      </w:r>
    </w:p>
  </w:comment>
  <w:comment w:id="519" w:author="Corinne Henin" w:date="2014-06-26T16:57:00Z" w:initials="CH">
    <w:p w14:paraId="65634C63" w14:textId="14701271" w:rsidR="0092490D" w:rsidRDefault="0092490D">
      <w:pPr>
        <w:pStyle w:val="Commentaire"/>
      </w:pPr>
      <w:r>
        <w:rPr>
          <w:rStyle w:val="Marquedecommentaire"/>
        </w:rPr>
        <w:annotationRef/>
      </w:r>
      <w:r w:rsidRPr="00322A55">
        <w:t>MakeEikoCloth</w:t>
      </w:r>
    </w:p>
  </w:comment>
  <w:comment w:id="520" w:author="Corinne Henin" w:date="2014-06-26T16:57:00Z" w:initials="CH">
    <w:p w14:paraId="2A8041BC" w14:textId="35110F57" w:rsidR="0092490D" w:rsidRDefault="0092490D">
      <w:pPr>
        <w:pStyle w:val="Commentaire"/>
      </w:pPr>
      <w:r>
        <w:rPr>
          <w:rStyle w:val="Marquedecommentaire"/>
        </w:rPr>
        <w:annotationRef/>
      </w:r>
      <w:r w:rsidRPr="00322A55">
        <w:t>MakeSomoCloth</w:t>
      </w:r>
    </w:p>
  </w:comment>
  <w:comment w:id="521" w:author="Corinne Henin" w:date="2014-06-26T16:58:00Z" w:initials="CH">
    <w:p w14:paraId="6A8648A8" w14:textId="186DF3E0" w:rsidR="0092490D" w:rsidRDefault="0092490D">
      <w:pPr>
        <w:pStyle w:val="Commentaire"/>
      </w:pPr>
      <w:r>
        <w:rPr>
          <w:rStyle w:val="Marquedecommentaire"/>
        </w:rPr>
        <w:annotationRef/>
      </w:r>
      <w:r w:rsidRPr="00322A55">
        <w:t>MakeBromelioCloth</w:t>
      </w:r>
    </w:p>
  </w:comment>
  <w:comment w:id="522" w:author="Corinne Henin" w:date="2014-06-26T16:58:00Z" w:initials="CH">
    <w:p w14:paraId="4D319DC2" w14:textId="1D7542DE" w:rsidR="0092490D" w:rsidRDefault="0092490D">
      <w:pPr>
        <w:pStyle w:val="Commentaire"/>
      </w:pPr>
      <w:r>
        <w:rPr>
          <w:rStyle w:val="Marquedecommentaire"/>
        </w:rPr>
        <w:annotationRef/>
      </w:r>
      <w:r w:rsidRPr="00322A55">
        <w:t>MakeGlove</w:t>
      </w:r>
    </w:p>
  </w:comment>
  <w:comment w:id="524" w:author="Thibaut Henin" w:date="2014-04-21T16:47:00Z" w:initials="TH">
    <w:p w14:paraId="58B65E68" w14:textId="4F8412DF" w:rsidR="0092490D" w:rsidRDefault="0092490D">
      <w:pPr>
        <w:pStyle w:val="Commentaire"/>
      </w:pPr>
      <w:r>
        <w:rPr>
          <w:rStyle w:val="Marquedecommentaire"/>
        </w:rPr>
        <w:annotationRef/>
      </w:r>
      <w:r>
        <w:t>Quel est l’intérêt de l’alcool sur l’eau ? Perso, j’en voi pas mais il faut qu’il y ait au moins un « effet de bord » quand le personnage bois pour que la brasserie ait de l’intérêt.</w:t>
      </w:r>
    </w:p>
    <w:p w14:paraId="18D4C45D" w14:textId="77777777" w:rsidR="0092490D" w:rsidRDefault="0092490D">
      <w:pPr>
        <w:pStyle w:val="Commentaire"/>
      </w:pPr>
    </w:p>
    <w:p w14:paraId="357DE4F9" w14:textId="6F313FA3" w:rsidR="0092490D" w:rsidRDefault="0092490D">
      <w:pPr>
        <w:pStyle w:val="Commentaire"/>
      </w:pPr>
      <w:r>
        <w:t>Augmenter le charisme certains me dirons mais honnêtement, j’ai toujours trouvé que quelqu’un qui a bu est carrément moins charismatique que la version sobre (bon, lui se trouve plus charismatique, intelligent et fort mais ce n’est que son point de vue).</w:t>
      </w:r>
    </w:p>
  </w:comment>
  <w:comment w:id="525" w:author="Corinne Henin" w:date="2014-04-22T08:57:00Z" w:initials="CH">
    <w:p w14:paraId="261429DF" w14:textId="2E240EA2" w:rsidR="0092490D" w:rsidRDefault="0092490D">
      <w:pPr>
        <w:pStyle w:val="Commentaire"/>
      </w:pPr>
      <w:r>
        <w:rPr>
          <w:rStyle w:val="Marquedecommentaire"/>
        </w:rPr>
        <w:annotationRef/>
      </w:r>
      <w:r>
        <w:rPr>
          <w:rStyle w:val="Marquedecommentaire"/>
        </w:rPr>
        <w:t>Dans les royaumes renaissants, boire de l’alcool augmente le moral. Et si le moral est très bon, ça donne des bonus.</w:t>
      </w:r>
    </w:p>
  </w:comment>
  <w:comment w:id="526" w:author="Thibaut Henin" w:date="2014-04-22T14:33:00Z" w:initials="TH">
    <w:p w14:paraId="3AAAC94C" w14:textId="3EC56DB2" w:rsidR="0092490D" w:rsidRDefault="0092490D">
      <w:pPr>
        <w:pStyle w:val="Commentaire"/>
      </w:pPr>
      <w:r>
        <w:rPr>
          <w:rStyle w:val="Marquedecommentaire"/>
        </w:rPr>
        <w:annotationRef/>
      </w:r>
      <w:r>
        <w:t>En gros, ce sont des potions d’un autre type. Plutôt qu’un druide, c’est un brasseur.</w:t>
      </w:r>
    </w:p>
    <w:p w14:paraId="7201812C" w14:textId="77777777" w:rsidR="0092490D" w:rsidRDefault="0092490D">
      <w:pPr>
        <w:pStyle w:val="Commentaire"/>
      </w:pPr>
    </w:p>
    <w:p w14:paraId="370E111E" w14:textId="7BB573EA" w:rsidR="0092490D" w:rsidRDefault="0092490D">
      <w:pPr>
        <w:pStyle w:val="Commentaire"/>
      </w:pPr>
      <w:r>
        <w:t>D’ailleurs, plutôt que druide, qui fait très époque antique, je me demandais « alchimiste » qui fait plus XIXème</w:t>
      </w:r>
    </w:p>
  </w:comment>
  <w:comment w:id="527" w:author="Corinne Henin" w:date="2014-06-26T17:00:00Z" w:initials="CH">
    <w:p w14:paraId="0A97A104" w14:textId="575498EF" w:rsidR="0092490D" w:rsidRPr="00021AF6" w:rsidRDefault="0092490D">
      <w:pPr>
        <w:pStyle w:val="Commentaire"/>
        <w:rPr>
          <w:lang w:val="en-US"/>
        </w:rPr>
      </w:pPr>
      <w:r>
        <w:rPr>
          <w:rStyle w:val="Marquedecommentaire"/>
        </w:rPr>
        <w:annotationRef/>
      </w:r>
      <w:r w:rsidRPr="00021AF6">
        <w:rPr>
          <w:lang w:val="en-US"/>
        </w:rPr>
        <w:t>MakeBak</w:t>
      </w:r>
    </w:p>
  </w:comment>
  <w:comment w:id="528" w:author="Corinne Henin" w:date="2014-06-26T17:00:00Z" w:initials="CH">
    <w:p w14:paraId="637BEC67" w14:textId="28981F75" w:rsidR="0092490D" w:rsidRPr="00021AF6" w:rsidRDefault="0092490D">
      <w:pPr>
        <w:pStyle w:val="Commentaire"/>
        <w:rPr>
          <w:lang w:val="en-US"/>
        </w:rPr>
      </w:pPr>
      <w:r>
        <w:rPr>
          <w:rStyle w:val="Marquedecommentaire"/>
        </w:rPr>
        <w:annotationRef/>
      </w:r>
      <w:r w:rsidRPr="00021AF6">
        <w:rPr>
          <w:lang w:val="en-US"/>
        </w:rPr>
        <w:t>MakeAvoroBeer</w:t>
      </w:r>
    </w:p>
  </w:comment>
  <w:comment w:id="529" w:author="Corinne Henin" w:date="2014-06-26T17:01:00Z" w:initials="CH">
    <w:p w14:paraId="6B020B6D" w14:textId="35F00A51" w:rsidR="0092490D" w:rsidRPr="00021AF6" w:rsidRDefault="0092490D">
      <w:pPr>
        <w:pStyle w:val="Commentaire"/>
        <w:rPr>
          <w:lang w:val="en-US"/>
        </w:rPr>
      </w:pPr>
      <w:r>
        <w:rPr>
          <w:rStyle w:val="Marquedecommentaire"/>
        </w:rPr>
        <w:annotationRef/>
      </w:r>
      <w:r w:rsidRPr="00021AF6">
        <w:rPr>
          <w:lang w:val="en-US"/>
        </w:rPr>
        <w:t>MakeBeroLiqueur</w:t>
      </w:r>
    </w:p>
  </w:comment>
  <w:comment w:id="530" w:author="Corinne Henin" w:date="2014-06-26T17:02:00Z" w:initials="CH">
    <w:p w14:paraId="3252481A" w14:textId="7F903CAB" w:rsidR="0092490D" w:rsidRPr="00021AF6" w:rsidRDefault="0092490D">
      <w:pPr>
        <w:pStyle w:val="Commentaire"/>
        <w:rPr>
          <w:lang w:val="en-US"/>
        </w:rPr>
      </w:pPr>
      <w:r>
        <w:rPr>
          <w:rStyle w:val="Marquedecommentaire"/>
        </w:rPr>
        <w:annotationRef/>
      </w:r>
      <w:r w:rsidRPr="00021AF6">
        <w:rPr>
          <w:lang w:val="en-US"/>
        </w:rPr>
        <w:t>MakeKaktoAlcohol</w:t>
      </w:r>
    </w:p>
  </w:comment>
  <w:comment w:id="531" w:author="Corinne Henin" w:date="2014-06-26T17:03:00Z" w:initials="CH">
    <w:p w14:paraId="5B7463A1" w14:textId="2040DCDC" w:rsidR="0092490D" w:rsidRPr="00021AF6" w:rsidRDefault="0092490D">
      <w:pPr>
        <w:pStyle w:val="Commentaire"/>
        <w:rPr>
          <w:lang w:val="en-US"/>
        </w:rPr>
      </w:pPr>
      <w:r>
        <w:rPr>
          <w:rStyle w:val="Marquedecommentaire"/>
        </w:rPr>
        <w:annotationRef/>
      </w:r>
      <w:r w:rsidRPr="00021AF6">
        <w:rPr>
          <w:lang w:val="en-US"/>
        </w:rPr>
        <w:t>MakeFlentoLiqueur</w:t>
      </w:r>
    </w:p>
  </w:comment>
  <w:comment w:id="532" w:author="Corinne Henin" w:date="2014-06-26T17:04:00Z" w:initials="CH">
    <w:p w14:paraId="7365B810" w14:textId="0C6A93A3" w:rsidR="0092490D" w:rsidRPr="00021AF6" w:rsidRDefault="0092490D">
      <w:pPr>
        <w:pStyle w:val="Commentaire"/>
        <w:rPr>
          <w:lang w:val="en-US"/>
        </w:rPr>
      </w:pPr>
      <w:r>
        <w:rPr>
          <w:rStyle w:val="Marquedecommentaire"/>
        </w:rPr>
        <w:annotationRef/>
      </w:r>
      <w:r w:rsidRPr="00021AF6">
        <w:rPr>
          <w:lang w:val="en-US"/>
        </w:rPr>
        <w:t>MakeThornoVodka</w:t>
      </w:r>
    </w:p>
  </w:comment>
  <w:comment w:id="533" w:author="Thibaut Henin" w:date="2014-07-25T10:59:00Z" w:initials="TH">
    <w:p w14:paraId="77F09D1F" w14:textId="5D884592" w:rsidR="0092490D" w:rsidRPr="00B25ECC" w:rsidRDefault="0092490D">
      <w:pPr>
        <w:pStyle w:val="Commentaire"/>
        <w:rPr>
          <w:lang w:val="en-US"/>
        </w:rPr>
      </w:pPr>
      <w:r>
        <w:rPr>
          <w:rStyle w:val="Marquedecommentaire"/>
        </w:rPr>
        <w:annotationRef/>
      </w:r>
      <w:r w:rsidRPr="00B25ECC">
        <w:rPr>
          <w:lang w:val="en-US"/>
        </w:rPr>
        <w:t>RefineBeroJuice</w:t>
      </w:r>
    </w:p>
  </w:comment>
  <w:comment w:id="534" w:author="Thibaut Henin" w:date="2014-07-25T10:59:00Z" w:initials="TH">
    <w:p w14:paraId="4FE1ED72" w14:textId="5F22B090" w:rsidR="0092490D" w:rsidRPr="00B25ECC" w:rsidRDefault="0092490D">
      <w:pPr>
        <w:pStyle w:val="Commentaire"/>
        <w:rPr>
          <w:lang w:val="en-US"/>
        </w:rPr>
      </w:pPr>
      <w:r>
        <w:rPr>
          <w:rStyle w:val="Marquedecommentaire"/>
        </w:rPr>
        <w:annotationRef/>
      </w:r>
      <w:r w:rsidRPr="00B25ECC">
        <w:rPr>
          <w:lang w:val="en-US"/>
        </w:rPr>
        <w:t>RefineBaoJuice</w:t>
      </w:r>
    </w:p>
  </w:comment>
  <w:comment w:id="535" w:author="Thibaut Henin" w:date="2014-07-25T11:00:00Z" w:initials="TH">
    <w:p w14:paraId="786CC729" w14:textId="1E0FBE3F" w:rsidR="0092490D" w:rsidRPr="00B25ECC" w:rsidRDefault="0092490D">
      <w:pPr>
        <w:pStyle w:val="Commentaire"/>
        <w:rPr>
          <w:lang w:val="en-US"/>
        </w:rPr>
      </w:pPr>
      <w:r>
        <w:rPr>
          <w:rStyle w:val="Marquedecommentaire"/>
        </w:rPr>
        <w:annotationRef/>
      </w:r>
      <w:r w:rsidRPr="00B25ECC">
        <w:rPr>
          <w:lang w:val="en-US"/>
        </w:rPr>
        <w:t>RefineAvoroJuice</w:t>
      </w:r>
    </w:p>
  </w:comment>
  <w:comment w:id="536" w:author="Thibaut Henin" w:date="2014-07-25T11:03:00Z" w:initials="TH">
    <w:p w14:paraId="1DEAB26D" w14:textId="58A10388" w:rsidR="0092490D" w:rsidRPr="00B25ECC" w:rsidRDefault="0092490D">
      <w:pPr>
        <w:pStyle w:val="Commentaire"/>
        <w:rPr>
          <w:lang w:val="en-US"/>
        </w:rPr>
      </w:pPr>
      <w:r>
        <w:rPr>
          <w:rStyle w:val="Marquedecommentaire"/>
        </w:rPr>
        <w:annotationRef/>
      </w:r>
      <w:r w:rsidRPr="00B25ECC">
        <w:rPr>
          <w:lang w:val="en-US"/>
        </w:rPr>
        <w:t>RefineThornoJuice</w:t>
      </w:r>
    </w:p>
  </w:comment>
  <w:comment w:id="537" w:author="Thibaut Henin" w:date="2014-07-25T11:04:00Z" w:initials="TH">
    <w:p w14:paraId="1BD71B29" w14:textId="2FA16633" w:rsidR="0092490D" w:rsidRPr="00B25ECC" w:rsidRDefault="0092490D">
      <w:pPr>
        <w:pStyle w:val="Commentaire"/>
        <w:rPr>
          <w:lang w:val="en-US"/>
        </w:rPr>
      </w:pPr>
      <w:r>
        <w:rPr>
          <w:rStyle w:val="Marquedecommentaire"/>
        </w:rPr>
        <w:annotationRef/>
      </w:r>
      <w:r w:rsidRPr="00B25ECC">
        <w:rPr>
          <w:lang w:val="en-US"/>
        </w:rPr>
        <w:t>RefineKaktoJuice</w:t>
      </w:r>
    </w:p>
  </w:comment>
  <w:comment w:id="538" w:author="Thibaut Henin" w:date="2014-07-25T11:04:00Z" w:initials="TH">
    <w:p w14:paraId="5DDA8CF7" w14:textId="626377CD" w:rsidR="0092490D" w:rsidRPr="00B25ECC" w:rsidRDefault="0092490D">
      <w:pPr>
        <w:pStyle w:val="Commentaire"/>
        <w:rPr>
          <w:lang w:val="en-US"/>
        </w:rPr>
      </w:pPr>
      <w:r>
        <w:rPr>
          <w:rStyle w:val="Marquedecommentaire"/>
        </w:rPr>
        <w:annotationRef/>
      </w:r>
      <w:r w:rsidRPr="00B25ECC">
        <w:rPr>
          <w:lang w:val="en-US"/>
        </w:rPr>
        <w:t>RefineLigioJuice</w:t>
      </w:r>
    </w:p>
  </w:comment>
  <w:comment w:id="539" w:author="Thibaut Henin" w:date="2014-07-25T11:04:00Z" w:initials="TH">
    <w:p w14:paraId="1CF7EB10" w14:textId="48DB0748" w:rsidR="0092490D" w:rsidRDefault="0092490D">
      <w:pPr>
        <w:pStyle w:val="Commentaire"/>
      </w:pPr>
      <w:r>
        <w:rPr>
          <w:rStyle w:val="Marquedecommentaire"/>
        </w:rPr>
        <w:annotationRef/>
      </w:r>
      <w:r>
        <w:t>RefineAloeJuice</w:t>
      </w:r>
    </w:p>
  </w:comment>
  <w:comment w:id="552" w:author="Thibaut Henin" w:date="2014-11-24T19:06:00Z" w:initials="TH">
    <w:p w14:paraId="1AA6DCE9" w14:textId="6BB5926B" w:rsidR="0092490D" w:rsidRDefault="0092490D">
      <w:pPr>
        <w:pStyle w:val="Commentaire"/>
      </w:pPr>
      <w:r>
        <w:rPr>
          <w:rStyle w:val="Marquedecommentaire"/>
        </w:rPr>
        <w:annotationRef/>
      </w:r>
      <w:r>
        <w:t>Pour l’instant, la BDD dit « main nue »</w:t>
      </w:r>
    </w:p>
  </w:comment>
  <w:comment w:id="555" w:author="Thibaut Henin" w:date="2014-04-17T09:24:00Z" w:initials="TH">
    <w:p w14:paraId="2238DBD7" w14:textId="056B9CE7" w:rsidR="0092490D" w:rsidRDefault="0092490D">
      <w:pPr>
        <w:pStyle w:val="Commentaire"/>
      </w:pPr>
      <w:r>
        <w:rPr>
          <w:rStyle w:val="Marquedecommentaire"/>
        </w:rPr>
        <w:annotationRef/>
      </w:r>
      <w:r>
        <w:t>Juste une idée, pour répondre aux compétences de l’architecte. On peut toujours mettre ces histoires de bonus dans une add-on.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4824E" w15:done="0"/>
  <w15:commentEx w15:paraId="6B4180F0" w15:done="0"/>
  <w15:commentEx w15:paraId="6D3E583A" w15:done="0"/>
  <w15:commentEx w15:paraId="686088F1" w15:done="0"/>
  <w15:commentEx w15:paraId="09822049" w15:done="0"/>
  <w15:commentEx w15:paraId="34012DEA" w15:done="0"/>
  <w15:commentEx w15:paraId="208DF3DC" w15:done="0"/>
  <w15:commentEx w15:paraId="03DADE6C" w15:done="0"/>
  <w15:commentEx w15:paraId="3876522A" w15:done="0"/>
  <w15:commentEx w15:paraId="7867272B" w15:done="0"/>
  <w15:commentEx w15:paraId="324DED75" w15:done="0"/>
  <w15:commentEx w15:paraId="13971938" w15:done="0"/>
  <w15:commentEx w15:paraId="74914F74" w15:done="0"/>
  <w15:commentEx w15:paraId="3614D287" w15:done="0"/>
  <w15:commentEx w15:paraId="02566F2B" w15:done="0"/>
  <w15:commentEx w15:paraId="736FDFF0" w15:done="0"/>
  <w15:commentEx w15:paraId="25194E99" w15:done="0"/>
  <w15:commentEx w15:paraId="77E8C624" w15:done="0"/>
  <w15:commentEx w15:paraId="25B6E4F5" w15:done="0"/>
  <w15:commentEx w15:paraId="6107C3E0" w15:done="0"/>
  <w15:commentEx w15:paraId="56771BC9" w15:done="0"/>
  <w15:commentEx w15:paraId="2BC47376" w15:done="0"/>
  <w15:commentEx w15:paraId="669FA4CE" w15:done="0"/>
  <w15:commentEx w15:paraId="28ABF4DA" w15:done="0"/>
  <w15:commentEx w15:paraId="458071CA" w15:done="0"/>
  <w15:commentEx w15:paraId="35AD9572" w15:done="0"/>
  <w15:commentEx w15:paraId="684B9CBB" w15:done="0"/>
  <w15:commentEx w15:paraId="49AFD9C2" w15:done="0"/>
  <w15:commentEx w15:paraId="27619DB7" w15:done="0"/>
  <w15:commentEx w15:paraId="130B3689" w15:done="0"/>
  <w15:commentEx w15:paraId="768D92A8" w15:done="0"/>
  <w15:commentEx w15:paraId="23B0F11D" w15:done="0"/>
  <w15:commentEx w15:paraId="2F660642" w15:done="0"/>
  <w15:commentEx w15:paraId="004F1FEE" w15:done="0"/>
  <w15:commentEx w15:paraId="527EF2FF" w15:done="0"/>
  <w15:commentEx w15:paraId="7D4EFF5C" w15:done="0"/>
  <w15:commentEx w15:paraId="29632D35" w15:done="0"/>
  <w15:commentEx w15:paraId="39E8293F" w15:done="0"/>
  <w15:commentEx w15:paraId="18269833" w15:done="0"/>
  <w15:commentEx w15:paraId="12A8E649" w15:done="0"/>
  <w15:commentEx w15:paraId="6ED13BF0" w15:done="0"/>
  <w15:commentEx w15:paraId="38ACF022" w15:done="0"/>
  <w15:commentEx w15:paraId="50CD131C" w15:done="0"/>
  <w15:commentEx w15:paraId="504AC55A" w15:done="0"/>
  <w15:commentEx w15:paraId="0AFC4730" w15:done="0"/>
  <w15:commentEx w15:paraId="608EBE60" w15:done="0"/>
  <w15:commentEx w15:paraId="320879D1" w15:done="0"/>
  <w15:commentEx w15:paraId="3DC4FDEB" w15:done="0"/>
  <w15:commentEx w15:paraId="2595DD5D" w15:done="0"/>
  <w15:commentEx w15:paraId="7572CC42" w15:done="0"/>
  <w15:commentEx w15:paraId="25D20970" w15:done="0"/>
  <w15:commentEx w15:paraId="1A5D8C9B" w15:done="0"/>
  <w15:commentEx w15:paraId="31D481AE" w15:done="0"/>
  <w15:commentEx w15:paraId="19E0F61F" w15:done="0"/>
  <w15:commentEx w15:paraId="23A0B670" w15:done="0"/>
  <w15:commentEx w15:paraId="3E2A3A5C" w15:done="0"/>
  <w15:commentEx w15:paraId="39E81E74" w15:done="0"/>
  <w15:commentEx w15:paraId="30171D12" w15:done="0"/>
  <w15:commentEx w15:paraId="166D5032" w15:done="0"/>
  <w15:commentEx w15:paraId="00CB78AC" w15:done="0"/>
  <w15:commentEx w15:paraId="70D8E2F2" w15:done="0"/>
  <w15:commentEx w15:paraId="219661F1" w15:done="0"/>
  <w15:commentEx w15:paraId="227C820E" w15:done="0"/>
  <w15:commentEx w15:paraId="47956B16" w15:done="0"/>
  <w15:commentEx w15:paraId="43CAAE8B" w15:done="0"/>
  <w15:commentEx w15:paraId="01165107" w15:done="0"/>
  <w15:commentEx w15:paraId="12F40A04" w15:done="0"/>
  <w15:commentEx w15:paraId="775B1D89" w15:done="0"/>
  <w15:commentEx w15:paraId="275574FF" w15:done="0"/>
  <w15:commentEx w15:paraId="45C34F81" w15:done="0"/>
  <w15:commentEx w15:paraId="482BF71F" w15:done="0"/>
  <w15:commentEx w15:paraId="1895C5C1" w15:done="0"/>
  <w15:commentEx w15:paraId="25793920" w15:done="0"/>
  <w15:commentEx w15:paraId="52D7C2D0" w15:done="0"/>
  <w15:commentEx w15:paraId="43A4FEC4" w15:done="0"/>
  <w15:commentEx w15:paraId="4736171F" w15:done="0"/>
  <w15:commentEx w15:paraId="4EDE6033" w15:done="0"/>
  <w15:commentEx w15:paraId="29C98D99" w15:done="0"/>
  <w15:commentEx w15:paraId="403DCC1E" w15:done="0"/>
  <w15:commentEx w15:paraId="340029A0" w15:done="0"/>
  <w15:commentEx w15:paraId="35D77B85" w15:done="0"/>
  <w15:commentEx w15:paraId="3427E6F9" w15:done="0"/>
  <w15:commentEx w15:paraId="082DDCAF" w15:done="0"/>
  <w15:commentEx w15:paraId="5B345C9C" w15:paraIdParent="082DDCAF" w15:done="0"/>
  <w15:commentEx w15:paraId="5E8BFCC3" w15:paraIdParent="082DDCAF" w15:done="0"/>
  <w15:commentEx w15:paraId="3E47F40F" w15:paraIdParent="082DDCAF" w15:done="0"/>
  <w15:commentEx w15:paraId="65634C63" w15:done="0"/>
  <w15:commentEx w15:paraId="2A8041BC" w15:done="0"/>
  <w15:commentEx w15:paraId="6A8648A8" w15:done="0"/>
  <w15:commentEx w15:paraId="4D319DC2" w15:done="0"/>
  <w15:commentEx w15:paraId="357DE4F9" w15:done="0"/>
  <w15:commentEx w15:paraId="261429DF" w15:paraIdParent="357DE4F9" w15:done="0"/>
  <w15:commentEx w15:paraId="370E111E" w15:paraIdParent="357DE4F9" w15:done="0"/>
  <w15:commentEx w15:paraId="0A97A104" w15:done="0"/>
  <w15:commentEx w15:paraId="637BEC67" w15:done="0"/>
  <w15:commentEx w15:paraId="6B020B6D" w15:done="0"/>
  <w15:commentEx w15:paraId="3252481A" w15:done="0"/>
  <w15:commentEx w15:paraId="5B7463A1" w15:done="0"/>
  <w15:commentEx w15:paraId="7365B810" w15:done="0"/>
  <w15:commentEx w15:paraId="77F09D1F" w15:done="0"/>
  <w15:commentEx w15:paraId="4FE1ED72" w15:done="0"/>
  <w15:commentEx w15:paraId="786CC729" w15:done="0"/>
  <w15:commentEx w15:paraId="1DEAB26D" w15:done="0"/>
  <w15:commentEx w15:paraId="1BD71B29" w15:done="0"/>
  <w15:commentEx w15:paraId="5DDA8CF7" w15:done="0"/>
  <w15:commentEx w15:paraId="1CF7EB10" w15:done="0"/>
  <w15:commentEx w15:paraId="1AA6DCE9" w15:done="0"/>
  <w15:commentEx w15:paraId="2238DB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71952" w14:textId="77777777" w:rsidR="00945438" w:rsidRDefault="00945438" w:rsidP="00F129F1">
      <w:pPr>
        <w:spacing w:after="0" w:line="240" w:lineRule="auto"/>
      </w:pPr>
      <w:r>
        <w:separator/>
      </w:r>
    </w:p>
  </w:endnote>
  <w:endnote w:type="continuationSeparator" w:id="0">
    <w:p w14:paraId="11336619" w14:textId="77777777" w:rsidR="00945438" w:rsidRDefault="00945438"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97677" w14:textId="77777777" w:rsidR="0092490D" w:rsidRDefault="0092490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DE43" w14:textId="77777777" w:rsidR="0092490D" w:rsidRDefault="0092490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33099" w14:textId="77777777" w:rsidR="0092490D" w:rsidRDefault="0092490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6AA8" w14:textId="77777777" w:rsidR="0092490D" w:rsidRPr="0084775E" w:rsidRDefault="0092490D"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A747E4">
      <w:rPr>
        <w:b/>
        <w:noProof/>
        <w:color w:val="2E74B5" w:themeColor="accent1" w:themeShade="BF"/>
        <w:sz w:val="32"/>
        <w:szCs w:val="32"/>
      </w:rPr>
      <w:t>16</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260CB9E5F71D4A15B360AA466E2C7259"/>
            </w:placeholder>
            <w:dataBinding w:prefixMappings="xmlns:ns0='http://schemas.openxmlformats.org/officeDocument/2006/extended-properties' " w:xpath="/ns0:Properties[1]/ns0:Company[1]" w:storeItemID="{6668398D-A668-4E3E-A5EB-62B293D839F1}"/>
            <w:text/>
          </w:sdtPr>
          <w:sdtEndPr/>
          <w:sdtContent>
            <w:r w:rsidRPr="0084775E">
              <w:rPr>
                <w:color w:val="2E74B5" w:themeColor="accent1" w:themeShade="BF"/>
                <w:sz w:val="32"/>
                <w:szCs w:val="32"/>
              </w:rPr>
              <w:t>Quantyl SARL</w:t>
            </w:r>
          </w:sdtContent>
        </w:sdt>
      </w:sdtContent>
    </w:sdt>
  </w:p>
  <w:p w14:paraId="4DD49D7A" w14:textId="77777777" w:rsidR="0092490D" w:rsidRPr="0084775E" w:rsidRDefault="0092490D"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17CB2C697C684CA287A2E66D5CC22069"/>
        </w:placeholder>
        <w:dataBinding w:prefixMappings="xmlns:ns0='http://schemas.microsoft.com/office/2006/coverPageProps' " w:xpath="/ns0:CoverPageProperties[1]/ns0:CompanyAddress[1]" w:storeItemID="{55AF091B-3C7A-41E3-B477-F2FDAA23CFDA}"/>
        <w:text/>
      </w:sdtPr>
      <w:sdtEndPr/>
      <w:sdtContent>
        <w:r w:rsidRPr="0084775E">
          <w:rPr>
            <w:i/>
            <w:color w:val="9CC2E5" w:themeColor="accent1" w:themeTint="99"/>
          </w:rPr>
          <w:t>8 Avenu du Maquis, 26100 Romans sur Isère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566E5" w14:textId="77777777" w:rsidR="0092490D" w:rsidRPr="0084775E" w:rsidRDefault="0092490D"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11C46534618E4DACA6AF6702D8350E38"/>
            </w:placeholder>
            <w:dataBinding w:prefixMappings="xmlns:ns0='http://schemas.openxmlformats.org/officeDocument/2006/extended-properties' " w:xpath="/ns0:Properties[1]/ns0:Company[1]" w:storeItemID="{6668398D-A668-4E3E-A5EB-62B293D839F1}"/>
            <w:text/>
          </w:sdtPr>
          <w:sdtEndPr/>
          <w:sdtContent>
            <w:r w:rsidRPr="0084775E">
              <w:rPr>
                <w:color w:val="2E74B5" w:themeColor="accent1" w:themeShade="BF"/>
                <w:sz w:val="32"/>
                <w:szCs w:val="32"/>
              </w:rPr>
              <w:t>Quantyl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A747E4">
      <w:rPr>
        <w:b/>
        <w:noProof/>
        <w:color w:val="2E74B5" w:themeColor="accent1" w:themeShade="BF"/>
        <w:sz w:val="32"/>
        <w:szCs w:val="32"/>
      </w:rPr>
      <w:t>17</w:t>
    </w:r>
    <w:r w:rsidRPr="0084775E">
      <w:rPr>
        <w:b/>
        <w:color w:val="2E74B5" w:themeColor="accent1" w:themeShade="BF"/>
        <w:sz w:val="32"/>
        <w:szCs w:val="32"/>
      </w:rPr>
      <w:fldChar w:fldCharType="end"/>
    </w:r>
  </w:p>
  <w:p w14:paraId="350947B8" w14:textId="77777777" w:rsidR="0092490D" w:rsidRPr="0084775E" w:rsidRDefault="0092490D"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42BCF49FA62944D59312D834F25B8E27"/>
        </w:placeholder>
        <w:dataBinding w:prefixMappings="xmlns:ns0='http://schemas.microsoft.com/office/2006/coverPageProps' " w:xpath="/ns0:CoverPageProperties[1]/ns0:CompanyAddress[1]" w:storeItemID="{55AF091B-3C7A-41E3-B477-F2FDAA23CFDA}"/>
        <w:text/>
      </w:sdtPr>
      <w:sdtEndPr/>
      <w:sdtContent>
        <w:r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160B4" w14:textId="77777777" w:rsidR="00945438" w:rsidRDefault="00945438" w:rsidP="00F129F1">
      <w:pPr>
        <w:spacing w:after="0" w:line="240" w:lineRule="auto"/>
      </w:pPr>
      <w:r>
        <w:separator/>
      </w:r>
    </w:p>
  </w:footnote>
  <w:footnote w:type="continuationSeparator" w:id="0">
    <w:p w14:paraId="1D91A9CA" w14:textId="77777777" w:rsidR="00945438" w:rsidRDefault="00945438" w:rsidP="00F1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9116" w14:textId="77777777" w:rsidR="0092490D" w:rsidRDefault="0092490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B4FA5" w14:textId="77777777" w:rsidR="0092490D" w:rsidRDefault="0092490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476F6" w14:textId="77777777" w:rsidR="0092490D" w:rsidRDefault="0092490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DD9D7" w14:textId="77777777" w:rsidR="0092490D" w:rsidRPr="0084775E" w:rsidRDefault="0092490D"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A747E4">
      <w:rPr>
        <w:noProof/>
        <w:color w:val="2E74B5" w:themeColor="accent1" w:themeShade="BF"/>
        <w:sz w:val="32"/>
        <w:szCs w:val="32"/>
      </w:rPr>
      <w:t>4</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A747E4">
      <w:rPr>
        <w:noProof/>
        <w:color w:val="2E74B5" w:themeColor="accent1" w:themeShade="BF"/>
        <w:sz w:val="32"/>
        <w:szCs w:val="32"/>
      </w:rPr>
      <w:t>Compétences secteur secondaire</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08B6372BD3C84A87B574682D1FE5D39C"/>
        </w:placeholder>
        <w:dataBinding w:prefixMappings="xmlns:ns0='http://purl.org/dc/elements/1.1/' xmlns:ns1='http://schemas.openxmlformats.org/package/2006/metadata/core-properties' " w:xpath="/ns1:coreProperties[1]/ns0:title[1]" w:storeItemID="{6C3C8BC8-F283-45AE-878A-BAB7291924A1}"/>
        <w:text/>
      </w:sdtPr>
      <w:sdtEndPr/>
      <w:sdtContent>
        <w:r>
          <w:rPr>
            <w:color w:val="2E74B5" w:themeColor="accent1" w:themeShade="BF"/>
            <w:sz w:val="32"/>
            <w:szCs w:val="32"/>
          </w:rPr>
          <w:t>Compétences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3D021" w14:textId="77777777" w:rsidR="0092490D" w:rsidRPr="0084775E" w:rsidRDefault="00945438"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8FC65470AEAE410999D0331AC690A9DD"/>
        </w:placeholder>
        <w:dataBinding w:prefixMappings="xmlns:ns0='http://purl.org/dc/elements/1.1/' xmlns:ns1='http://schemas.openxmlformats.org/package/2006/metadata/core-properties' " w:xpath="/ns1:coreProperties[1]/ns0:title[1]" w:storeItemID="{6C3C8BC8-F283-45AE-878A-BAB7291924A1}"/>
        <w:text/>
      </w:sdtPr>
      <w:sdtEndPr/>
      <w:sdtContent>
        <w:r w:rsidR="0092490D">
          <w:rPr>
            <w:color w:val="2E74B5" w:themeColor="accent1" w:themeShade="BF"/>
            <w:sz w:val="32"/>
            <w:szCs w:val="32"/>
          </w:rPr>
          <w:t>Compétences</w:t>
        </w:r>
      </w:sdtContent>
    </w:sdt>
    <w:r w:rsidR="0092490D" w:rsidRPr="0084775E">
      <w:rPr>
        <w:color w:val="2E74B5" w:themeColor="accent1" w:themeShade="BF"/>
        <w:sz w:val="32"/>
        <w:szCs w:val="32"/>
      </w:rPr>
      <w:tab/>
    </w:r>
    <w:r w:rsidR="0092490D" w:rsidRPr="0084775E">
      <w:rPr>
        <w:color w:val="2E74B5" w:themeColor="accent1" w:themeShade="BF"/>
        <w:sz w:val="32"/>
        <w:szCs w:val="32"/>
      </w:rPr>
      <w:fldChar w:fldCharType="begin"/>
    </w:r>
    <w:r w:rsidR="0092490D" w:rsidRPr="0084775E">
      <w:rPr>
        <w:color w:val="2E74B5" w:themeColor="accent1" w:themeShade="BF"/>
        <w:sz w:val="32"/>
        <w:szCs w:val="32"/>
      </w:rPr>
      <w:instrText xml:space="preserve"> STYLEREF  "Titre 1" \n  \* MERGEFORMAT </w:instrText>
    </w:r>
    <w:r w:rsidR="0092490D" w:rsidRPr="0084775E">
      <w:rPr>
        <w:color w:val="2E74B5" w:themeColor="accent1" w:themeShade="BF"/>
        <w:sz w:val="32"/>
        <w:szCs w:val="32"/>
      </w:rPr>
      <w:fldChar w:fldCharType="separate"/>
    </w:r>
    <w:r w:rsidR="00A747E4">
      <w:rPr>
        <w:noProof/>
        <w:color w:val="2E74B5" w:themeColor="accent1" w:themeShade="BF"/>
        <w:sz w:val="32"/>
        <w:szCs w:val="32"/>
      </w:rPr>
      <w:t>4</w:t>
    </w:r>
    <w:r w:rsidR="0092490D" w:rsidRPr="0084775E">
      <w:rPr>
        <w:color w:val="2E74B5" w:themeColor="accent1" w:themeShade="BF"/>
        <w:sz w:val="32"/>
        <w:szCs w:val="32"/>
      </w:rPr>
      <w:fldChar w:fldCharType="end"/>
    </w:r>
    <w:r w:rsidR="0092490D" w:rsidRPr="0084775E">
      <w:rPr>
        <w:color w:val="2E74B5" w:themeColor="accent1" w:themeShade="BF"/>
        <w:sz w:val="32"/>
        <w:szCs w:val="32"/>
      </w:rPr>
      <w:t xml:space="preserve"> </w:t>
    </w:r>
    <w:r w:rsidR="0092490D" w:rsidRPr="0084775E">
      <w:rPr>
        <w:color w:val="2E74B5" w:themeColor="accent1" w:themeShade="BF"/>
        <w:sz w:val="32"/>
        <w:szCs w:val="32"/>
      </w:rPr>
      <w:fldChar w:fldCharType="begin"/>
    </w:r>
    <w:r w:rsidR="0092490D" w:rsidRPr="0084775E">
      <w:rPr>
        <w:color w:val="2E74B5" w:themeColor="accent1" w:themeShade="BF"/>
        <w:sz w:val="32"/>
        <w:szCs w:val="32"/>
      </w:rPr>
      <w:instrText xml:space="preserve"> STYLEREF  "Titre 1"  \* MERGEFORMAT </w:instrText>
    </w:r>
    <w:r w:rsidR="0092490D" w:rsidRPr="0084775E">
      <w:rPr>
        <w:color w:val="2E74B5" w:themeColor="accent1" w:themeShade="BF"/>
        <w:sz w:val="32"/>
        <w:szCs w:val="32"/>
      </w:rPr>
      <w:fldChar w:fldCharType="separate"/>
    </w:r>
    <w:r w:rsidR="00A747E4">
      <w:rPr>
        <w:noProof/>
        <w:color w:val="2E74B5" w:themeColor="accent1" w:themeShade="BF"/>
        <w:sz w:val="32"/>
        <w:szCs w:val="32"/>
      </w:rPr>
      <w:t>Compétences secteur secondaire</w:t>
    </w:r>
    <w:r w:rsidR="0092490D"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7B0"/>
    <w:multiLevelType w:val="hybridMultilevel"/>
    <w:tmpl w:val="D07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023D59"/>
    <w:multiLevelType w:val="hybridMultilevel"/>
    <w:tmpl w:val="7D3A9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D13074"/>
    <w:multiLevelType w:val="hybridMultilevel"/>
    <w:tmpl w:val="23ACD4E6"/>
    <w:lvl w:ilvl="0" w:tplc="FD66DC6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2773ED"/>
    <w:multiLevelType w:val="hybridMultilevel"/>
    <w:tmpl w:val="29841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DA3C5F"/>
    <w:multiLevelType w:val="hybridMultilevel"/>
    <w:tmpl w:val="952C4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355F6C"/>
    <w:multiLevelType w:val="hybridMultilevel"/>
    <w:tmpl w:val="484A9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EEA5BA7"/>
    <w:multiLevelType w:val="hybridMultilevel"/>
    <w:tmpl w:val="A5961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EFB63CD"/>
    <w:multiLevelType w:val="hybridMultilevel"/>
    <w:tmpl w:val="F6B40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40C486B"/>
    <w:multiLevelType w:val="hybridMultilevel"/>
    <w:tmpl w:val="FB103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F62EC1"/>
    <w:multiLevelType w:val="hybridMultilevel"/>
    <w:tmpl w:val="970C3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8813A7"/>
    <w:multiLevelType w:val="hybridMultilevel"/>
    <w:tmpl w:val="89784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B71060"/>
    <w:multiLevelType w:val="hybridMultilevel"/>
    <w:tmpl w:val="DFAC5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294429B"/>
    <w:multiLevelType w:val="hybridMultilevel"/>
    <w:tmpl w:val="CA12C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C3D5621"/>
    <w:multiLevelType w:val="hybridMultilevel"/>
    <w:tmpl w:val="15327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303342CE"/>
    <w:multiLevelType w:val="hybridMultilevel"/>
    <w:tmpl w:val="542E0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C43BE8"/>
    <w:multiLevelType w:val="hybridMultilevel"/>
    <w:tmpl w:val="D67288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434791D"/>
    <w:multiLevelType w:val="hybridMultilevel"/>
    <w:tmpl w:val="59AED1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51F13EF"/>
    <w:multiLevelType w:val="hybridMultilevel"/>
    <w:tmpl w:val="C01A2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B8804A8"/>
    <w:multiLevelType w:val="hybridMultilevel"/>
    <w:tmpl w:val="972AB4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2C96C8E"/>
    <w:multiLevelType w:val="hybridMultilevel"/>
    <w:tmpl w:val="C7B4D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DE4C2E"/>
    <w:multiLevelType w:val="hybridMultilevel"/>
    <w:tmpl w:val="6E7AA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3C15FD"/>
    <w:multiLevelType w:val="hybridMultilevel"/>
    <w:tmpl w:val="37507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AC8222A"/>
    <w:multiLevelType w:val="hybridMultilevel"/>
    <w:tmpl w:val="A31AC8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D9F1584"/>
    <w:multiLevelType w:val="hybridMultilevel"/>
    <w:tmpl w:val="205CD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DE5166D"/>
    <w:multiLevelType w:val="hybridMultilevel"/>
    <w:tmpl w:val="FC62D5E0"/>
    <w:lvl w:ilvl="0" w:tplc="4C76C332">
      <w:start w:val="1"/>
      <w:numFmt w:val="bullet"/>
      <w:lvlText w:val=""/>
      <w:lvlJc w:val="left"/>
      <w:pPr>
        <w:ind w:left="1770" w:hanging="360"/>
      </w:pPr>
      <w:rPr>
        <w:rFonts w:ascii="Symbol" w:eastAsiaTheme="minorHAnsi" w:hAnsi="Symbol"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6">
    <w:nsid w:val="52443402"/>
    <w:multiLevelType w:val="hybridMultilevel"/>
    <w:tmpl w:val="CE3A20D8"/>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58421E"/>
    <w:multiLevelType w:val="hybridMultilevel"/>
    <w:tmpl w:val="7EF8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2A05DE2"/>
    <w:multiLevelType w:val="hybridMultilevel"/>
    <w:tmpl w:val="E9F06040"/>
    <w:lvl w:ilvl="0" w:tplc="EEDE5C1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83F0E9E"/>
    <w:multiLevelType w:val="hybridMultilevel"/>
    <w:tmpl w:val="0C72B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97208BF"/>
    <w:multiLevelType w:val="hybridMultilevel"/>
    <w:tmpl w:val="54BAF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BE15FF"/>
    <w:multiLevelType w:val="hybridMultilevel"/>
    <w:tmpl w:val="1096B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FAF493A"/>
    <w:multiLevelType w:val="hybridMultilevel"/>
    <w:tmpl w:val="4B7C6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586F6D"/>
    <w:multiLevelType w:val="hybridMultilevel"/>
    <w:tmpl w:val="D7545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4A41941"/>
    <w:multiLevelType w:val="hybridMultilevel"/>
    <w:tmpl w:val="07C6A6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8411BE3"/>
    <w:multiLevelType w:val="hybridMultilevel"/>
    <w:tmpl w:val="23223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BA4A53"/>
    <w:multiLevelType w:val="hybridMultilevel"/>
    <w:tmpl w:val="4CE09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2"/>
  </w:num>
  <w:num w:numId="4">
    <w:abstractNumId w:val="5"/>
  </w:num>
  <w:num w:numId="5">
    <w:abstractNumId w:val="28"/>
  </w:num>
  <w:num w:numId="6">
    <w:abstractNumId w:val="17"/>
  </w:num>
  <w:num w:numId="7">
    <w:abstractNumId w:val="16"/>
  </w:num>
  <w:num w:numId="8">
    <w:abstractNumId w:val="34"/>
  </w:num>
  <w:num w:numId="9">
    <w:abstractNumId w:val="18"/>
  </w:num>
  <w:num w:numId="10">
    <w:abstractNumId w:val="19"/>
  </w:num>
  <w:num w:numId="11">
    <w:abstractNumId w:val="23"/>
  </w:num>
  <w:num w:numId="12">
    <w:abstractNumId w:val="15"/>
  </w:num>
  <w:num w:numId="13">
    <w:abstractNumId w:val="9"/>
  </w:num>
  <w:num w:numId="14">
    <w:abstractNumId w:val="27"/>
  </w:num>
  <w:num w:numId="15">
    <w:abstractNumId w:val="31"/>
  </w:num>
  <w:num w:numId="16">
    <w:abstractNumId w:val="4"/>
  </w:num>
  <w:num w:numId="17">
    <w:abstractNumId w:val="12"/>
  </w:num>
  <w:num w:numId="18">
    <w:abstractNumId w:val="20"/>
  </w:num>
  <w:num w:numId="19">
    <w:abstractNumId w:val="6"/>
  </w:num>
  <w:num w:numId="20">
    <w:abstractNumId w:val="1"/>
  </w:num>
  <w:num w:numId="21">
    <w:abstractNumId w:val="10"/>
  </w:num>
  <w:num w:numId="22">
    <w:abstractNumId w:val="29"/>
  </w:num>
  <w:num w:numId="23">
    <w:abstractNumId w:val="0"/>
  </w:num>
  <w:num w:numId="24">
    <w:abstractNumId w:val="3"/>
  </w:num>
  <w:num w:numId="25">
    <w:abstractNumId w:val="13"/>
  </w:num>
  <w:num w:numId="26">
    <w:abstractNumId w:val="11"/>
  </w:num>
  <w:num w:numId="27">
    <w:abstractNumId w:val="35"/>
  </w:num>
  <w:num w:numId="28">
    <w:abstractNumId w:val="24"/>
  </w:num>
  <w:num w:numId="29">
    <w:abstractNumId w:val="7"/>
  </w:num>
  <w:num w:numId="30">
    <w:abstractNumId w:val="22"/>
  </w:num>
  <w:num w:numId="31">
    <w:abstractNumId w:val="30"/>
  </w:num>
  <w:num w:numId="32">
    <w:abstractNumId w:val="33"/>
  </w:num>
  <w:num w:numId="33">
    <w:abstractNumId w:val="8"/>
  </w:num>
  <w:num w:numId="34">
    <w:abstractNumId w:val="36"/>
  </w:num>
  <w:num w:numId="35">
    <w:abstractNumId w:val="21"/>
  </w:num>
  <w:num w:numId="36">
    <w:abstractNumId w:val="32"/>
  </w:num>
  <w:num w:numId="37">
    <w:abstractNumId w:val="2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baut Henin">
    <w15:presenceInfo w15:providerId="Windows Live" w15:userId="9a9194de40202fd3"/>
  </w15:person>
  <w15:person w15:author="Corinne">
    <w15:presenceInfo w15:providerId="None" w15:userId="Corinne"/>
  </w15:person>
  <w15:person w15:author="Corinne Henin">
    <w15:presenceInfo w15:providerId="Windows Live" w15:userId="0b3a0951c7d3e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D8"/>
    <w:rsid w:val="00001E9B"/>
    <w:rsid w:val="0000392E"/>
    <w:rsid w:val="00012D91"/>
    <w:rsid w:val="0001404E"/>
    <w:rsid w:val="00016EAD"/>
    <w:rsid w:val="00017FCB"/>
    <w:rsid w:val="00021AF6"/>
    <w:rsid w:val="000241F8"/>
    <w:rsid w:val="00026B19"/>
    <w:rsid w:val="000340CC"/>
    <w:rsid w:val="000366BF"/>
    <w:rsid w:val="00043420"/>
    <w:rsid w:val="0005530E"/>
    <w:rsid w:val="000555E1"/>
    <w:rsid w:val="000601F9"/>
    <w:rsid w:val="00075828"/>
    <w:rsid w:val="00085580"/>
    <w:rsid w:val="000972D6"/>
    <w:rsid w:val="00097362"/>
    <w:rsid w:val="000A037D"/>
    <w:rsid w:val="000A5BE4"/>
    <w:rsid w:val="000B12AA"/>
    <w:rsid w:val="000B4C60"/>
    <w:rsid w:val="000E0604"/>
    <w:rsid w:val="000E79CB"/>
    <w:rsid w:val="000F1F86"/>
    <w:rsid w:val="000F3BFD"/>
    <w:rsid w:val="00107645"/>
    <w:rsid w:val="00110998"/>
    <w:rsid w:val="001133C8"/>
    <w:rsid w:val="00114034"/>
    <w:rsid w:val="001146E5"/>
    <w:rsid w:val="00114B94"/>
    <w:rsid w:val="001221FB"/>
    <w:rsid w:val="00122890"/>
    <w:rsid w:val="00141D58"/>
    <w:rsid w:val="00147322"/>
    <w:rsid w:val="00153877"/>
    <w:rsid w:val="00154184"/>
    <w:rsid w:val="0016168C"/>
    <w:rsid w:val="00163043"/>
    <w:rsid w:val="00163FDC"/>
    <w:rsid w:val="00171E69"/>
    <w:rsid w:val="00192CA8"/>
    <w:rsid w:val="00197CBE"/>
    <w:rsid w:val="001A472C"/>
    <w:rsid w:val="001A6A14"/>
    <w:rsid w:val="001A6F06"/>
    <w:rsid w:val="001C5DA3"/>
    <w:rsid w:val="001E1AF1"/>
    <w:rsid w:val="001F659A"/>
    <w:rsid w:val="0020170B"/>
    <w:rsid w:val="00206762"/>
    <w:rsid w:val="00210A6A"/>
    <w:rsid w:val="0021161E"/>
    <w:rsid w:val="002137F3"/>
    <w:rsid w:val="00215697"/>
    <w:rsid w:val="002208D9"/>
    <w:rsid w:val="00220991"/>
    <w:rsid w:val="002231F0"/>
    <w:rsid w:val="0022586C"/>
    <w:rsid w:val="00226C51"/>
    <w:rsid w:val="0024526E"/>
    <w:rsid w:val="002561E7"/>
    <w:rsid w:val="00265C7F"/>
    <w:rsid w:val="002665D6"/>
    <w:rsid w:val="002769DD"/>
    <w:rsid w:val="00294A62"/>
    <w:rsid w:val="002B254B"/>
    <w:rsid w:val="002B2A10"/>
    <w:rsid w:val="002B33D3"/>
    <w:rsid w:val="002B530C"/>
    <w:rsid w:val="002C0A47"/>
    <w:rsid w:val="002C1CA7"/>
    <w:rsid w:val="002C30D3"/>
    <w:rsid w:val="002C57E8"/>
    <w:rsid w:val="002D03A4"/>
    <w:rsid w:val="002D17C3"/>
    <w:rsid w:val="002D34D9"/>
    <w:rsid w:val="002D372A"/>
    <w:rsid w:val="002E6D5B"/>
    <w:rsid w:val="002E7CAE"/>
    <w:rsid w:val="002F19E0"/>
    <w:rsid w:val="002F7926"/>
    <w:rsid w:val="0030319B"/>
    <w:rsid w:val="0030389A"/>
    <w:rsid w:val="003060D9"/>
    <w:rsid w:val="00307DD6"/>
    <w:rsid w:val="003124E6"/>
    <w:rsid w:val="00315DCE"/>
    <w:rsid w:val="00316D66"/>
    <w:rsid w:val="00321573"/>
    <w:rsid w:val="003228A1"/>
    <w:rsid w:val="00322A55"/>
    <w:rsid w:val="00323E63"/>
    <w:rsid w:val="00326D1D"/>
    <w:rsid w:val="00333A6D"/>
    <w:rsid w:val="0034269D"/>
    <w:rsid w:val="00376F3F"/>
    <w:rsid w:val="003808C5"/>
    <w:rsid w:val="00383F50"/>
    <w:rsid w:val="00384A87"/>
    <w:rsid w:val="00390119"/>
    <w:rsid w:val="0039704F"/>
    <w:rsid w:val="003A7748"/>
    <w:rsid w:val="003C532A"/>
    <w:rsid w:val="003C64D4"/>
    <w:rsid w:val="003C7B04"/>
    <w:rsid w:val="003D660D"/>
    <w:rsid w:val="003E1F9A"/>
    <w:rsid w:val="003E7BFD"/>
    <w:rsid w:val="003F424A"/>
    <w:rsid w:val="003F6C3F"/>
    <w:rsid w:val="003F7371"/>
    <w:rsid w:val="004004AC"/>
    <w:rsid w:val="00400D11"/>
    <w:rsid w:val="00410A9C"/>
    <w:rsid w:val="00411E2E"/>
    <w:rsid w:val="00421EBB"/>
    <w:rsid w:val="00424BD3"/>
    <w:rsid w:val="0042687C"/>
    <w:rsid w:val="004328D7"/>
    <w:rsid w:val="00432E8F"/>
    <w:rsid w:val="0043619E"/>
    <w:rsid w:val="004373A1"/>
    <w:rsid w:val="00444EB0"/>
    <w:rsid w:val="0044694E"/>
    <w:rsid w:val="004536BC"/>
    <w:rsid w:val="00460B7D"/>
    <w:rsid w:val="0047179C"/>
    <w:rsid w:val="004745B3"/>
    <w:rsid w:val="00475B32"/>
    <w:rsid w:val="00484954"/>
    <w:rsid w:val="004856F8"/>
    <w:rsid w:val="00490BEC"/>
    <w:rsid w:val="004A64A4"/>
    <w:rsid w:val="004C6165"/>
    <w:rsid w:val="004D12FF"/>
    <w:rsid w:val="004D2673"/>
    <w:rsid w:val="004D5771"/>
    <w:rsid w:val="004E3E24"/>
    <w:rsid w:val="004E602C"/>
    <w:rsid w:val="004F30B7"/>
    <w:rsid w:val="005023F5"/>
    <w:rsid w:val="00502EE3"/>
    <w:rsid w:val="00504D82"/>
    <w:rsid w:val="00510D74"/>
    <w:rsid w:val="00513160"/>
    <w:rsid w:val="00520809"/>
    <w:rsid w:val="00521A01"/>
    <w:rsid w:val="00530ABE"/>
    <w:rsid w:val="0054155D"/>
    <w:rsid w:val="00543136"/>
    <w:rsid w:val="00545B66"/>
    <w:rsid w:val="00552F1B"/>
    <w:rsid w:val="00553BFB"/>
    <w:rsid w:val="00557107"/>
    <w:rsid w:val="00562CF5"/>
    <w:rsid w:val="00564265"/>
    <w:rsid w:val="00564C85"/>
    <w:rsid w:val="00573C57"/>
    <w:rsid w:val="00576465"/>
    <w:rsid w:val="0058463C"/>
    <w:rsid w:val="00591352"/>
    <w:rsid w:val="00591BFD"/>
    <w:rsid w:val="005944C5"/>
    <w:rsid w:val="005B1D93"/>
    <w:rsid w:val="005B314D"/>
    <w:rsid w:val="005B3A92"/>
    <w:rsid w:val="005C5B72"/>
    <w:rsid w:val="005D4305"/>
    <w:rsid w:val="005F5A9E"/>
    <w:rsid w:val="00605459"/>
    <w:rsid w:val="00605E95"/>
    <w:rsid w:val="006064E7"/>
    <w:rsid w:val="00612BC5"/>
    <w:rsid w:val="006203F2"/>
    <w:rsid w:val="006209C2"/>
    <w:rsid w:val="00630371"/>
    <w:rsid w:val="00631786"/>
    <w:rsid w:val="006374DF"/>
    <w:rsid w:val="00641630"/>
    <w:rsid w:val="00641759"/>
    <w:rsid w:val="00644904"/>
    <w:rsid w:val="006512FD"/>
    <w:rsid w:val="00651769"/>
    <w:rsid w:val="0065535F"/>
    <w:rsid w:val="00662688"/>
    <w:rsid w:val="00665025"/>
    <w:rsid w:val="0066749C"/>
    <w:rsid w:val="00667608"/>
    <w:rsid w:val="00667FD2"/>
    <w:rsid w:val="0067373F"/>
    <w:rsid w:val="00674B73"/>
    <w:rsid w:val="00681CBC"/>
    <w:rsid w:val="00682110"/>
    <w:rsid w:val="00682D16"/>
    <w:rsid w:val="00685AC7"/>
    <w:rsid w:val="00687CA6"/>
    <w:rsid w:val="00693DF2"/>
    <w:rsid w:val="006A776E"/>
    <w:rsid w:val="006B12B8"/>
    <w:rsid w:val="006C4214"/>
    <w:rsid w:val="006C5E05"/>
    <w:rsid w:val="006C7B8A"/>
    <w:rsid w:val="006D12D8"/>
    <w:rsid w:val="006D3490"/>
    <w:rsid w:val="006E330B"/>
    <w:rsid w:val="006E3DA3"/>
    <w:rsid w:val="006E7C70"/>
    <w:rsid w:val="006F30D9"/>
    <w:rsid w:val="00701497"/>
    <w:rsid w:val="007100F3"/>
    <w:rsid w:val="00720BEE"/>
    <w:rsid w:val="00724C08"/>
    <w:rsid w:val="007340B8"/>
    <w:rsid w:val="00742339"/>
    <w:rsid w:val="00756341"/>
    <w:rsid w:val="007624A4"/>
    <w:rsid w:val="00766230"/>
    <w:rsid w:val="00771218"/>
    <w:rsid w:val="00772E59"/>
    <w:rsid w:val="00776543"/>
    <w:rsid w:val="00776C3A"/>
    <w:rsid w:val="00780BD0"/>
    <w:rsid w:val="0078124B"/>
    <w:rsid w:val="007838A5"/>
    <w:rsid w:val="0078699D"/>
    <w:rsid w:val="007933FE"/>
    <w:rsid w:val="007A601D"/>
    <w:rsid w:val="007B07B1"/>
    <w:rsid w:val="007B65EA"/>
    <w:rsid w:val="007C407B"/>
    <w:rsid w:val="007C5660"/>
    <w:rsid w:val="007D18CC"/>
    <w:rsid w:val="007D38A6"/>
    <w:rsid w:val="007E0236"/>
    <w:rsid w:val="007E20F3"/>
    <w:rsid w:val="007E5370"/>
    <w:rsid w:val="007E6154"/>
    <w:rsid w:val="007E77D4"/>
    <w:rsid w:val="007F3384"/>
    <w:rsid w:val="007F74AE"/>
    <w:rsid w:val="0080126D"/>
    <w:rsid w:val="008138A4"/>
    <w:rsid w:val="00813C2E"/>
    <w:rsid w:val="008145D5"/>
    <w:rsid w:val="0081686E"/>
    <w:rsid w:val="00832813"/>
    <w:rsid w:val="00833783"/>
    <w:rsid w:val="00836214"/>
    <w:rsid w:val="0084027C"/>
    <w:rsid w:val="0084775E"/>
    <w:rsid w:val="00850CBD"/>
    <w:rsid w:val="00852CF8"/>
    <w:rsid w:val="008569BB"/>
    <w:rsid w:val="00860950"/>
    <w:rsid w:val="00861708"/>
    <w:rsid w:val="00862444"/>
    <w:rsid w:val="008649F9"/>
    <w:rsid w:val="00865463"/>
    <w:rsid w:val="0086789F"/>
    <w:rsid w:val="00880CEB"/>
    <w:rsid w:val="00883F24"/>
    <w:rsid w:val="00886198"/>
    <w:rsid w:val="00891628"/>
    <w:rsid w:val="008921C0"/>
    <w:rsid w:val="008A4075"/>
    <w:rsid w:val="008A4C39"/>
    <w:rsid w:val="008A53D4"/>
    <w:rsid w:val="008B6689"/>
    <w:rsid w:val="008B6E78"/>
    <w:rsid w:val="008C583A"/>
    <w:rsid w:val="008C7405"/>
    <w:rsid w:val="008C78F3"/>
    <w:rsid w:val="008D0060"/>
    <w:rsid w:val="008D057D"/>
    <w:rsid w:val="008D65E9"/>
    <w:rsid w:val="008E475E"/>
    <w:rsid w:val="00902D21"/>
    <w:rsid w:val="00903D19"/>
    <w:rsid w:val="00904B8F"/>
    <w:rsid w:val="009059B8"/>
    <w:rsid w:val="009156DB"/>
    <w:rsid w:val="0092490D"/>
    <w:rsid w:val="00925899"/>
    <w:rsid w:val="00925E91"/>
    <w:rsid w:val="0092663C"/>
    <w:rsid w:val="0094187F"/>
    <w:rsid w:val="00945438"/>
    <w:rsid w:val="00945E53"/>
    <w:rsid w:val="00951388"/>
    <w:rsid w:val="009540E6"/>
    <w:rsid w:val="00954A70"/>
    <w:rsid w:val="00955957"/>
    <w:rsid w:val="0095627B"/>
    <w:rsid w:val="009563EB"/>
    <w:rsid w:val="00957CCA"/>
    <w:rsid w:val="0096286E"/>
    <w:rsid w:val="00962AB8"/>
    <w:rsid w:val="00964627"/>
    <w:rsid w:val="00964940"/>
    <w:rsid w:val="00974C53"/>
    <w:rsid w:val="00984E46"/>
    <w:rsid w:val="00996362"/>
    <w:rsid w:val="009A79F1"/>
    <w:rsid w:val="009B4C63"/>
    <w:rsid w:val="009B4C66"/>
    <w:rsid w:val="009B78FA"/>
    <w:rsid w:val="009C1FAA"/>
    <w:rsid w:val="009C44A4"/>
    <w:rsid w:val="009C6086"/>
    <w:rsid w:val="009D0C2A"/>
    <w:rsid w:val="009D2F47"/>
    <w:rsid w:val="009D674B"/>
    <w:rsid w:val="009E0D8D"/>
    <w:rsid w:val="009F31BF"/>
    <w:rsid w:val="00A01180"/>
    <w:rsid w:val="00A15C97"/>
    <w:rsid w:val="00A16C54"/>
    <w:rsid w:val="00A21109"/>
    <w:rsid w:val="00A35077"/>
    <w:rsid w:val="00A412A1"/>
    <w:rsid w:val="00A47E26"/>
    <w:rsid w:val="00A51CC6"/>
    <w:rsid w:val="00A57C4D"/>
    <w:rsid w:val="00A63133"/>
    <w:rsid w:val="00A6744B"/>
    <w:rsid w:val="00A67FD8"/>
    <w:rsid w:val="00A7323F"/>
    <w:rsid w:val="00A747E4"/>
    <w:rsid w:val="00A81228"/>
    <w:rsid w:val="00A81853"/>
    <w:rsid w:val="00A8594B"/>
    <w:rsid w:val="00A87677"/>
    <w:rsid w:val="00A90278"/>
    <w:rsid w:val="00A9666E"/>
    <w:rsid w:val="00AA0064"/>
    <w:rsid w:val="00AA11DE"/>
    <w:rsid w:val="00AA14E4"/>
    <w:rsid w:val="00AA1AC8"/>
    <w:rsid w:val="00AA26F7"/>
    <w:rsid w:val="00AA3CB8"/>
    <w:rsid w:val="00AA71E5"/>
    <w:rsid w:val="00AB70D8"/>
    <w:rsid w:val="00AB7988"/>
    <w:rsid w:val="00AC17B8"/>
    <w:rsid w:val="00AC1EC6"/>
    <w:rsid w:val="00AC4951"/>
    <w:rsid w:val="00AD0AC7"/>
    <w:rsid w:val="00AD4CFA"/>
    <w:rsid w:val="00AD5EDB"/>
    <w:rsid w:val="00AD6D5B"/>
    <w:rsid w:val="00AE5C42"/>
    <w:rsid w:val="00AF2EC0"/>
    <w:rsid w:val="00B00EC6"/>
    <w:rsid w:val="00B03920"/>
    <w:rsid w:val="00B06605"/>
    <w:rsid w:val="00B07EEA"/>
    <w:rsid w:val="00B12FE7"/>
    <w:rsid w:val="00B24C7D"/>
    <w:rsid w:val="00B25ECC"/>
    <w:rsid w:val="00B36A81"/>
    <w:rsid w:val="00B36BFF"/>
    <w:rsid w:val="00B437DE"/>
    <w:rsid w:val="00B442BD"/>
    <w:rsid w:val="00B4758C"/>
    <w:rsid w:val="00B476D3"/>
    <w:rsid w:val="00B54C04"/>
    <w:rsid w:val="00B600FA"/>
    <w:rsid w:val="00B63887"/>
    <w:rsid w:val="00B70B80"/>
    <w:rsid w:val="00B72B2D"/>
    <w:rsid w:val="00B74E24"/>
    <w:rsid w:val="00B87FAC"/>
    <w:rsid w:val="00B90A33"/>
    <w:rsid w:val="00B91718"/>
    <w:rsid w:val="00B94E7E"/>
    <w:rsid w:val="00BA1907"/>
    <w:rsid w:val="00BB0D5C"/>
    <w:rsid w:val="00BB1E12"/>
    <w:rsid w:val="00BB4195"/>
    <w:rsid w:val="00BD22FF"/>
    <w:rsid w:val="00BD3E30"/>
    <w:rsid w:val="00BE084D"/>
    <w:rsid w:val="00BF048D"/>
    <w:rsid w:val="00BF1D61"/>
    <w:rsid w:val="00BF6ABD"/>
    <w:rsid w:val="00C03398"/>
    <w:rsid w:val="00C03BF9"/>
    <w:rsid w:val="00C05D56"/>
    <w:rsid w:val="00C130AB"/>
    <w:rsid w:val="00C13971"/>
    <w:rsid w:val="00C455B5"/>
    <w:rsid w:val="00C521C4"/>
    <w:rsid w:val="00C530EC"/>
    <w:rsid w:val="00C5540A"/>
    <w:rsid w:val="00C766F8"/>
    <w:rsid w:val="00C866E0"/>
    <w:rsid w:val="00C878A2"/>
    <w:rsid w:val="00C92EBE"/>
    <w:rsid w:val="00C97589"/>
    <w:rsid w:val="00C97C67"/>
    <w:rsid w:val="00CA1E9D"/>
    <w:rsid w:val="00CA366A"/>
    <w:rsid w:val="00CB0A94"/>
    <w:rsid w:val="00CB4666"/>
    <w:rsid w:val="00CC15ED"/>
    <w:rsid w:val="00CC5AEF"/>
    <w:rsid w:val="00CD7272"/>
    <w:rsid w:val="00CD7351"/>
    <w:rsid w:val="00CE1BC6"/>
    <w:rsid w:val="00CE5447"/>
    <w:rsid w:val="00CF2AC4"/>
    <w:rsid w:val="00CF4599"/>
    <w:rsid w:val="00D13D3C"/>
    <w:rsid w:val="00D1584A"/>
    <w:rsid w:val="00D22CAA"/>
    <w:rsid w:val="00D24BE0"/>
    <w:rsid w:val="00D24F0F"/>
    <w:rsid w:val="00D31604"/>
    <w:rsid w:val="00D321C6"/>
    <w:rsid w:val="00D35E46"/>
    <w:rsid w:val="00D3688B"/>
    <w:rsid w:val="00D42681"/>
    <w:rsid w:val="00D46A8C"/>
    <w:rsid w:val="00D476FC"/>
    <w:rsid w:val="00D515B3"/>
    <w:rsid w:val="00D52A59"/>
    <w:rsid w:val="00D54F33"/>
    <w:rsid w:val="00D5749D"/>
    <w:rsid w:val="00D609F3"/>
    <w:rsid w:val="00D63151"/>
    <w:rsid w:val="00D63615"/>
    <w:rsid w:val="00D721CD"/>
    <w:rsid w:val="00D73476"/>
    <w:rsid w:val="00D86B56"/>
    <w:rsid w:val="00DA531A"/>
    <w:rsid w:val="00DB04E3"/>
    <w:rsid w:val="00DB2026"/>
    <w:rsid w:val="00DB4362"/>
    <w:rsid w:val="00DB76F8"/>
    <w:rsid w:val="00DC15F6"/>
    <w:rsid w:val="00DC255A"/>
    <w:rsid w:val="00DC3DC9"/>
    <w:rsid w:val="00DC52A5"/>
    <w:rsid w:val="00DD7604"/>
    <w:rsid w:val="00DE3F60"/>
    <w:rsid w:val="00DE5CD3"/>
    <w:rsid w:val="00DE7F88"/>
    <w:rsid w:val="00E00565"/>
    <w:rsid w:val="00E055B7"/>
    <w:rsid w:val="00E21710"/>
    <w:rsid w:val="00E22487"/>
    <w:rsid w:val="00E278B3"/>
    <w:rsid w:val="00E331CD"/>
    <w:rsid w:val="00E33F22"/>
    <w:rsid w:val="00E34EBB"/>
    <w:rsid w:val="00E51CA2"/>
    <w:rsid w:val="00E615ED"/>
    <w:rsid w:val="00E65BA0"/>
    <w:rsid w:val="00E80B6A"/>
    <w:rsid w:val="00E82436"/>
    <w:rsid w:val="00E83F32"/>
    <w:rsid w:val="00E86F2D"/>
    <w:rsid w:val="00E91FFD"/>
    <w:rsid w:val="00EA3EA3"/>
    <w:rsid w:val="00EA503A"/>
    <w:rsid w:val="00EA7D96"/>
    <w:rsid w:val="00EC402F"/>
    <w:rsid w:val="00ED5389"/>
    <w:rsid w:val="00EE36B7"/>
    <w:rsid w:val="00EF35C6"/>
    <w:rsid w:val="00EF49EE"/>
    <w:rsid w:val="00F074C5"/>
    <w:rsid w:val="00F115CF"/>
    <w:rsid w:val="00F129F1"/>
    <w:rsid w:val="00F14523"/>
    <w:rsid w:val="00F14B9D"/>
    <w:rsid w:val="00F23365"/>
    <w:rsid w:val="00F275EA"/>
    <w:rsid w:val="00F324D0"/>
    <w:rsid w:val="00F44760"/>
    <w:rsid w:val="00F50C88"/>
    <w:rsid w:val="00F5766C"/>
    <w:rsid w:val="00F71666"/>
    <w:rsid w:val="00F71AFC"/>
    <w:rsid w:val="00F72B7B"/>
    <w:rsid w:val="00F80D75"/>
    <w:rsid w:val="00F820F2"/>
    <w:rsid w:val="00F87FF8"/>
    <w:rsid w:val="00F95B47"/>
    <w:rsid w:val="00FA4F7F"/>
    <w:rsid w:val="00FA65D9"/>
    <w:rsid w:val="00FA7BEE"/>
    <w:rsid w:val="00FB3345"/>
    <w:rsid w:val="00FB5BAD"/>
    <w:rsid w:val="00FB60C8"/>
    <w:rsid w:val="00FB76A2"/>
    <w:rsid w:val="00FE3015"/>
    <w:rsid w:val="00FF5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F165C"/>
  <w15:chartTrackingRefBased/>
  <w15:docId w15:val="{4D6E6E8F-242D-4529-8416-49529FC7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2D"/>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586C"/>
    <w:pPr>
      <w:widowControl w:val="0"/>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586C"/>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59"/>
    <w:rsid w:val="00D7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rameclaire-Accent11">
    <w:name w:val="Trame claire - Accent 11"/>
    <w:basedOn w:val="TableauNormal"/>
    <w:uiPriority w:val="60"/>
    <w:rsid w:val="00AB70D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gende">
    <w:name w:val="caption"/>
    <w:basedOn w:val="Normal"/>
    <w:next w:val="Normal"/>
    <w:uiPriority w:val="35"/>
    <w:unhideWhenUsed/>
    <w:qFormat/>
    <w:rsid w:val="00AB70D8"/>
    <w:pPr>
      <w:spacing w:after="200" w:line="240" w:lineRule="auto"/>
      <w:jc w:val="both"/>
    </w:pPr>
    <w:rPr>
      <w:b/>
      <w:bCs/>
      <w:color w:val="5B9BD5" w:themeColor="accent1"/>
      <w:sz w:val="18"/>
      <w:szCs w:val="18"/>
    </w:rPr>
  </w:style>
  <w:style w:type="paragraph" w:styleId="Commentaire">
    <w:name w:val="annotation text"/>
    <w:basedOn w:val="Normal"/>
    <w:link w:val="CommentaireCar"/>
    <w:unhideWhenUsed/>
    <w:rsid w:val="00AB70D8"/>
    <w:pPr>
      <w:spacing w:after="200" w:line="240" w:lineRule="auto"/>
      <w:jc w:val="both"/>
    </w:pPr>
    <w:rPr>
      <w:sz w:val="20"/>
      <w:szCs w:val="20"/>
    </w:rPr>
  </w:style>
  <w:style w:type="character" w:customStyle="1" w:styleId="CommentaireCar">
    <w:name w:val="Commentaire Car"/>
    <w:basedOn w:val="Policepardfaut"/>
    <w:link w:val="Commentaire"/>
    <w:rsid w:val="00AB70D8"/>
    <w:rPr>
      <w:sz w:val="20"/>
      <w:szCs w:val="20"/>
    </w:rPr>
  </w:style>
  <w:style w:type="table" w:styleId="TableauGrille3-Accentuation5">
    <w:name w:val="Grid Table 3 Accent 5"/>
    <w:basedOn w:val="TableauNormal"/>
    <w:uiPriority w:val="48"/>
    <w:rsid w:val="00210A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Marquedecommentaire">
    <w:name w:val="annotation reference"/>
    <w:basedOn w:val="Policepardfaut"/>
    <w:uiPriority w:val="99"/>
    <w:semiHidden/>
    <w:unhideWhenUsed/>
    <w:rsid w:val="00576465"/>
    <w:rPr>
      <w:sz w:val="16"/>
      <w:szCs w:val="16"/>
    </w:rPr>
  </w:style>
  <w:style w:type="paragraph" w:styleId="Objetducommentaire">
    <w:name w:val="annotation subject"/>
    <w:basedOn w:val="Commentaire"/>
    <w:next w:val="Commentaire"/>
    <w:link w:val="ObjetducommentaireCar"/>
    <w:uiPriority w:val="99"/>
    <w:semiHidden/>
    <w:unhideWhenUsed/>
    <w:rsid w:val="00576465"/>
    <w:pPr>
      <w:spacing w:after="160"/>
      <w:jc w:val="left"/>
    </w:pPr>
    <w:rPr>
      <w:b/>
      <w:bCs/>
    </w:rPr>
  </w:style>
  <w:style w:type="character" w:customStyle="1" w:styleId="ObjetducommentaireCar">
    <w:name w:val="Objet du commentaire Car"/>
    <w:basedOn w:val="CommentaireCar"/>
    <w:link w:val="Objetducommentaire"/>
    <w:uiPriority w:val="99"/>
    <w:semiHidden/>
    <w:rsid w:val="00576465"/>
    <w:rPr>
      <w:b/>
      <w:bCs/>
      <w:sz w:val="20"/>
      <w:szCs w:val="20"/>
    </w:rPr>
  </w:style>
  <w:style w:type="paragraph" w:styleId="Rvision">
    <w:name w:val="Revision"/>
    <w:hidden/>
    <w:uiPriority w:val="99"/>
    <w:semiHidden/>
    <w:rsid w:val="008E475E"/>
    <w:pPr>
      <w:spacing w:after="0" w:line="240" w:lineRule="auto"/>
    </w:pPr>
  </w:style>
  <w:style w:type="table" w:styleId="TableauGrille2-Accentuation5">
    <w:name w:val="Grid Table 2 Accent 5"/>
    <w:basedOn w:val="TableauNormal"/>
    <w:uiPriority w:val="47"/>
    <w:rsid w:val="00F4476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 w:id="347176641">
      <w:bodyDiv w:val="1"/>
      <w:marLeft w:val="0"/>
      <w:marRight w:val="0"/>
      <w:marTop w:val="0"/>
      <w:marBottom w:val="0"/>
      <w:divBdr>
        <w:top w:val="none" w:sz="0" w:space="0" w:color="auto"/>
        <w:left w:val="none" w:sz="0" w:space="0" w:color="auto"/>
        <w:bottom w:val="none" w:sz="0" w:space="0" w:color="auto"/>
        <w:right w:val="none" w:sz="0" w:space="0" w:color="auto"/>
      </w:divBdr>
    </w:div>
    <w:div w:id="399330754">
      <w:bodyDiv w:val="1"/>
      <w:marLeft w:val="0"/>
      <w:marRight w:val="0"/>
      <w:marTop w:val="0"/>
      <w:marBottom w:val="0"/>
      <w:divBdr>
        <w:top w:val="none" w:sz="0" w:space="0" w:color="auto"/>
        <w:left w:val="none" w:sz="0" w:space="0" w:color="auto"/>
        <w:bottom w:val="none" w:sz="0" w:space="0" w:color="auto"/>
        <w:right w:val="none" w:sz="0" w:space="0" w:color="auto"/>
      </w:divBdr>
    </w:div>
    <w:div w:id="165217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B6372BD3C84A87B574682D1FE5D39C"/>
        <w:category>
          <w:name w:val="Général"/>
          <w:gallery w:val="placeholder"/>
        </w:category>
        <w:types>
          <w:type w:val="bbPlcHdr"/>
        </w:types>
        <w:behaviors>
          <w:behavior w:val="content"/>
        </w:behaviors>
        <w:guid w:val="{E027266D-723E-4814-9E0C-E0B61666E388}"/>
      </w:docPartPr>
      <w:docPartBody>
        <w:p w:rsidR="001F4E05" w:rsidRDefault="001F4E05">
          <w:pPr>
            <w:pStyle w:val="08B6372BD3C84A87B574682D1FE5D39C"/>
          </w:pPr>
          <w:r w:rsidRPr="00427FEC">
            <w:rPr>
              <w:rStyle w:val="Textedelespacerserv"/>
            </w:rPr>
            <w:t>[Titre ]</w:t>
          </w:r>
        </w:p>
      </w:docPartBody>
    </w:docPart>
    <w:docPart>
      <w:docPartPr>
        <w:name w:val="8FC65470AEAE410999D0331AC690A9DD"/>
        <w:category>
          <w:name w:val="Général"/>
          <w:gallery w:val="placeholder"/>
        </w:category>
        <w:types>
          <w:type w:val="bbPlcHdr"/>
        </w:types>
        <w:behaviors>
          <w:behavior w:val="content"/>
        </w:behaviors>
        <w:guid w:val="{32230427-F819-4C42-9884-722CDF44F069}"/>
      </w:docPartPr>
      <w:docPartBody>
        <w:p w:rsidR="001F4E05" w:rsidRDefault="001F4E05">
          <w:pPr>
            <w:pStyle w:val="8FC65470AEAE410999D0331AC690A9DD"/>
          </w:pPr>
          <w:r w:rsidRPr="00427FEC">
            <w:rPr>
              <w:rStyle w:val="Textedelespacerserv"/>
            </w:rPr>
            <w:t>[Titre ]</w:t>
          </w:r>
        </w:p>
      </w:docPartBody>
    </w:docPart>
    <w:docPart>
      <w:docPartPr>
        <w:name w:val="260CB9E5F71D4A15B360AA466E2C7259"/>
        <w:category>
          <w:name w:val="Général"/>
          <w:gallery w:val="placeholder"/>
        </w:category>
        <w:types>
          <w:type w:val="bbPlcHdr"/>
        </w:types>
        <w:behaviors>
          <w:behavior w:val="content"/>
        </w:behaviors>
        <w:guid w:val="{C7D092BB-0E7F-4304-B0E8-3FDB0A738DF8}"/>
      </w:docPartPr>
      <w:docPartBody>
        <w:p w:rsidR="001F4E05" w:rsidRDefault="001F4E05">
          <w:pPr>
            <w:pStyle w:val="260CB9E5F71D4A15B360AA466E2C7259"/>
          </w:pPr>
          <w:r w:rsidRPr="00427FEC">
            <w:rPr>
              <w:rStyle w:val="Textedelespacerserv"/>
            </w:rPr>
            <w:t>[Société]</w:t>
          </w:r>
        </w:p>
      </w:docPartBody>
    </w:docPart>
    <w:docPart>
      <w:docPartPr>
        <w:name w:val="17CB2C697C684CA287A2E66D5CC22069"/>
        <w:category>
          <w:name w:val="Général"/>
          <w:gallery w:val="placeholder"/>
        </w:category>
        <w:types>
          <w:type w:val="bbPlcHdr"/>
        </w:types>
        <w:behaviors>
          <w:behavior w:val="content"/>
        </w:behaviors>
        <w:guid w:val="{C316226C-C900-44F0-9E4E-15C38FCD3F10}"/>
      </w:docPartPr>
      <w:docPartBody>
        <w:p w:rsidR="001F4E05" w:rsidRDefault="001F4E05">
          <w:pPr>
            <w:pStyle w:val="17CB2C697C684CA287A2E66D5CC22069"/>
          </w:pPr>
          <w:r w:rsidRPr="00427FEC">
            <w:rPr>
              <w:rStyle w:val="Textedelespacerserv"/>
            </w:rPr>
            <w:t>[Adresse société]</w:t>
          </w:r>
        </w:p>
      </w:docPartBody>
    </w:docPart>
    <w:docPart>
      <w:docPartPr>
        <w:name w:val="11C46534618E4DACA6AF6702D8350E38"/>
        <w:category>
          <w:name w:val="Général"/>
          <w:gallery w:val="placeholder"/>
        </w:category>
        <w:types>
          <w:type w:val="bbPlcHdr"/>
        </w:types>
        <w:behaviors>
          <w:behavior w:val="content"/>
        </w:behaviors>
        <w:guid w:val="{ACE0CE5D-C7FB-4E00-93FE-52880C09F53C}"/>
      </w:docPartPr>
      <w:docPartBody>
        <w:p w:rsidR="001F4E05" w:rsidRDefault="001F4E05">
          <w:pPr>
            <w:pStyle w:val="11C46534618E4DACA6AF6702D8350E38"/>
          </w:pPr>
          <w:r w:rsidRPr="00427FEC">
            <w:rPr>
              <w:rStyle w:val="Textedelespacerserv"/>
            </w:rPr>
            <w:t>[Société]</w:t>
          </w:r>
        </w:p>
      </w:docPartBody>
    </w:docPart>
    <w:docPart>
      <w:docPartPr>
        <w:name w:val="42BCF49FA62944D59312D834F25B8E27"/>
        <w:category>
          <w:name w:val="Général"/>
          <w:gallery w:val="placeholder"/>
        </w:category>
        <w:types>
          <w:type w:val="bbPlcHdr"/>
        </w:types>
        <w:behaviors>
          <w:behavior w:val="content"/>
        </w:behaviors>
        <w:guid w:val="{1167C765-9741-41A7-A401-2C3C7124538B}"/>
      </w:docPartPr>
      <w:docPartBody>
        <w:p w:rsidR="001F4E05" w:rsidRDefault="001F4E05">
          <w:pPr>
            <w:pStyle w:val="42BCF49FA62944D59312D834F25B8E27"/>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05"/>
    <w:rsid w:val="000536D3"/>
    <w:rsid w:val="00073613"/>
    <w:rsid w:val="000B4346"/>
    <w:rsid w:val="000B736F"/>
    <w:rsid w:val="00106C1C"/>
    <w:rsid w:val="00130E20"/>
    <w:rsid w:val="001418D1"/>
    <w:rsid w:val="001517D7"/>
    <w:rsid w:val="001710E7"/>
    <w:rsid w:val="001A138F"/>
    <w:rsid w:val="001F046D"/>
    <w:rsid w:val="001F4E05"/>
    <w:rsid w:val="00212597"/>
    <w:rsid w:val="00212730"/>
    <w:rsid w:val="002253BA"/>
    <w:rsid w:val="002640D6"/>
    <w:rsid w:val="003C5214"/>
    <w:rsid w:val="003E67E9"/>
    <w:rsid w:val="003E7738"/>
    <w:rsid w:val="0046445A"/>
    <w:rsid w:val="00495599"/>
    <w:rsid w:val="004B2EA4"/>
    <w:rsid w:val="004F4FDE"/>
    <w:rsid w:val="00512A98"/>
    <w:rsid w:val="00532688"/>
    <w:rsid w:val="00540E0A"/>
    <w:rsid w:val="00592A95"/>
    <w:rsid w:val="005A6A9E"/>
    <w:rsid w:val="005C0B5A"/>
    <w:rsid w:val="005D229F"/>
    <w:rsid w:val="005F404D"/>
    <w:rsid w:val="006447C4"/>
    <w:rsid w:val="0073393B"/>
    <w:rsid w:val="00757128"/>
    <w:rsid w:val="007C758A"/>
    <w:rsid w:val="0088202C"/>
    <w:rsid w:val="008A2840"/>
    <w:rsid w:val="008C6254"/>
    <w:rsid w:val="00904A41"/>
    <w:rsid w:val="009C47FD"/>
    <w:rsid w:val="00A21E3A"/>
    <w:rsid w:val="00A3397B"/>
    <w:rsid w:val="00A761F3"/>
    <w:rsid w:val="00A81313"/>
    <w:rsid w:val="00A85351"/>
    <w:rsid w:val="00AC20F6"/>
    <w:rsid w:val="00AF0C42"/>
    <w:rsid w:val="00B031FD"/>
    <w:rsid w:val="00B10C1E"/>
    <w:rsid w:val="00B217FE"/>
    <w:rsid w:val="00BB75DF"/>
    <w:rsid w:val="00BD75D8"/>
    <w:rsid w:val="00C00E1B"/>
    <w:rsid w:val="00C153C0"/>
    <w:rsid w:val="00C6553C"/>
    <w:rsid w:val="00C803BE"/>
    <w:rsid w:val="00CD7082"/>
    <w:rsid w:val="00CF41D6"/>
    <w:rsid w:val="00D80058"/>
    <w:rsid w:val="00D9109A"/>
    <w:rsid w:val="00DD6680"/>
    <w:rsid w:val="00E10896"/>
    <w:rsid w:val="00ED29CD"/>
    <w:rsid w:val="00ED5171"/>
    <w:rsid w:val="00ED573A"/>
    <w:rsid w:val="00EE359E"/>
    <w:rsid w:val="00EE37D1"/>
    <w:rsid w:val="00EE66D6"/>
    <w:rsid w:val="00F40882"/>
    <w:rsid w:val="00FF0228"/>
    <w:rsid w:val="00FF4939"/>
    <w:rsid w:val="00FF7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393B"/>
    <w:rPr>
      <w:color w:val="808080"/>
    </w:rPr>
  </w:style>
  <w:style w:type="paragraph" w:customStyle="1" w:styleId="08B6372BD3C84A87B574682D1FE5D39C">
    <w:name w:val="08B6372BD3C84A87B574682D1FE5D39C"/>
  </w:style>
  <w:style w:type="paragraph" w:customStyle="1" w:styleId="8FC65470AEAE410999D0331AC690A9DD">
    <w:name w:val="8FC65470AEAE410999D0331AC690A9DD"/>
  </w:style>
  <w:style w:type="paragraph" w:customStyle="1" w:styleId="260CB9E5F71D4A15B360AA466E2C7259">
    <w:name w:val="260CB9E5F71D4A15B360AA466E2C7259"/>
  </w:style>
  <w:style w:type="paragraph" w:customStyle="1" w:styleId="17CB2C697C684CA287A2E66D5CC22069">
    <w:name w:val="17CB2C697C684CA287A2E66D5CC22069"/>
  </w:style>
  <w:style w:type="paragraph" w:customStyle="1" w:styleId="11C46534618E4DACA6AF6702D8350E38">
    <w:name w:val="11C46534618E4DACA6AF6702D8350E38"/>
  </w:style>
  <w:style w:type="paragraph" w:customStyle="1" w:styleId="42BCF49FA62944D59312D834F25B8E27">
    <w:name w:val="42BCF49FA62944D59312D834F25B8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Ce document donne la liste des compétences utilisables dans Luchronia.</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5303A-7908-439F-982C-FF6D5BE0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Template>
  <TotalTime>4132</TotalTime>
  <Pages>1</Pages>
  <Words>8606</Words>
  <Characters>47339</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Compétences</vt:lpstr>
    </vt:vector>
  </TitlesOfParts>
  <Company>Quantyl SARL</Company>
  <LinksUpToDate>false</LinksUpToDate>
  <CharactersWithSpaces>55834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Compétences</dc:title>
  <dc:subject>Ce que les personnages savent faire</dc:subject>
  <dc:creator>Thibaut Henin</dc:creator>
  <cp:keywords/>
  <dc:description/>
  <cp:lastModifiedBy>Corinne</cp:lastModifiedBy>
  <cp:revision>69</cp:revision>
  <cp:lastPrinted>2014-04-08T13:47:00Z</cp:lastPrinted>
  <dcterms:created xsi:type="dcterms:W3CDTF">2014-06-04T09:36:00Z</dcterms:created>
  <dcterms:modified xsi:type="dcterms:W3CDTF">2015-01-29T12:42:00Z</dcterms:modified>
  <cp:category>Luchronia - Conception</cp:category>
</cp:coreProperties>
</file>