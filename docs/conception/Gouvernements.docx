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A69C87" w14:textId="77777777" w:rsidR="002137F3" w:rsidRDefault="008C583A" w:rsidP="00D721CD">
      <w:pPr>
        <w:ind w:left="2124" w:firstLine="708"/>
      </w:pPr>
      <w:r>
        <w:rPr>
          <w:noProof/>
          <w:lang w:eastAsia="fr-FR"/>
        </w:rPr>
        <mc:AlternateContent>
          <mc:Choice Requires="wps">
            <w:drawing>
              <wp:anchor distT="0" distB="0" distL="114300" distR="114300" simplePos="0" relativeHeight="251677696" behindDoc="0" locked="0" layoutInCell="1" allowOverlap="1" wp14:anchorId="415306C5" wp14:editId="29377967">
                <wp:simplePos x="0" y="0"/>
                <wp:positionH relativeFrom="column">
                  <wp:posOffset>112395</wp:posOffset>
                </wp:positionH>
                <wp:positionV relativeFrom="paragraph">
                  <wp:posOffset>8229600</wp:posOffset>
                </wp:positionV>
                <wp:extent cx="1715135" cy="328295"/>
                <wp:effectExtent l="0" t="0" r="0" b="0"/>
                <wp:wrapNone/>
                <wp:docPr id="64" name="Pentagone 64"/>
                <wp:cNvGraphicFramePr/>
                <a:graphic xmlns:a="http://schemas.openxmlformats.org/drawingml/2006/main">
                  <a:graphicData uri="http://schemas.microsoft.com/office/word/2010/wordprocessingShape">
                    <wps:wsp>
                      <wps:cNvSpPr/>
                      <wps:spPr>
                        <a:xfrm>
                          <a:off x="0" y="0"/>
                          <a:ext cx="1715135" cy="328295"/>
                        </a:xfrm>
                        <a:prstGeom prst="homePlate">
                          <a:avLst>
                            <a:gd name="adj" fmla="val 65966"/>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E7F8EA" w14:textId="77777777" w:rsidR="008D5631" w:rsidRPr="008C583A" w:rsidRDefault="00473FDB" w:rsidP="00220991">
                            <w:pPr>
                              <w:jc w:val="center"/>
                              <w:rPr>
                                <w:color w:val="FFFFFF" w:themeColor="background1"/>
                                <w:sz w:val="32"/>
                                <w:szCs w:val="32"/>
                                <w14:textOutline w14:w="9525" w14:cap="rnd" w14:cmpd="sng" w14:algn="ctr">
                                  <w14:noFill/>
                                  <w14:prstDash w14:val="solid"/>
                                  <w14:bevel/>
                                </w14:textOutline>
                              </w:rPr>
                            </w:pPr>
                            <w:sdt>
                              <w:sdtPr>
                                <w:rPr>
                                  <w:color w:val="FFFFFF" w:themeColor="background1"/>
                                  <w:sz w:val="32"/>
                                  <w:szCs w:val="32"/>
                                  <w14:textOutline w14:w="9525" w14:cap="rnd" w14:cmpd="sng" w14:algn="ctr">
                                    <w14:noFill/>
                                    <w14:prstDash w14:val="solid"/>
                                    <w14:bevel/>
                                  </w14:textOutline>
                                </w:rPr>
                                <w:alias w:val="Date de publication"/>
                                <w:tag w:val=""/>
                                <w:id w:val="-389808413"/>
                                <w:dataBinding w:prefixMappings="xmlns:ns0='http://schemas.microsoft.com/office/2006/coverPageProps' " w:xpath="/ns0:CoverPageProperties[1]/ns0:PublishDate[1]" w:storeItemID="{55AF091B-3C7A-41E3-B477-F2FDAA23CFDA}"/>
                                <w:date w:fullDate="2014-04-08T00:00:00Z">
                                  <w:dateFormat w:val="dd/MM/yyyy"/>
                                  <w:lid w:val="fr-FR"/>
                                  <w:storeMappedDataAs w:val="dateTime"/>
                                  <w:calendar w:val="gregorian"/>
                                </w:date>
                              </w:sdtPr>
                              <w:sdtEndPr/>
                              <w:sdtContent>
                                <w:r w:rsidR="008D5631">
                                  <w:rPr>
                                    <w:color w:val="FFFFFF" w:themeColor="background1"/>
                                    <w:sz w:val="32"/>
                                    <w:szCs w:val="32"/>
                                    <w14:textOutline w14:w="9525" w14:cap="rnd" w14:cmpd="sng" w14:algn="ctr">
                                      <w14:noFill/>
                                      <w14:prstDash w14:val="solid"/>
                                      <w14:bevel/>
                                    </w14:textOutline>
                                  </w:rPr>
                                  <w:t>08/04/2014</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5306C5"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64" o:spid="_x0000_s1026" type="#_x0000_t15" style="position:absolute;left:0;text-align:left;margin-left:8.85pt;margin-top:9in;width:135.05pt;height:25.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" adj="18873" fillcolor="#44546a [3215]" stroked="f" strokeweight="1pt">
                <v:textbox>
                  <w:txbxContent>
                    <w:p w14:paraId="77E7F8EA" w14:textId="77777777" w:rsidR="008D5631" w:rsidRPr="008C583A" w:rsidRDefault="00EB0C9D" w:rsidP="00220991">
                      <w:pPr>
                        <w:jc w:val="center"/>
                        <w:rPr>
                          <w:color w:val="FFFFFF" w:themeColor="background1"/>
                          <w:sz w:val="32"/>
                          <w:szCs w:val="32"/>
                          <w14:textOutline w14:w="9525" w14:cap="rnd" w14:cmpd="sng" w14:algn="ctr">
                            <w14:noFill/>
                            <w14:prstDash w14:val="solid"/>
                            <w14:bevel/>
                          </w14:textOutline>
                        </w:rPr>
                      </w:pPr>
                      <w:sdt>
                        <w:sdtPr>
                          <w:rPr>
                            <w:color w:val="FFFFFF" w:themeColor="background1"/>
                            <w:sz w:val="32"/>
                            <w:szCs w:val="32"/>
                            <w14:textOutline w14:w="9525" w14:cap="rnd" w14:cmpd="sng" w14:algn="ctr">
                              <w14:noFill/>
                              <w14:prstDash w14:val="solid"/>
                              <w14:bevel/>
                            </w14:textOutline>
                          </w:rPr>
                          <w:alias w:val="Date de publication"/>
                          <w:tag w:val=""/>
                          <w:id w:val="-389808413"/>
                          <w:dataBinding w:prefixMappings="xmlns:ns0='http://schemas.microsoft.com/office/2006/coverPageProps' " w:xpath="/ns0:CoverPageProperties[1]/ns0:PublishDate[1]" w:storeItemID="{55AF091B-3C7A-41E3-B477-F2FDAA23CFDA}"/>
                          <w:date w:fullDate="2014-04-08T00:00:00Z">
                            <w:dateFormat w:val="dd/MM/yyyy"/>
                            <w:lid w:val="fr-FR"/>
                            <w:storeMappedDataAs w:val="dateTime"/>
                            <w:calendar w:val="gregorian"/>
                          </w:date>
                        </w:sdtPr>
                        <w:sdtEndPr/>
                        <w:sdtContent>
                          <w:r w:rsidR="008D5631">
                            <w:rPr>
                              <w:color w:val="FFFFFF" w:themeColor="background1"/>
                              <w:sz w:val="32"/>
                              <w:szCs w:val="32"/>
                              <w14:textOutline w14:w="9525" w14:cap="rnd" w14:cmpd="sng" w14:algn="ctr">
                                <w14:noFill/>
                                <w14:prstDash w14:val="solid"/>
                                <w14:bevel/>
                              </w14:textOutline>
                            </w:rPr>
                            <w:t>08/04/2014</w:t>
                          </w:r>
                        </w:sdtContent>
                      </w:sdt>
                    </w:p>
                  </w:txbxContent>
                </v:textbox>
              </v:shape>
            </w:pict>
          </mc:Fallback>
        </mc:AlternateContent>
      </w:r>
      <w:r>
        <w:rPr>
          <w:noProof/>
          <w:lang w:eastAsia="fr-FR"/>
        </w:rPr>
        <mc:AlternateContent>
          <mc:Choice Requires="wps">
            <w:drawing>
              <wp:anchor distT="0" distB="0" distL="114300" distR="114300" simplePos="0" relativeHeight="251679744" behindDoc="0" locked="0" layoutInCell="1" allowOverlap="1" wp14:anchorId="503922FC" wp14:editId="3AFFEAB9">
                <wp:simplePos x="0" y="0"/>
                <wp:positionH relativeFrom="column">
                  <wp:posOffset>119380</wp:posOffset>
                </wp:positionH>
                <wp:positionV relativeFrom="paragraph">
                  <wp:posOffset>7772400</wp:posOffset>
                </wp:positionV>
                <wp:extent cx="1715135" cy="348615"/>
                <wp:effectExtent l="0" t="0" r="0" b="0"/>
                <wp:wrapNone/>
                <wp:docPr id="65" name="Pentagone 65"/>
                <wp:cNvGraphicFramePr/>
                <a:graphic xmlns:a="http://schemas.openxmlformats.org/drawingml/2006/main">
                  <a:graphicData uri="http://schemas.microsoft.com/office/word/2010/wordprocessingShape">
                    <wps:wsp>
                      <wps:cNvSpPr/>
                      <wps:spPr>
                        <a:xfrm>
                          <a:off x="0" y="0"/>
                          <a:ext cx="1715135" cy="348615"/>
                        </a:xfrm>
                        <a:prstGeom prst="homePlate">
                          <a:avLst>
                            <a:gd name="adj" fmla="val 65966"/>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678D13" w14:textId="77777777" w:rsidR="008D5631" w:rsidRPr="008C583A" w:rsidRDefault="00473FDB" w:rsidP="00475B32">
                            <w:pPr>
                              <w:jc w:val="center"/>
                              <w:rPr>
                                <w:color w:val="FFFFFF" w:themeColor="background1"/>
                                <w:sz w:val="32"/>
                                <w:szCs w:val="32"/>
                                <w14:textOutline w14:w="9525" w14:cap="rnd" w14:cmpd="sng" w14:algn="ctr">
                                  <w14:noFill/>
                                  <w14:prstDash w14:val="solid"/>
                                  <w14:bevel/>
                                </w14:textOutline>
                              </w:rPr>
                            </w:pPr>
                            <w:sdt>
                              <w:sdtPr>
                                <w:rPr>
                                  <w:color w:val="FFFFFF" w:themeColor="background1"/>
                                  <w:sz w:val="32"/>
                                  <w:szCs w:val="32"/>
                                  <w14:textOutline w14:w="9525" w14:cap="rnd" w14:cmpd="sng" w14:algn="ctr">
                                    <w14:noFill/>
                                    <w14:prstDash w14:val="solid"/>
                                    <w14:bevel/>
                                  </w14:textOutline>
                                </w:rPr>
                                <w:alias w:val="Auteur "/>
                                <w:tag w:val=""/>
                                <w:id w:val="503713557"/>
                                <w:dataBinding w:prefixMappings="xmlns:ns0='http://purl.org/dc/elements/1.1/' xmlns:ns1='http://schemas.openxmlformats.org/package/2006/metadata/core-properties' " w:xpath="/ns1:coreProperties[1]/ns0:creator[1]" w:storeItemID="{6C3C8BC8-F283-45AE-878A-BAB7291924A1}"/>
                                <w:text/>
                              </w:sdtPr>
                              <w:sdtEndPr/>
                              <w:sdtContent>
                                <w:r w:rsidR="008D5631">
                                  <w:rPr>
                                    <w:color w:val="FFFFFF" w:themeColor="background1"/>
                                    <w:sz w:val="32"/>
                                    <w:szCs w:val="32"/>
                                    <w14:textOutline w14:w="9525" w14:cap="rnd" w14:cmpd="sng" w14:algn="ctr">
                                      <w14:noFill/>
                                      <w14:prstDash w14:val="solid"/>
                                      <w14:bevel/>
                                    </w14:textOutline>
                                  </w:rPr>
                                  <w:t>Thibaut Henin</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922FC" id="Pentagone 65" o:spid="_x0000_s1027" type="#_x0000_t15" style="position:absolute;left:0;text-align:left;margin-left:9.4pt;margin-top:612pt;width:135.05pt;height:27.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" adj="18704" fillcolor="#44546a [3215]" stroked="f" strokeweight="1pt">
                <v:textbox>
                  <w:txbxContent>
                    <w:p w14:paraId="0D678D13" w14:textId="77777777" w:rsidR="008D5631" w:rsidRPr="008C583A" w:rsidRDefault="00EB0C9D" w:rsidP="00475B32">
                      <w:pPr>
                        <w:jc w:val="center"/>
                        <w:rPr>
                          <w:color w:val="FFFFFF" w:themeColor="background1"/>
                          <w:sz w:val="32"/>
                          <w:szCs w:val="32"/>
                          <w14:textOutline w14:w="9525" w14:cap="rnd" w14:cmpd="sng" w14:algn="ctr">
                            <w14:noFill/>
                            <w14:prstDash w14:val="solid"/>
                            <w14:bevel/>
                          </w14:textOutline>
                        </w:rPr>
                      </w:pPr>
                      <w:sdt>
                        <w:sdtPr>
                          <w:rPr>
                            <w:color w:val="FFFFFF" w:themeColor="background1"/>
                            <w:sz w:val="32"/>
                            <w:szCs w:val="32"/>
                            <w14:textOutline w14:w="9525" w14:cap="rnd" w14:cmpd="sng" w14:algn="ctr">
                              <w14:noFill/>
                              <w14:prstDash w14:val="solid"/>
                              <w14:bevel/>
                            </w14:textOutline>
                          </w:rPr>
                          <w:alias w:val="Auteur "/>
                          <w:tag w:val=""/>
                          <w:id w:val="503713557"/>
                          <w:dataBinding w:prefixMappings="xmlns:ns0='http://purl.org/dc/elements/1.1/' xmlns:ns1='http://schemas.openxmlformats.org/package/2006/metadata/core-properties' " w:xpath="/ns1:coreProperties[1]/ns0:creator[1]" w:storeItemID="{6C3C8BC8-F283-45AE-878A-BAB7291924A1}"/>
                          <w:text/>
                        </w:sdtPr>
                        <w:sdtEndPr/>
                        <w:sdtContent>
                          <w:r w:rsidR="008D5631">
                            <w:rPr>
                              <w:color w:val="FFFFFF" w:themeColor="background1"/>
                              <w:sz w:val="32"/>
                              <w:szCs w:val="32"/>
                              <w14:textOutline w14:w="9525" w14:cap="rnd" w14:cmpd="sng" w14:algn="ctr">
                                <w14:noFill/>
                                <w14:prstDash w14:val="solid"/>
                                <w14:bevel/>
                              </w14:textOutline>
                            </w:rPr>
                            <w:t>Thibaut Henin</w:t>
                          </w:r>
                        </w:sdtContent>
                      </w:sdt>
                    </w:p>
                  </w:txbxContent>
                </v:textbox>
              </v:shape>
            </w:pict>
          </mc:Fallback>
        </mc:AlternateContent>
      </w:r>
      <w:r w:rsidR="00475B32">
        <w:rPr>
          <w:noProof/>
          <w:lang w:eastAsia="fr-FR"/>
        </w:rPr>
        <mc:AlternateContent>
          <mc:Choice Requires="wps">
            <w:drawing>
              <wp:anchor distT="0" distB="0" distL="114300" distR="114300" simplePos="0" relativeHeight="251673600" behindDoc="0" locked="0" layoutInCell="1" allowOverlap="1" wp14:anchorId="06DC987F" wp14:editId="57D2F915">
                <wp:simplePos x="0" y="0"/>
                <wp:positionH relativeFrom="column">
                  <wp:posOffset>1602105</wp:posOffset>
                </wp:positionH>
                <wp:positionV relativeFrom="paragraph">
                  <wp:posOffset>3774440</wp:posOffset>
                </wp:positionV>
                <wp:extent cx="3769995" cy="342900"/>
                <wp:effectExtent l="0" t="0" r="0" b="0"/>
                <wp:wrapNone/>
                <wp:docPr id="58" name="Rectangle 58"/>
                <wp:cNvGraphicFramePr/>
                <a:graphic xmlns:a="http://schemas.openxmlformats.org/drawingml/2006/main">
                  <a:graphicData uri="http://schemas.microsoft.com/office/word/2010/wordprocessingShape">
                    <wps:wsp>
                      <wps:cNvSpPr/>
                      <wps:spPr>
                        <a:xfrm>
                          <a:off x="0" y="0"/>
                          <a:ext cx="3769995" cy="3429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6B7CC592" w14:textId="77777777" w:rsidR="008D5631" w:rsidRPr="008C583A" w:rsidRDefault="00473FDB" w:rsidP="004C6165">
                            <w:pPr>
                              <w:jc w:val="right"/>
                              <w:rPr>
                                <w:color w:val="5B9BD5" w:themeColor="accent1"/>
                                <w:sz w:val="32"/>
                                <w:szCs w:val="32"/>
                                <w14:textOutline w14:w="9525" w14:cap="rnd" w14:cmpd="sng" w14:algn="ctr">
                                  <w14:noFill/>
                                  <w14:prstDash w14:val="solid"/>
                                  <w14:bevel/>
                                </w14:textOutline>
                              </w:rPr>
                            </w:pPr>
                            <w:sdt>
                              <w:sdtPr>
                                <w:rPr>
                                  <w:color w:val="5B9BD5" w:themeColor="accent1"/>
                                  <w:sz w:val="32"/>
                                  <w:szCs w:val="32"/>
                                  <w14:textOutline w14:w="9525" w14:cap="rnd" w14:cmpd="sng" w14:algn="ctr">
                                    <w14:noFill/>
                                    <w14:prstDash w14:val="solid"/>
                                    <w14:bevel/>
                                  </w14:textOutline>
                                </w:rPr>
                                <w:alias w:val="Objet "/>
                                <w:tag w:val=""/>
                                <w:id w:val="1475646277"/>
                                <w:dataBinding w:prefixMappings="xmlns:ns0='http://purl.org/dc/elements/1.1/' xmlns:ns1='http://schemas.openxmlformats.org/package/2006/metadata/core-properties' " w:xpath="/ns1:coreProperties[1]/ns0:subject[1]" w:storeItemID="{6C3C8BC8-F283-45AE-878A-BAB7291924A1}"/>
                                <w:text/>
                              </w:sdtPr>
                              <w:sdtEndPr/>
                              <w:sdtContent>
                                <w:r w:rsidR="008D5631">
                                  <w:rPr>
                                    <w:color w:val="5B9BD5" w:themeColor="accent1"/>
                                    <w:sz w:val="32"/>
                                    <w:szCs w:val="32"/>
                                    <w14:textOutline w14:w="9525" w14:cap="rnd" w14:cmpd="sng" w14:algn="ctr">
                                      <w14:noFill/>
                                      <w14:prstDash w14:val="solid"/>
                                      <w14:bevel/>
                                    </w14:textOutline>
                                  </w:rPr>
                                  <w:t>Systèmes gouvernementaux</w:t>
                                </w:r>
                              </w:sdtContent>
                            </w:sdt>
                          </w:p>
                          <w:p w14:paraId="2CB467AE" w14:textId="77777777" w:rsidR="008D5631" w:rsidRDefault="008D5631" w:rsidP="004C61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DC987F" id="Rectangle 58" o:spid="_x0000_s1028" style="position:absolute;left:0;text-align:left;margin-left:126.15pt;margin-top:297.2pt;width:296.85pt;height:27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" filled="f" stroked="f" strokeweight="1pt">
                <v:textbox>
                  <w:txbxContent>
                    <w:p w14:paraId="6B7CC592" w14:textId="77777777" w:rsidR="008D5631" w:rsidRPr="008C583A" w:rsidRDefault="00EB0C9D" w:rsidP="004C6165">
                      <w:pPr>
                        <w:jc w:val="right"/>
                        <w:rPr>
                          <w:color w:val="5B9BD5" w:themeColor="accent1"/>
                          <w:sz w:val="32"/>
                          <w:szCs w:val="32"/>
                          <w14:textOutline w14:w="9525" w14:cap="rnd" w14:cmpd="sng" w14:algn="ctr">
                            <w14:noFill/>
                            <w14:prstDash w14:val="solid"/>
                            <w14:bevel/>
                          </w14:textOutline>
                        </w:rPr>
                      </w:pPr>
                      <w:sdt>
                        <w:sdtPr>
                          <w:rPr>
                            <w:color w:val="5B9BD5" w:themeColor="accent1"/>
                            <w:sz w:val="32"/>
                            <w:szCs w:val="32"/>
                            <w14:textOutline w14:w="9525" w14:cap="rnd" w14:cmpd="sng" w14:algn="ctr">
                              <w14:noFill/>
                              <w14:prstDash w14:val="solid"/>
                              <w14:bevel/>
                            </w14:textOutline>
                          </w:rPr>
                          <w:alias w:val="Objet "/>
                          <w:tag w:val=""/>
                          <w:id w:val="1475646277"/>
                          <w:dataBinding w:prefixMappings="xmlns:ns0='http://purl.org/dc/elements/1.1/' xmlns:ns1='http://schemas.openxmlformats.org/package/2006/metadata/core-properties' " w:xpath="/ns1:coreProperties[1]/ns0:subject[1]" w:storeItemID="{6C3C8BC8-F283-45AE-878A-BAB7291924A1}"/>
                          <w:text/>
                        </w:sdtPr>
                        <w:sdtEndPr/>
                        <w:sdtContent>
                          <w:r w:rsidR="008D5631">
                            <w:rPr>
                              <w:color w:val="5B9BD5" w:themeColor="accent1"/>
                              <w:sz w:val="32"/>
                              <w:szCs w:val="32"/>
                              <w14:textOutline w14:w="9525" w14:cap="rnd" w14:cmpd="sng" w14:algn="ctr">
                                <w14:noFill/>
                                <w14:prstDash w14:val="solid"/>
                                <w14:bevel/>
                              </w14:textOutline>
                            </w:rPr>
                            <w:t>Systèmes gouvernementaux</w:t>
                          </w:r>
                        </w:sdtContent>
                      </w:sdt>
                    </w:p>
                    <w:p w14:paraId="2CB467AE" w14:textId="77777777" w:rsidR="008D5631" w:rsidRDefault="008D5631" w:rsidP="004C6165">
                      <w:pPr>
                        <w:jc w:val="center"/>
                      </w:pPr>
                    </w:p>
                  </w:txbxContent>
                </v:textbox>
              </v:rect>
            </w:pict>
          </mc:Fallback>
        </mc:AlternateContent>
      </w:r>
      <w:r w:rsidR="00475B32">
        <w:rPr>
          <w:noProof/>
          <w:lang w:eastAsia="fr-FR"/>
        </w:rPr>
        <mc:AlternateContent>
          <mc:Choice Requires="wps">
            <w:drawing>
              <wp:anchor distT="0" distB="0" distL="114300" distR="114300" simplePos="0" relativeHeight="251672576" behindDoc="0" locked="0" layoutInCell="1" allowOverlap="1" wp14:anchorId="53AA7644" wp14:editId="4D87EE29">
                <wp:simplePos x="0" y="0"/>
                <wp:positionH relativeFrom="column">
                  <wp:posOffset>1600200</wp:posOffset>
                </wp:positionH>
                <wp:positionV relativeFrom="paragraph">
                  <wp:posOffset>3086100</wp:posOffset>
                </wp:positionV>
                <wp:extent cx="3769360" cy="685800"/>
                <wp:effectExtent l="0" t="0" r="0" b="0"/>
                <wp:wrapNone/>
                <wp:docPr id="57" name="Zone de texte 57"/>
                <wp:cNvGraphicFramePr/>
                <a:graphic xmlns:a="http://schemas.openxmlformats.org/drawingml/2006/main">
                  <a:graphicData uri="http://schemas.microsoft.com/office/word/2010/wordprocessingShape">
                    <wps:wsp>
                      <wps:cNvSpPr txBox="1"/>
                      <wps:spPr>
                        <a:xfrm>
                          <a:off x="0" y="0"/>
                          <a:ext cx="3769360"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B9BD5" w:themeColor="accent1"/>
                                <w:sz w:val="56"/>
                                <w:szCs w:val="72"/>
                                <w14:textOutline w14:w="9525" w14:cap="rnd" w14:cmpd="sng" w14:algn="ctr">
                                  <w14:noFill/>
                                  <w14:prstDash w14:val="solid"/>
                                  <w14:bevel/>
                                </w14:textOutline>
                              </w:rPr>
                              <w:alias w:val="Titre "/>
                              <w:tag w:val=""/>
                              <w:id w:val="-518085551"/>
                              <w:dataBinding w:prefixMappings="xmlns:ns0='http://purl.org/dc/elements/1.1/' xmlns:ns1='http://schemas.openxmlformats.org/package/2006/metadata/core-properties' " w:xpath="/ns1:coreProperties[1]/ns0:title[1]" w:storeItemID="{6C3C8BC8-F283-45AE-878A-BAB7291924A1}"/>
                              <w:text/>
                            </w:sdtPr>
                            <w:sdtEndPr/>
                            <w:sdtContent>
                              <w:p w14:paraId="5D5972B6" w14:textId="77777777" w:rsidR="008D5631" w:rsidRPr="008C583A" w:rsidRDefault="008D5631" w:rsidP="002208D9">
                                <w:pPr>
                                  <w:pBdr>
                                    <w:top w:val="single" w:sz="18" w:space="1" w:color="44546A" w:themeColor="text2"/>
                                    <w:bottom w:val="single" w:sz="18" w:space="1" w:color="44546A" w:themeColor="text2"/>
                                  </w:pBdr>
                                  <w:jc w:val="center"/>
                                  <w:rPr>
                                    <w:color w:val="5B9BD5" w:themeColor="accent1"/>
                                    <w:sz w:val="56"/>
                                    <w:szCs w:val="72"/>
                                    <w14:textOutline w14:w="9525" w14:cap="rnd" w14:cmpd="sng" w14:algn="ctr">
                                      <w14:noFill/>
                                      <w14:prstDash w14:val="solid"/>
                                      <w14:bevel/>
                                    </w14:textOutline>
                                  </w:rPr>
                                </w:pPr>
                                <w:r>
                                  <w:rPr>
                                    <w:color w:val="5B9BD5" w:themeColor="accent1"/>
                                    <w:sz w:val="56"/>
                                    <w:szCs w:val="72"/>
                                    <w14:textOutline w14:w="9525" w14:cap="rnd" w14:cmpd="sng" w14:algn="ctr">
                                      <w14:noFill/>
                                      <w14:prstDash w14:val="solid"/>
                                      <w14:bevel/>
                                    </w14:textOutline>
                                  </w:rPr>
                                  <w:t>Gouvernements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AA7644" id="_x0000_t202" coordsize="21600,21600" o:spt="202" path="m,l,21600r21600,l21600,xe">
                <v:stroke joinstyle="miter"/>
                <v:path gradientshapeok="t" o:connecttype="rect"/>
              </v:shapetype>
              <v:shape id="Zone de texte 57" o:spid="_x0000_s1029" type="#_x0000_t202" style="position:absolute;left:0;text-align:left;margin-left:126pt;margin-top:243pt;width:296.8pt;height:5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" filled="f" stroked="f" strokeweight=".5pt">
                <v:textbox>
                  <w:txbxContent>
                    <w:sdt>
                      <w:sdtPr>
                        <w:rPr>
                          <w:color w:val="5B9BD5" w:themeColor="accent1"/>
                          <w:sz w:val="56"/>
                          <w:szCs w:val="72"/>
                          <w14:textOutline w14:w="9525" w14:cap="rnd" w14:cmpd="sng" w14:algn="ctr">
                            <w14:noFill/>
                            <w14:prstDash w14:val="solid"/>
                            <w14:bevel/>
                          </w14:textOutline>
                        </w:rPr>
                        <w:alias w:val="Titre "/>
                        <w:tag w:val=""/>
                        <w:id w:val="-518085551"/>
                        <w:dataBinding w:prefixMappings="xmlns:ns0='http://purl.org/dc/elements/1.1/' xmlns:ns1='http://schemas.openxmlformats.org/package/2006/metadata/core-properties' " w:xpath="/ns1:coreProperties[1]/ns0:title[1]" w:storeItemID="{6C3C8BC8-F283-45AE-878A-BAB7291924A1}"/>
                        <w:text/>
                      </w:sdtPr>
                      <w:sdtEndPr/>
                      <w:sdtContent>
                        <w:p w14:paraId="5D5972B6" w14:textId="77777777" w:rsidR="008D5631" w:rsidRPr="008C583A" w:rsidRDefault="008D5631" w:rsidP="002208D9">
                          <w:pPr>
                            <w:pBdr>
                              <w:top w:val="single" w:sz="18" w:space="1" w:color="44546A" w:themeColor="text2"/>
                              <w:bottom w:val="single" w:sz="18" w:space="1" w:color="44546A" w:themeColor="text2"/>
                            </w:pBdr>
                            <w:jc w:val="center"/>
                            <w:rPr>
                              <w:color w:val="5B9BD5" w:themeColor="accent1"/>
                              <w:sz w:val="56"/>
                              <w:szCs w:val="72"/>
                              <w14:textOutline w14:w="9525" w14:cap="rnd" w14:cmpd="sng" w14:algn="ctr">
                                <w14:noFill/>
                                <w14:prstDash w14:val="solid"/>
                                <w14:bevel/>
                              </w14:textOutline>
                            </w:rPr>
                          </w:pPr>
                          <w:r>
                            <w:rPr>
                              <w:color w:val="5B9BD5" w:themeColor="accent1"/>
                              <w:sz w:val="56"/>
                              <w:szCs w:val="72"/>
                              <w14:textOutline w14:w="9525" w14:cap="rnd" w14:cmpd="sng" w14:algn="ctr">
                                <w14:noFill/>
                                <w14:prstDash w14:val="solid"/>
                                <w14:bevel/>
                              </w14:textOutline>
                            </w:rPr>
                            <w:t>Gouvernements</w:t>
                          </w:r>
                        </w:p>
                      </w:sdtContent>
                    </w:sdt>
                  </w:txbxContent>
                </v:textbox>
              </v:shape>
            </w:pict>
          </mc:Fallback>
        </mc:AlternateContent>
      </w:r>
      <w:r w:rsidR="00D721CD">
        <w:rPr>
          <w:noProof/>
          <w:lang w:eastAsia="fr-FR"/>
        </w:rPr>
        <w:drawing>
          <wp:anchor distT="0" distB="0" distL="114300" distR="114300" simplePos="0" relativeHeight="251680768" behindDoc="0" locked="0" layoutInCell="1" allowOverlap="1" wp14:anchorId="72C88477" wp14:editId="118EC6D0">
            <wp:simplePos x="0" y="0"/>
            <wp:positionH relativeFrom="column">
              <wp:posOffset>458114</wp:posOffset>
            </wp:positionH>
            <wp:positionV relativeFrom="paragraph">
              <wp:posOffset>802284</wp:posOffset>
            </wp:positionV>
            <wp:extent cx="572135" cy="974090"/>
            <wp:effectExtent l="0" t="0" r="0" b="0"/>
            <wp:wrapSquare wrapText="bothSides"/>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quanty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135" cy="974090"/>
                    </a:xfrm>
                    <a:prstGeom prst="rect">
                      <a:avLst/>
                    </a:prstGeom>
                  </pic:spPr>
                </pic:pic>
              </a:graphicData>
            </a:graphic>
            <wp14:sizeRelH relativeFrom="page">
              <wp14:pctWidth>0</wp14:pctWidth>
            </wp14:sizeRelH>
            <wp14:sizeRelV relativeFrom="page">
              <wp14:pctHeight>0</wp14:pctHeight>
            </wp14:sizeRelV>
          </wp:anchor>
        </w:drawing>
      </w:r>
      <w:r w:rsidR="00D721CD">
        <w:rPr>
          <w:noProof/>
          <w:lang w:eastAsia="fr-FR"/>
        </w:rPr>
        <mc:AlternateContent>
          <mc:Choice Requires="wps">
            <w:drawing>
              <wp:anchor distT="0" distB="0" distL="114300" distR="114300" simplePos="0" relativeHeight="251661311" behindDoc="0" locked="0" layoutInCell="1" allowOverlap="1" wp14:anchorId="2D6DDD86" wp14:editId="6AD82DDA">
                <wp:simplePos x="0" y="0"/>
                <wp:positionH relativeFrom="column">
                  <wp:posOffset>125095</wp:posOffset>
                </wp:positionH>
                <wp:positionV relativeFrom="paragraph">
                  <wp:posOffset>226847</wp:posOffset>
                </wp:positionV>
                <wp:extent cx="1715135" cy="348615"/>
                <wp:effectExtent l="0" t="0" r="0" b="0"/>
                <wp:wrapNone/>
                <wp:docPr id="59" name="Pentagone 59"/>
                <wp:cNvGraphicFramePr/>
                <a:graphic xmlns:a="http://schemas.openxmlformats.org/drawingml/2006/main">
                  <a:graphicData uri="http://schemas.microsoft.com/office/word/2010/wordprocessingShape">
                    <wps:wsp>
                      <wps:cNvSpPr/>
                      <wps:spPr>
                        <a:xfrm>
                          <a:off x="0" y="0"/>
                          <a:ext cx="1715135" cy="348615"/>
                        </a:xfrm>
                        <a:prstGeom prst="homePlate">
                          <a:avLst>
                            <a:gd name="adj" fmla="val 65966"/>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14:textOutline w14:w="9525" w14:cap="rnd" w14:cmpd="sng" w14:algn="ctr">
                                  <w14:noFill/>
                                  <w14:prstDash w14:val="solid"/>
                                  <w14:bevel/>
                                </w14:textOutline>
                              </w:rPr>
                              <w:alias w:val="Société"/>
                              <w:tag w:val=""/>
                              <w:id w:val="-998654588"/>
                              <w:dataBinding w:prefixMappings="xmlns:ns0='http://schemas.openxmlformats.org/officeDocument/2006/extended-properties' " w:xpath="/ns0:Properties[1]/ns0:Company[1]" w:storeItemID="{6668398D-A668-4E3E-A5EB-62B293D839F1}"/>
                              <w:text/>
                            </w:sdtPr>
                            <w:sdtEndPr/>
                            <w:sdtContent>
                              <w:p w14:paraId="505E86B1" w14:textId="77777777" w:rsidR="008D5631" w:rsidRPr="008C583A" w:rsidRDefault="008D5631" w:rsidP="00A81853">
                                <w:pPr>
                                  <w:jc w:val="center"/>
                                  <w:rPr>
                                    <w:color w:val="FFFFFF" w:themeColor="background1"/>
                                    <w:sz w:val="32"/>
                                    <w:szCs w:val="32"/>
                                    <w14:textOutline w14:w="9525" w14:cap="rnd" w14:cmpd="sng" w14:algn="ctr">
                                      <w14:noFill/>
                                      <w14:prstDash w14:val="solid"/>
                                      <w14:bevel/>
                                    </w14:textOutline>
                                  </w:rPr>
                                </w:pPr>
                                <w:proofErr w:type="spellStart"/>
                                <w:r w:rsidRPr="008C583A">
                                  <w:rPr>
                                    <w:color w:val="FFFFFF" w:themeColor="background1"/>
                                    <w:sz w:val="32"/>
                                    <w:szCs w:val="32"/>
                                    <w14:textOutline w14:w="9525" w14:cap="rnd" w14:cmpd="sng" w14:algn="ctr">
                                      <w14:noFill/>
                                      <w14:prstDash w14:val="solid"/>
                                      <w14:bevel/>
                                    </w14:textOutline>
                                  </w:rPr>
                                  <w:t>Quantyl</w:t>
                                </w:r>
                                <w:proofErr w:type="spellEnd"/>
                                <w:r w:rsidRPr="008C583A">
                                  <w:rPr>
                                    <w:color w:val="FFFFFF" w:themeColor="background1"/>
                                    <w:sz w:val="32"/>
                                    <w:szCs w:val="32"/>
                                    <w14:textOutline w14:w="9525" w14:cap="rnd" w14:cmpd="sng" w14:algn="ctr">
                                      <w14:noFill/>
                                      <w14:prstDash w14:val="solid"/>
                                      <w14:bevel/>
                                    </w14:textOutline>
                                  </w:rPr>
                                  <w:t xml:space="preserve"> SARL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DDD86" id="Pentagone 59" o:spid="_x0000_s1030" type="#_x0000_t15" style="position:absolute;left:0;text-align:left;margin-left:9.85pt;margin-top:17.85pt;width:135.05pt;height:27.45pt;z-index:251661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" adj="18704" fillcolor="#44546a [3215]" stroked="f" strokeweight="1pt">
                <v:textbox>
                  <w:txbxContent>
                    <w:sdt>
                      <w:sdtPr>
                        <w:rPr>
                          <w:color w:val="FFFFFF" w:themeColor="background1"/>
                          <w:sz w:val="32"/>
                          <w:szCs w:val="32"/>
                          <w14:textOutline w14:w="9525" w14:cap="rnd" w14:cmpd="sng" w14:algn="ctr">
                            <w14:noFill/>
                            <w14:prstDash w14:val="solid"/>
                            <w14:bevel/>
                          </w14:textOutline>
                        </w:rPr>
                        <w:alias w:val="Société"/>
                        <w:tag w:val=""/>
                        <w:id w:val="-998654588"/>
                        <w:dataBinding w:prefixMappings="xmlns:ns0='http://schemas.openxmlformats.org/officeDocument/2006/extended-properties' " w:xpath="/ns0:Properties[1]/ns0:Company[1]" w:storeItemID="{6668398D-A668-4E3E-A5EB-62B293D839F1}"/>
                        <w:text/>
                      </w:sdtPr>
                      <w:sdtEndPr/>
                      <w:sdtContent>
                        <w:p w14:paraId="505E86B1" w14:textId="77777777" w:rsidR="008D5631" w:rsidRPr="008C583A" w:rsidRDefault="008D5631" w:rsidP="00A81853">
                          <w:pPr>
                            <w:jc w:val="center"/>
                            <w:rPr>
                              <w:color w:val="FFFFFF" w:themeColor="background1"/>
                              <w:sz w:val="32"/>
                              <w:szCs w:val="32"/>
                              <w14:textOutline w14:w="9525" w14:cap="rnd" w14:cmpd="sng" w14:algn="ctr">
                                <w14:noFill/>
                                <w14:prstDash w14:val="solid"/>
                                <w14:bevel/>
                              </w14:textOutline>
                            </w:rPr>
                          </w:pPr>
                          <w:proofErr w:type="spellStart"/>
                          <w:r w:rsidRPr="008C583A">
                            <w:rPr>
                              <w:color w:val="FFFFFF" w:themeColor="background1"/>
                              <w:sz w:val="32"/>
                              <w:szCs w:val="32"/>
                              <w14:textOutline w14:w="9525" w14:cap="rnd" w14:cmpd="sng" w14:algn="ctr">
                                <w14:noFill/>
                                <w14:prstDash w14:val="solid"/>
                                <w14:bevel/>
                              </w14:textOutline>
                            </w:rPr>
                            <w:t>Quantyl</w:t>
                          </w:r>
                          <w:proofErr w:type="spellEnd"/>
                          <w:r w:rsidRPr="008C583A">
                            <w:rPr>
                              <w:color w:val="FFFFFF" w:themeColor="background1"/>
                              <w:sz w:val="32"/>
                              <w:szCs w:val="32"/>
                              <w14:textOutline w14:w="9525" w14:cap="rnd" w14:cmpd="sng" w14:algn="ctr">
                                <w14:noFill/>
                                <w14:prstDash w14:val="solid"/>
                                <w14:bevel/>
                              </w14:textOutline>
                            </w:rPr>
                            <w:t xml:space="preserve"> SARL</w:t>
                          </w:r>
                        </w:p>
                      </w:sdtContent>
                    </w:sdt>
                  </w:txbxContent>
                </v:textbox>
              </v:shape>
            </w:pict>
          </mc:Fallback>
        </mc:AlternateContent>
      </w:r>
      <w:r w:rsidR="0084775E">
        <w:rPr>
          <w:noProof/>
          <w:lang w:eastAsia="fr-FR"/>
        </w:rPr>
        <mc:AlternateContent>
          <mc:Choice Requires="wps">
            <w:drawing>
              <wp:anchor distT="0" distB="0" distL="114300" distR="114300" simplePos="0" relativeHeight="251675648" behindDoc="0" locked="0" layoutInCell="1" allowOverlap="1" wp14:anchorId="0263EBAD" wp14:editId="4E54F97A">
                <wp:simplePos x="0" y="0"/>
                <wp:positionH relativeFrom="column">
                  <wp:posOffset>1964690</wp:posOffset>
                </wp:positionH>
                <wp:positionV relativeFrom="paragraph">
                  <wp:posOffset>5025346</wp:posOffset>
                </wp:positionV>
                <wp:extent cx="3071495" cy="1367155"/>
                <wp:effectExtent l="0" t="0" r="14605" b="23495"/>
                <wp:wrapNone/>
                <wp:docPr id="60" name="Rogner un rectangle à un seul coin 60"/>
                <wp:cNvGraphicFramePr/>
                <a:graphic xmlns:a="http://schemas.openxmlformats.org/drawingml/2006/main">
                  <a:graphicData uri="http://schemas.microsoft.com/office/word/2010/wordprocessingShape">
                    <wps:wsp>
                      <wps:cNvSpPr/>
                      <wps:spPr>
                        <a:xfrm>
                          <a:off x="0" y="0"/>
                          <a:ext cx="3071495" cy="1367155"/>
                        </a:xfrm>
                        <a:prstGeom prst="snip1Rect">
                          <a:avLst>
                            <a:gd name="adj" fmla="val 8112"/>
                          </a:avLst>
                        </a:prstGeom>
                        <a:solidFill>
                          <a:schemeClr val="bg2"/>
                        </a:solidFill>
                        <a:ln>
                          <a:solidFill>
                            <a:schemeClr val="tx2"/>
                          </a:solidFill>
                        </a:ln>
                      </wps:spPr>
                      <wps:style>
                        <a:lnRef idx="2">
                          <a:schemeClr val="dk1"/>
                        </a:lnRef>
                        <a:fillRef idx="1">
                          <a:schemeClr val="lt1"/>
                        </a:fillRef>
                        <a:effectRef idx="0">
                          <a:schemeClr val="dk1"/>
                        </a:effectRef>
                        <a:fontRef idx="minor">
                          <a:schemeClr val="dk1"/>
                        </a:fontRef>
                      </wps:style>
                      <wps:txbx>
                        <w:txbxContent>
                          <w:p w14:paraId="2ED94056" w14:textId="77777777" w:rsidR="008D5631" w:rsidRPr="008C583A" w:rsidRDefault="008D5631" w:rsidP="002208D9">
                            <w:pPr>
                              <w:pBdr>
                                <w:bottom w:val="single" w:sz="18" w:space="1" w:color="44546A" w:themeColor="text2"/>
                              </w:pBdr>
                              <w:rPr>
                                <w:color w:val="000000" w:themeColor="text1"/>
                                <w:sz w:val="32"/>
                                <w:szCs w:val="32"/>
                                <w14:textOutline w14:w="9525" w14:cap="rnd" w14:cmpd="sng" w14:algn="ctr">
                                  <w14:noFill/>
                                  <w14:prstDash w14:val="solid"/>
                                  <w14:bevel/>
                                </w14:textOutline>
                              </w:rPr>
                            </w:pPr>
                            <w:r w:rsidRPr="008C583A">
                              <w:rPr>
                                <w:color w:val="000000" w:themeColor="text1"/>
                                <w:sz w:val="32"/>
                                <w:szCs w:val="32"/>
                                <w14:textOutline w14:w="9525" w14:cap="rnd" w14:cmpd="sng" w14:algn="ctr">
                                  <w14:noFill/>
                                  <w14:prstDash w14:val="solid"/>
                                  <w14:bevel/>
                                </w14:textOutline>
                              </w:rPr>
                              <w:t>Résumé :</w:t>
                            </w:r>
                          </w:p>
                          <w:p w14:paraId="5F85F0A4" w14:textId="77777777" w:rsidR="008D5631" w:rsidRPr="008C583A" w:rsidRDefault="00473FDB" w:rsidP="00A81853">
                            <w:pPr>
                              <w:rPr>
                                <w:i/>
                                <w:color w:val="5B9BD5" w:themeColor="accent1"/>
                                <w14:textOutline w14:w="9525" w14:cap="rnd" w14:cmpd="sng" w14:algn="ctr">
                                  <w14:noFill/>
                                  <w14:prstDash w14:val="solid"/>
                                  <w14:bevel/>
                                </w14:textOutline>
                              </w:rPr>
                            </w:pPr>
                            <w:sdt>
                              <w:sdtPr>
                                <w:rPr>
                                  <w:i/>
                                  <w:color w:val="5B9BD5" w:themeColor="accent1"/>
                                  <w14:textOutline w14:w="9525" w14:cap="rnd" w14:cmpd="sng" w14:algn="ctr">
                                    <w14:noFill/>
                                    <w14:prstDash w14:val="solid"/>
                                    <w14:bevel/>
                                  </w14:textOutline>
                                </w:rPr>
                                <w:alias w:val="Résumé"/>
                                <w:tag w:val=""/>
                                <w:id w:val="1578252185"/>
                                <w:dataBinding w:prefixMappings="xmlns:ns0='http://schemas.microsoft.com/office/2006/coverPageProps' " w:xpath="/ns0:CoverPageProperties[1]/ns0:Abstract[1]" w:storeItemID="{55AF091B-3C7A-41E3-B477-F2FDAA23CFDA}"/>
                                <w:text/>
                              </w:sdtPr>
                              <w:sdtEndPr/>
                              <w:sdtContent>
                                <w:r w:rsidR="008D5631">
                                  <w:rPr>
                                    <w:i/>
                                    <w:color w:val="5B9BD5" w:themeColor="accent1"/>
                                    <w14:textOutline w14:w="9525" w14:cap="rnd" w14:cmpd="sng" w14:algn="ctr">
                                      <w14:noFill/>
                                      <w14:prstDash w14:val="solid"/>
                                      <w14:bevel/>
                                    </w14:textOutline>
                                  </w:rPr>
                                  <w:t xml:space="preserve">Ce document décrit les systèmes gouvernementaux, leur implémentation dans </w:t>
                                </w:r>
                                <w:proofErr w:type="spellStart"/>
                                <w:r w:rsidR="008D5631">
                                  <w:rPr>
                                    <w:i/>
                                    <w:color w:val="5B9BD5" w:themeColor="accent1"/>
                                    <w14:textOutline w14:w="9525" w14:cap="rnd" w14:cmpd="sng" w14:algn="ctr">
                                      <w14:noFill/>
                                      <w14:prstDash w14:val="solid"/>
                                      <w14:bevel/>
                                    </w14:textOutline>
                                  </w:rPr>
                                  <w:t>Luchronia</w:t>
                                </w:r>
                                <w:proofErr w:type="spellEnd"/>
                                <w:r w:rsidR="008D5631">
                                  <w:rPr>
                                    <w:i/>
                                    <w:color w:val="5B9BD5" w:themeColor="accent1"/>
                                    <w14:textOutline w14:w="9525" w14:cap="rnd" w14:cmpd="sng" w14:algn="ctr">
                                      <w14:noFill/>
                                      <w14:prstDash w14:val="solid"/>
                                      <w14:bevel/>
                                    </w14:textOutline>
                                  </w:rPr>
                                  <w:t xml:space="preserve"> et la façon d’exercer le pouvoir. </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3EBAD" id="Rogner un rectangle à un seul coin 60" o:spid="_x0000_s1031" style="position:absolute;left:0;text-align:left;margin-left:154.7pt;margin-top:395.7pt;width:241.85pt;height:10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071495,136715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" adj="-11796480,,5400" path="m,l2960591,r110904,110904l3071495,1367155,,1367155,,xe" fillcolor="#e7e6e6 [3214]" strokecolor="#44546a [3215]" strokeweight="1pt">
                <v:stroke joinstyle="miter"/>
                <v:formulas/>
                <v:path arrowok="t" o:connecttype="custom" o:connectlocs="0,0;2960591,0;3071495,110904;3071495,1367155;0,1367155;0,0" o:connectangles="0,0,0,0,0,0" textboxrect="0,0,3071495,1367155"/>
                <v:textbox>
                  <w:txbxContent>
                    <w:p w14:paraId="2ED94056" w14:textId="77777777" w:rsidR="008D5631" w:rsidRPr="008C583A" w:rsidRDefault="008D5631" w:rsidP="002208D9">
                      <w:pPr>
                        <w:pBdr>
                          <w:bottom w:val="single" w:sz="18" w:space="1" w:color="44546A" w:themeColor="text2"/>
                        </w:pBdr>
                        <w:rPr>
                          <w:color w:val="000000" w:themeColor="text1"/>
                          <w:sz w:val="32"/>
                          <w:szCs w:val="32"/>
                          <w14:textOutline w14:w="9525" w14:cap="rnd" w14:cmpd="sng" w14:algn="ctr">
                            <w14:noFill/>
                            <w14:prstDash w14:val="solid"/>
                            <w14:bevel/>
                          </w14:textOutline>
                        </w:rPr>
                      </w:pPr>
                      <w:r w:rsidRPr="008C583A">
                        <w:rPr>
                          <w:color w:val="000000" w:themeColor="text1"/>
                          <w:sz w:val="32"/>
                          <w:szCs w:val="32"/>
                          <w14:textOutline w14:w="9525" w14:cap="rnd" w14:cmpd="sng" w14:algn="ctr">
                            <w14:noFill/>
                            <w14:prstDash w14:val="solid"/>
                            <w14:bevel/>
                          </w14:textOutline>
                        </w:rPr>
                        <w:t>Résumé :</w:t>
                      </w:r>
                    </w:p>
                    <w:p w14:paraId="5F85F0A4" w14:textId="77777777" w:rsidR="008D5631" w:rsidRPr="008C583A" w:rsidRDefault="00EB0C9D" w:rsidP="00A81853">
                      <w:pPr>
                        <w:rPr>
                          <w:i/>
                          <w:color w:val="5B9BD5" w:themeColor="accent1"/>
                          <w14:textOutline w14:w="9525" w14:cap="rnd" w14:cmpd="sng" w14:algn="ctr">
                            <w14:noFill/>
                            <w14:prstDash w14:val="solid"/>
                            <w14:bevel/>
                          </w14:textOutline>
                        </w:rPr>
                      </w:pPr>
                      <w:sdt>
                        <w:sdtPr>
                          <w:rPr>
                            <w:i/>
                            <w:color w:val="5B9BD5" w:themeColor="accent1"/>
                            <w14:textOutline w14:w="9525" w14:cap="rnd" w14:cmpd="sng" w14:algn="ctr">
                              <w14:noFill/>
                              <w14:prstDash w14:val="solid"/>
                              <w14:bevel/>
                            </w14:textOutline>
                          </w:rPr>
                          <w:alias w:val="Résumé"/>
                          <w:tag w:val=""/>
                          <w:id w:val="1578252185"/>
                          <w:dataBinding w:prefixMappings="xmlns:ns0='http://schemas.microsoft.com/office/2006/coverPageProps' " w:xpath="/ns0:CoverPageProperties[1]/ns0:Abstract[1]" w:storeItemID="{55AF091B-3C7A-41E3-B477-F2FDAA23CFDA}"/>
                          <w:text/>
                        </w:sdtPr>
                        <w:sdtEndPr/>
                        <w:sdtContent>
                          <w:r w:rsidR="008D5631">
                            <w:rPr>
                              <w:i/>
                              <w:color w:val="5B9BD5" w:themeColor="accent1"/>
                              <w14:textOutline w14:w="9525" w14:cap="rnd" w14:cmpd="sng" w14:algn="ctr">
                                <w14:noFill/>
                                <w14:prstDash w14:val="solid"/>
                                <w14:bevel/>
                              </w14:textOutline>
                            </w:rPr>
                            <w:t xml:space="preserve">Ce document décrit les systèmes gouvernementaux, leur implémentation dans </w:t>
                          </w:r>
                          <w:proofErr w:type="spellStart"/>
                          <w:r w:rsidR="008D5631">
                            <w:rPr>
                              <w:i/>
                              <w:color w:val="5B9BD5" w:themeColor="accent1"/>
                              <w14:textOutline w14:w="9525" w14:cap="rnd" w14:cmpd="sng" w14:algn="ctr">
                                <w14:noFill/>
                                <w14:prstDash w14:val="solid"/>
                                <w14:bevel/>
                              </w14:textOutline>
                            </w:rPr>
                            <w:t>Luchronia</w:t>
                          </w:r>
                          <w:proofErr w:type="spellEnd"/>
                          <w:r w:rsidR="008D5631">
                            <w:rPr>
                              <w:i/>
                              <w:color w:val="5B9BD5" w:themeColor="accent1"/>
                              <w14:textOutline w14:w="9525" w14:cap="rnd" w14:cmpd="sng" w14:algn="ctr">
                                <w14:noFill/>
                                <w14:prstDash w14:val="solid"/>
                                <w14:bevel/>
                              </w14:textOutline>
                            </w:rPr>
                            <w:t xml:space="preserve"> et la façon d’exercer le pouvoir. </w:t>
                          </w:r>
                        </w:sdtContent>
                      </w:sdt>
                    </w:p>
                  </w:txbxContent>
                </v:textbox>
              </v:shape>
            </w:pict>
          </mc:Fallback>
        </mc:AlternateContent>
      </w:r>
      <w:r w:rsidR="0084775E">
        <w:rPr>
          <w:noProof/>
          <w:lang w:eastAsia="fr-FR"/>
        </w:rPr>
        <mc:AlternateContent>
          <mc:Choice Requires="wps">
            <w:drawing>
              <wp:anchor distT="0" distB="0" distL="114300" distR="114300" simplePos="0" relativeHeight="251671552" behindDoc="0" locked="0" layoutInCell="1" allowOverlap="1" wp14:anchorId="2CF3AEEA" wp14:editId="1B8A1F93">
                <wp:simplePos x="0" y="0"/>
                <wp:positionH relativeFrom="column">
                  <wp:posOffset>1601470</wp:posOffset>
                </wp:positionH>
                <wp:positionV relativeFrom="paragraph">
                  <wp:posOffset>2626360</wp:posOffset>
                </wp:positionV>
                <wp:extent cx="3769360" cy="454998"/>
                <wp:effectExtent l="0" t="0" r="0" b="2540"/>
                <wp:wrapNone/>
                <wp:docPr id="56" name="Rectangle 56"/>
                <wp:cNvGraphicFramePr/>
                <a:graphic xmlns:a="http://schemas.openxmlformats.org/drawingml/2006/main">
                  <a:graphicData uri="http://schemas.microsoft.com/office/word/2010/wordprocessingShape">
                    <wps:wsp>
                      <wps:cNvSpPr/>
                      <wps:spPr>
                        <a:xfrm>
                          <a:off x="0" y="0"/>
                          <a:ext cx="3769360" cy="454998"/>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sdt>
                            <w:sdtPr>
                              <w:rPr>
                                <w:color w:val="5B9BD5" w:themeColor="accent1"/>
                                <w:sz w:val="40"/>
                                <w:szCs w:val="40"/>
                                <w14:textOutline w14:w="9525" w14:cap="rnd" w14:cmpd="sng" w14:algn="ctr">
                                  <w14:noFill/>
                                  <w14:prstDash w14:val="solid"/>
                                  <w14:bevel/>
                                </w14:textOutline>
                              </w:rPr>
                              <w:alias w:val="Catégorie "/>
                              <w:tag w:val=""/>
                              <w:id w:val="-1402286045"/>
                              <w:dataBinding w:prefixMappings="xmlns:ns0='http://purl.org/dc/elements/1.1/' xmlns:ns1='http://schemas.openxmlformats.org/package/2006/metadata/core-properties' " w:xpath="/ns1:coreProperties[1]/ns1:category[1]" w:storeItemID="{6C3C8BC8-F283-45AE-878A-BAB7291924A1}"/>
                              <w:text/>
                            </w:sdtPr>
                            <w:sdtEndPr/>
                            <w:sdtContent>
                              <w:p w14:paraId="7BE31982" w14:textId="77777777" w:rsidR="008D5631" w:rsidRPr="008C583A" w:rsidRDefault="008D5631" w:rsidP="004C6165">
                                <w:pPr>
                                  <w:jc w:val="center"/>
                                  <w:rPr>
                                    <w:color w:val="5B9BD5" w:themeColor="accent1"/>
                                    <w:sz w:val="40"/>
                                    <w:szCs w:val="40"/>
                                    <w14:textOutline w14:w="9525" w14:cap="rnd" w14:cmpd="sng" w14:algn="ctr">
                                      <w14:noFill/>
                                      <w14:prstDash w14:val="solid"/>
                                      <w14:bevel/>
                                    </w14:textOutline>
                                  </w:rPr>
                                </w:pPr>
                                <w:proofErr w:type="spellStart"/>
                                <w:r>
                                  <w:rPr>
                                    <w:color w:val="5B9BD5" w:themeColor="accent1"/>
                                    <w:sz w:val="40"/>
                                    <w:szCs w:val="40"/>
                                    <w14:textOutline w14:w="9525" w14:cap="rnd" w14:cmpd="sng" w14:algn="ctr">
                                      <w14:noFill/>
                                      <w14:prstDash w14:val="solid"/>
                                      <w14:bevel/>
                                    </w14:textOutline>
                                  </w:rPr>
                                  <w:t>Luchronia</w:t>
                                </w:r>
                                <w:proofErr w:type="spellEnd"/>
                                <w:r>
                                  <w:rPr>
                                    <w:color w:val="5B9BD5" w:themeColor="accent1"/>
                                    <w:sz w:val="40"/>
                                    <w:szCs w:val="40"/>
                                    <w14:textOutline w14:w="9525" w14:cap="rnd" w14:cmpd="sng" w14:algn="ctr">
                                      <w14:noFill/>
                                      <w14:prstDash w14:val="solid"/>
                                      <w14:bevel/>
                                    </w14:textOutline>
                                  </w:rPr>
                                  <w:t xml:space="preserve"> - Conception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F3AEEA" id="Rectangle 56" o:spid="_x0000_s1032" style="position:absolute;left:0;text-align:left;margin-left:126.1pt;margin-top:206.8pt;width:296.8pt;height:35.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" filled="f" stroked="f" strokeweight="1pt">
                <v:textbox>
                  <w:txbxContent>
                    <w:sdt>
                      <w:sdtPr>
                        <w:rPr>
                          <w:color w:val="5B9BD5" w:themeColor="accent1"/>
                          <w:sz w:val="40"/>
                          <w:szCs w:val="40"/>
                          <w14:textOutline w14:w="9525" w14:cap="rnd" w14:cmpd="sng" w14:algn="ctr">
                            <w14:noFill/>
                            <w14:prstDash w14:val="solid"/>
                            <w14:bevel/>
                          </w14:textOutline>
                        </w:rPr>
                        <w:alias w:val="Catégorie "/>
                        <w:tag w:val=""/>
                        <w:id w:val="-1402286045"/>
                        <w:dataBinding w:prefixMappings="xmlns:ns0='http://purl.org/dc/elements/1.1/' xmlns:ns1='http://schemas.openxmlformats.org/package/2006/metadata/core-properties' " w:xpath="/ns1:coreProperties[1]/ns1:category[1]" w:storeItemID="{6C3C8BC8-F283-45AE-878A-BAB7291924A1}"/>
                        <w:text/>
                      </w:sdtPr>
                      <w:sdtEndPr/>
                      <w:sdtContent>
                        <w:p w14:paraId="7BE31982" w14:textId="77777777" w:rsidR="008D5631" w:rsidRPr="008C583A" w:rsidRDefault="008D5631" w:rsidP="004C6165">
                          <w:pPr>
                            <w:jc w:val="center"/>
                            <w:rPr>
                              <w:color w:val="5B9BD5" w:themeColor="accent1"/>
                              <w:sz w:val="40"/>
                              <w:szCs w:val="40"/>
                              <w14:textOutline w14:w="9525" w14:cap="rnd" w14:cmpd="sng" w14:algn="ctr">
                                <w14:noFill/>
                                <w14:prstDash w14:val="solid"/>
                                <w14:bevel/>
                              </w14:textOutline>
                            </w:rPr>
                          </w:pPr>
                          <w:proofErr w:type="spellStart"/>
                          <w:r>
                            <w:rPr>
                              <w:color w:val="5B9BD5" w:themeColor="accent1"/>
                              <w:sz w:val="40"/>
                              <w:szCs w:val="40"/>
                              <w14:textOutline w14:w="9525" w14:cap="rnd" w14:cmpd="sng" w14:algn="ctr">
                                <w14:noFill/>
                                <w14:prstDash w14:val="solid"/>
                                <w14:bevel/>
                              </w14:textOutline>
                            </w:rPr>
                            <w:t>Luchronia</w:t>
                          </w:r>
                          <w:proofErr w:type="spellEnd"/>
                          <w:r>
                            <w:rPr>
                              <w:color w:val="5B9BD5" w:themeColor="accent1"/>
                              <w:sz w:val="40"/>
                              <w:szCs w:val="40"/>
                              <w14:textOutline w14:w="9525" w14:cap="rnd" w14:cmpd="sng" w14:algn="ctr">
                                <w14:noFill/>
                                <w14:prstDash w14:val="solid"/>
                                <w14:bevel/>
                              </w14:textOutline>
                            </w:rPr>
                            <w:t xml:space="preserve"> - Conception</w:t>
                          </w:r>
                        </w:p>
                      </w:sdtContent>
                    </w:sdt>
                  </w:txbxContent>
                </v:textbox>
              </v:rect>
            </w:pict>
          </mc:Fallback>
        </mc:AlternateContent>
      </w:r>
      <w:r w:rsidR="0084775E" w:rsidRPr="008C583A">
        <w:rPr>
          <w:noProof/>
          <w:lang w:eastAsia="fr-FR"/>
        </w:rPr>
        <mc:AlternateContent>
          <mc:Choice Requires="wps">
            <w:drawing>
              <wp:anchor distT="0" distB="0" distL="114300" distR="114300" simplePos="0" relativeHeight="251660286" behindDoc="0" locked="0" layoutInCell="1" allowOverlap="1" wp14:anchorId="1CEA18B4" wp14:editId="5BC2841C">
                <wp:simplePos x="0" y="0"/>
                <wp:positionH relativeFrom="column">
                  <wp:posOffset>228601</wp:posOffset>
                </wp:positionH>
                <wp:positionV relativeFrom="paragraph">
                  <wp:posOffset>0</wp:posOffset>
                </wp:positionV>
                <wp:extent cx="1143000" cy="8801100"/>
                <wp:effectExtent l="0" t="0" r="0" b="0"/>
                <wp:wrapNone/>
                <wp:docPr id="63" name="Rectangle 63"/>
                <wp:cNvGraphicFramePr/>
                <a:graphic xmlns:a="http://schemas.openxmlformats.org/drawingml/2006/main">
                  <a:graphicData uri="http://schemas.microsoft.com/office/word/2010/wordprocessingShape">
                    <wps:wsp>
                      <wps:cNvSpPr/>
                      <wps:spPr>
                        <a:xfrm>
                          <a:off x="0" y="0"/>
                          <a:ext cx="1143000" cy="8801100"/>
                        </a:xfrm>
                        <a:prstGeom prst="rect">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3EE22" id="Rectangle 63" o:spid="_x0000_s1026" style="position:absolute;margin-left:18pt;margin-top:0;width:90pt;height:693pt;z-index:2516602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" fillcolor="#d5dce4 [671]" stroked="f" strokeweight="1pt"/>
            </w:pict>
          </mc:Fallback>
        </mc:AlternateContent>
      </w:r>
      <w:r w:rsidR="00220991" w:rsidRPr="008C583A">
        <w:rPr>
          <w:noProof/>
          <w:color w:val="44546A" w:themeColor="text2"/>
          <w:lang w:eastAsia="fr-FR"/>
        </w:rPr>
        <mc:AlternateContent>
          <mc:Choice Requires="wps">
            <w:drawing>
              <wp:anchor distT="0" distB="0" distL="114300" distR="114300" simplePos="0" relativeHeight="251663360" behindDoc="0" locked="0" layoutInCell="1" allowOverlap="1" wp14:anchorId="50531464" wp14:editId="1E422196">
                <wp:simplePos x="0" y="0"/>
                <wp:positionH relativeFrom="column">
                  <wp:posOffset>5316</wp:posOffset>
                </wp:positionH>
                <wp:positionV relativeFrom="paragraph">
                  <wp:posOffset>0</wp:posOffset>
                </wp:positionV>
                <wp:extent cx="223284" cy="8801100"/>
                <wp:effectExtent l="0" t="0" r="5715" b="0"/>
                <wp:wrapNone/>
                <wp:docPr id="48" name="Rectangle 48"/>
                <wp:cNvGraphicFramePr/>
                <a:graphic xmlns:a="http://schemas.openxmlformats.org/drawingml/2006/main">
                  <a:graphicData uri="http://schemas.microsoft.com/office/word/2010/wordprocessingShape">
                    <wps:wsp>
                      <wps:cNvSpPr/>
                      <wps:spPr>
                        <a:xfrm>
                          <a:off x="0" y="0"/>
                          <a:ext cx="223284" cy="88011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6D4A1" id="Rectangle 48" o:spid="_x0000_s1026" style="position:absolute;margin-left:.4pt;margin-top:0;width:17.6pt;height:69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" fillcolor="#44546a [3215]" stroked="f" strokeweight="1pt"/>
            </w:pict>
          </mc:Fallback>
        </mc:AlternateContent>
      </w:r>
      <w:r w:rsidR="002137F3">
        <w:br w:type="page"/>
      </w:r>
    </w:p>
    <w:p w14:paraId="0FCFAD41" w14:textId="77777777" w:rsidR="00220991" w:rsidRDefault="00323E63" w:rsidP="00220991">
      <w:r>
        <w:rPr>
          <w:noProof/>
          <w:lang w:eastAsia="fr-FR"/>
        </w:rPr>
        <w:lastRenderedPageBreak/>
        <mc:AlternateContent>
          <mc:Choice Requires="wps">
            <w:drawing>
              <wp:anchor distT="0" distB="0" distL="114300" distR="114300" simplePos="0" relativeHeight="251662336" behindDoc="0" locked="0" layoutInCell="1" allowOverlap="1" wp14:anchorId="6A0F487D" wp14:editId="675CCACF">
                <wp:simplePos x="0" y="0"/>
                <wp:positionH relativeFrom="column">
                  <wp:posOffset>233916</wp:posOffset>
                </wp:positionH>
                <wp:positionV relativeFrom="paragraph">
                  <wp:posOffset>6847368</wp:posOffset>
                </wp:positionV>
                <wp:extent cx="5025788" cy="1837646"/>
                <wp:effectExtent l="0" t="0" r="0" b="0"/>
                <wp:wrapNone/>
                <wp:docPr id="47" name="Rectangle 47"/>
                <wp:cNvGraphicFramePr/>
                <a:graphic xmlns:a="http://schemas.openxmlformats.org/drawingml/2006/main">
                  <a:graphicData uri="http://schemas.microsoft.com/office/word/2010/wordprocessingShape">
                    <wps:wsp>
                      <wps:cNvSpPr/>
                      <wps:spPr>
                        <a:xfrm>
                          <a:off x="0" y="0"/>
                          <a:ext cx="5025788" cy="1837646"/>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5E5FB8BD" w14:textId="77777777" w:rsidR="008D5631" w:rsidRPr="008C583A" w:rsidRDefault="008D5631" w:rsidP="002208D9">
                            <w:pPr>
                              <w:pBdr>
                                <w:bottom w:val="single" w:sz="8" w:space="1" w:color="44546A" w:themeColor="text2"/>
                              </w:pBdr>
                              <w:rPr>
                                <w:color w:val="5B9BD5" w:themeColor="accent1"/>
                                <w:sz w:val="40"/>
                                <w:szCs w:val="40"/>
                              </w:rPr>
                            </w:pPr>
                            <w:r w:rsidRPr="008C583A">
                              <w:rPr>
                                <w:color w:val="5B9BD5" w:themeColor="accent1"/>
                                <w:sz w:val="40"/>
                                <w:szCs w:val="40"/>
                              </w:rPr>
                              <w:t>Mentions légales :</w:t>
                            </w:r>
                          </w:p>
                          <w:p w14:paraId="193F0AB9" w14:textId="77777777" w:rsidR="008D5631" w:rsidRPr="008C583A" w:rsidRDefault="008D5631" w:rsidP="0084775E">
                            <w:pPr>
                              <w:pStyle w:val="Sansinterligne"/>
                              <w:ind w:left="1134" w:right="1365"/>
                              <w:jc w:val="center"/>
                              <w:rPr>
                                <w:color w:val="000000" w:themeColor="text1"/>
                              </w:rPr>
                            </w:pPr>
                            <w:proofErr w:type="spellStart"/>
                            <w:r w:rsidRPr="008C583A">
                              <w:rPr>
                                <w:color w:val="000000" w:themeColor="text1"/>
                              </w:rPr>
                              <w:t>Quantyl</w:t>
                            </w:r>
                            <w:proofErr w:type="spellEnd"/>
                            <w:r w:rsidRPr="008C583A">
                              <w:rPr>
                                <w:color w:val="000000" w:themeColor="text1"/>
                              </w:rPr>
                              <w:t xml:space="preserve"> SARL</w:t>
                            </w:r>
                          </w:p>
                          <w:p w14:paraId="228B0971" w14:textId="77777777" w:rsidR="008D5631" w:rsidRPr="008C583A" w:rsidRDefault="008D5631" w:rsidP="002208D9">
                            <w:pPr>
                              <w:pStyle w:val="Sansinterligne"/>
                              <w:pBdr>
                                <w:top w:val="single" w:sz="8" w:space="1" w:color="44546A" w:themeColor="text2"/>
                                <w:bottom w:val="single" w:sz="8" w:space="1" w:color="44546A" w:themeColor="text2"/>
                              </w:pBdr>
                              <w:ind w:left="1134" w:right="1365"/>
                              <w:rPr>
                                <w:b/>
                                <w:color w:val="5B9BD5" w:themeColor="accent1"/>
                              </w:rPr>
                            </w:pPr>
                            <w:r w:rsidRPr="008C583A">
                              <w:rPr>
                                <w:b/>
                                <w:color w:val="5B9BD5" w:themeColor="accent1"/>
                              </w:rPr>
                              <w:t>Siège social :</w:t>
                            </w:r>
                          </w:p>
                          <w:p w14:paraId="4AF5EA4C" w14:textId="77777777" w:rsidR="008D5631" w:rsidRPr="008C583A" w:rsidRDefault="008D5631" w:rsidP="002208D9">
                            <w:pPr>
                              <w:pStyle w:val="Sansinterligne"/>
                              <w:pBdr>
                                <w:top w:val="single" w:sz="8" w:space="1" w:color="44546A" w:themeColor="text2"/>
                                <w:bottom w:val="single" w:sz="8" w:space="1" w:color="44546A" w:themeColor="text2"/>
                              </w:pBdr>
                              <w:ind w:left="1134" w:right="1365"/>
                              <w:jc w:val="center"/>
                              <w:rPr>
                                <w:color w:val="000000" w:themeColor="text1"/>
                              </w:rPr>
                            </w:pPr>
                            <w:r w:rsidRPr="008C583A">
                              <w:rPr>
                                <w:color w:val="000000" w:themeColor="text1"/>
                              </w:rPr>
                              <w:t xml:space="preserve">8 </w:t>
                            </w:r>
                            <w:proofErr w:type="gramStart"/>
                            <w:r w:rsidRPr="008C583A">
                              <w:rPr>
                                <w:color w:val="000000" w:themeColor="text1"/>
                              </w:rPr>
                              <w:t>avenue</w:t>
                            </w:r>
                            <w:proofErr w:type="gramEnd"/>
                            <w:r w:rsidRPr="008C583A">
                              <w:rPr>
                                <w:color w:val="000000" w:themeColor="text1"/>
                              </w:rPr>
                              <w:t xml:space="preserve"> du maquis,</w:t>
                            </w:r>
                          </w:p>
                          <w:p w14:paraId="572A52EE" w14:textId="77777777" w:rsidR="008D5631" w:rsidRPr="008C583A" w:rsidRDefault="008D5631" w:rsidP="002208D9">
                            <w:pPr>
                              <w:pStyle w:val="Sansinterligne"/>
                              <w:pBdr>
                                <w:top w:val="single" w:sz="8" w:space="1" w:color="44546A" w:themeColor="text2"/>
                                <w:bottom w:val="single" w:sz="8" w:space="1" w:color="44546A" w:themeColor="text2"/>
                              </w:pBdr>
                              <w:ind w:left="1134" w:right="1365"/>
                              <w:jc w:val="center"/>
                              <w:rPr>
                                <w:color w:val="000000" w:themeColor="text1"/>
                              </w:rPr>
                            </w:pPr>
                            <w:r w:rsidRPr="008C583A">
                              <w:rPr>
                                <w:color w:val="000000" w:themeColor="text1"/>
                              </w:rPr>
                              <w:t>26100 Romans sur Isère</w:t>
                            </w:r>
                          </w:p>
                          <w:p w14:paraId="0DBC4ED4" w14:textId="77777777" w:rsidR="008D5631" w:rsidRPr="008C583A" w:rsidRDefault="008D5631" w:rsidP="0084775E">
                            <w:pPr>
                              <w:pStyle w:val="Sansinterligne"/>
                              <w:ind w:left="1134" w:right="1365"/>
                              <w:rPr>
                                <w:b/>
                                <w:color w:val="5B9BD5" w:themeColor="accent1"/>
                              </w:rPr>
                            </w:pPr>
                            <w:r w:rsidRPr="008C583A">
                              <w:rPr>
                                <w:b/>
                                <w:color w:val="5B9BD5" w:themeColor="accent1"/>
                              </w:rPr>
                              <w:t>SIREN :</w:t>
                            </w:r>
                          </w:p>
                          <w:p w14:paraId="0C28D0BE" w14:textId="77777777" w:rsidR="008D5631" w:rsidRPr="008C583A" w:rsidRDefault="008D5631" w:rsidP="0084775E">
                            <w:pPr>
                              <w:pStyle w:val="Sansinterligne"/>
                              <w:ind w:left="1134" w:right="1365"/>
                              <w:jc w:val="center"/>
                              <w:rPr>
                                <w:color w:val="000000" w:themeColor="text1"/>
                              </w:rPr>
                            </w:pPr>
                            <w:r w:rsidRPr="008C583A">
                              <w:rPr>
                                <w:color w:val="000000" w:themeColor="text1"/>
                              </w:rPr>
                              <w:t>797 581 683</w:t>
                            </w:r>
                          </w:p>
                          <w:p w14:paraId="14DCC592" w14:textId="77777777" w:rsidR="008D5631" w:rsidRPr="008C583A" w:rsidRDefault="008D5631" w:rsidP="0084775E">
                            <w:pPr>
                              <w:pStyle w:val="Sansinterligne"/>
                              <w:ind w:left="1134" w:right="1365"/>
                              <w:jc w:val="center"/>
                              <w:rPr>
                                <w:color w:val="000000" w:themeColor="text1"/>
                              </w:rPr>
                            </w:pPr>
                            <w:r w:rsidRPr="008C583A">
                              <w:rPr>
                                <w:color w:val="000000" w:themeColor="text1"/>
                              </w:rPr>
                              <w:t>RCS de Romans sur Isère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0F487D" id="Rectangle 47" o:spid="_x0000_s1033" style="position:absolute;margin-left:18.4pt;margin-top:539.15pt;width:395.75pt;height:144.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" filled="f" stroked="f" strokeweight="1pt">
                <v:textbox>
                  <w:txbxContent>
                    <w:p w14:paraId="5E5FB8BD" w14:textId="77777777" w:rsidR="008D5631" w:rsidRPr="008C583A" w:rsidRDefault="008D5631" w:rsidP="002208D9">
                      <w:pPr>
                        <w:pBdr>
                          <w:bottom w:val="single" w:sz="8" w:space="1" w:color="44546A" w:themeColor="text2"/>
                        </w:pBdr>
                        <w:rPr>
                          <w:color w:val="5B9BD5" w:themeColor="accent1"/>
                          <w:sz w:val="40"/>
                          <w:szCs w:val="40"/>
                        </w:rPr>
                      </w:pPr>
                      <w:r w:rsidRPr="008C583A">
                        <w:rPr>
                          <w:color w:val="5B9BD5" w:themeColor="accent1"/>
                          <w:sz w:val="40"/>
                          <w:szCs w:val="40"/>
                        </w:rPr>
                        <w:t>Mentions légales :</w:t>
                      </w:r>
                    </w:p>
                    <w:p w14:paraId="193F0AB9" w14:textId="77777777" w:rsidR="008D5631" w:rsidRPr="008C583A" w:rsidRDefault="008D5631" w:rsidP="0084775E">
                      <w:pPr>
                        <w:pStyle w:val="Sansinterligne"/>
                        <w:ind w:left="1134" w:right="1365"/>
                        <w:jc w:val="center"/>
                        <w:rPr>
                          <w:color w:val="000000" w:themeColor="text1"/>
                        </w:rPr>
                      </w:pPr>
                      <w:proofErr w:type="spellStart"/>
                      <w:r w:rsidRPr="008C583A">
                        <w:rPr>
                          <w:color w:val="000000" w:themeColor="text1"/>
                        </w:rPr>
                        <w:t>Quantyl</w:t>
                      </w:r>
                      <w:proofErr w:type="spellEnd"/>
                      <w:r w:rsidRPr="008C583A">
                        <w:rPr>
                          <w:color w:val="000000" w:themeColor="text1"/>
                        </w:rPr>
                        <w:t xml:space="preserve"> SARL</w:t>
                      </w:r>
                    </w:p>
                    <w:p w14:paraId="228B0971" w14:textId="77777777" w:rsidR="008D5631" w:rsidRPr="008C583A" w:rsidRDefault="008D5631" w:rsidP="002208D9">
                      <w:pPr>
                        <w:pStyle w:val="Sansinterligne"/>
                        <w:pBdr>
                          <w:top w:val="single" w:sz="8" w:space="1" w:color="44546A" w:themeColor="text2"/>
                          <w:bottom w:val="single" w:sz="8" w:space="1" w:color="44546A" w:themeColor="text2"/>
                        </w:pBdr>
                        <w:ind w:left="1134" w:right="1365"/>
                        <w:rPr>
                          <w:b/>
                          <w:color w:val="5B9BD5" w:themeColor="accent1"/>
                        </w:rPr>
                      </w:pPr>
                      <w:r w:rsidRPr="008C583A">
                        <w:rPr>
                          <w:b/>
                          <w:color w:val="5B9BD5" w:themeColor="accent1"/>
                        </w:rPr>
                        <w:t>Siège social :</w:t>
                      </w:r>
                    </w:p>
                    <w:p w14:paraId="4AF5EA4C" w14:textId="77777777" w:rsidR="008D5631" w:rsidRPr="008C583A" w:rsidRDefault="008D5631" w:rsidP="002208D9">
                      <w:pPr>
                        <w:pStyle w:val="Sansinterligne"/>
                        <w:pBdr>
                          <w:top w:val="single" w:sz="8" w:space="1" w:color="44546A" w:themeColor="text2"/>
                          <w:bottom w:val="single" w:sz="8" w:space="1" w:color="44546A" w:themeColor="text2"/>
                        </w:pBdr>
                        <w:ind w:left="1134" w:right="1365"/>
                        <w:jc w:val="center"/>
                        <w:rPr>
                          <w:color w:val="000000" w:themeColor="text1"/>
                        </w:rPr>
                      </w:pPr>
                      <w:r w:rsidRPr="008C583A">
                        <w:rPr>
                          <w:color w:val="000000" w:themeColor="text1"/>
                        </w:rPr>
                        <w:t xml:space="preserve">8 </w:t>
                      </w:r>
                      <w:proofErr w:type="gramStart"/>
                      <w:r w:rsidRPr="008C583A">
                        <w:rPr>
                          <w:color w:val="000000" w:themeColor="text1"/>
                        </w:rPr>
                        <w:t>avenue</w:t>
                      </w:r>
                      <w:proofErr w:type="gramEnd"/>
                      <w:r w:rsidRPr="008C583A">
                        <w:rPr>
                          <w:color w:val="000000" w:themeColor="text1"/>
                        </w:rPr>
                        <w:t xml:space="preserve"> du maquis,</w:t>
                      </w:r>
                    </w:p>
                    <w:p w14:paraId="572A52EE" w14:textId="77777777" w:rsidR="008D5631" w:rsidRPr="008C583A" w:rsidRDefault="008D5631" w:rsidP="002208D9">
                      <w:pPr>
                        <w:pStyle w:val="Sansinterligne"/>
                        <w:pBdr>
                          <w:top w:val="single" w:sz="8" w:space="1" w:color="44546A" w:themeColor="text2"/>
                          <w:bottom w:val="single" w:sz="8" w:space="1" w:color="44546A" w:themeColor="text2"/>
                        </w:pBdr>
                        <w:ind w:left="1134" w:right="1365"/>
                        <w:jc w:val="center"/>
                        <w:rPr>
                          <w:color w:val="000000" w:themeColor="text1"/>
                        </w:rPr>
                      </w:pPr>
                      <w:r w:rsidRPr="008C583A">
                        <w:rPr>
                          <w:color w:val="000000" w:themeColor="text1"/>
                        </w:rPr>
                        <w:t>26100 Romans sur Isère</w:t>
                      </w:r>
                    </w:p>
                    <w:p w14:paraId="0DBC4ED4" w14:textId="77777777" w:rsidR="008D5631" w:rsidRPr="008C583A" w:rsidRDefault="008D5631" w:rsidP="0084775E">
                      <w:pPr>
                        <w:pStyle w:val="Sansinterligne"/>
                        <w:ind w:left="1134" w:right="1365"/>
                        <w:rPr>
                          <w:b/>
                          <w:color w:val="5B9BD5" w:themeColor="accent1"/>
                        </w:rPr>
                      </w:pPr>
                      <w:r w:rsidRPr="008C583A">
                        <w:rPr>
                          <w:b/>
                          <w:color w:val="5B9BD5" w:themeColor="accent1"/>
                        </w:rPr>
                        <w:t>SIREN :</w:t>
                      </w:r>
                    </w:p>
                    <w:p w14:paraId="0C28D0BE" w14:textId="77777777" w:rsidR="008D5631" w:rsidRPr="008C583A" w:rsidRDefault="008D5631" w:rsidP="0084775E">
                      <w:pPr>
                        <w:pStyle w:val="Sansinterligne"/>
                        <w:ind w:left="1134" w:right="1365"/>
                        <w:jc w:val="center"/>
                        <w:rPr>
                          <w:color w:val="000000" w:themeColor="text1"/>
                        </w:rPr>
                      </w:pPr>
                      <w:r w:rsidRPr="008C583A">
                        <w:rPr>
                          <w:color w:val="000000" w:themeColor="text1"/>
                        </w:rPr>
                        <w:t>797 581 683</w:t>
                      </w:r>
                    </w:p>
                    <w:p w14:paraId="14DCC592" w14:textId="77777777" w:rsidR="008D5631" w:rsidRPr="008C583A" w:rsidRDefault="008D5631" w:rsidP="0084775E">
                      <w:pPr>
                        <w:pStyle w:val="Sansinterligne"/>
                        <w:ind w:left="1134" w:right="1365"/>
                        <w:jc w:val="center"/>
                        <w:rPr>
                          <w:color w:val="000000" w:themeColor="text1"/>
                        </w:rPr>
                      </w:pPr>
                      <w:r w:rsidRPr="008C583A">
                        <w:rPr>
                          <w:color w:val="000000" w:themeColor="text1"/>
                        </w:rPr>
                        <w:t>RCS de Romans sur Isère</w:t>
                      </w:r>
                    </w:p>
                  </w:txbxContent>
                </v:textbox>
              </v:rect>
            </w:pict>
          </mc:Fallback>
        </mc:AlternateContent>
      </w:r>
    </w:p>
    <w:p w14:paraId="2D3651A9" w14:textId="77777777" w:rsidR="00220991" w:rsidRDefault="00220991" w:rsidP="00F129F1">
      <w:pPr>
        <w:sectPr w:rsidR="00220991" w:rsidSect="00A81853">
          <w:pgSz w:w="11906" w:h="16838"/>
          <w:pgMar w:top="1440" w:right="1440" w:bottom="1440" w:left="1800" w:header="708" w:footer="708" w:gutter="0"/>
          <w:cols w:space="708"/>
          <w:docGrid w:linePitch="360"/>
        </w:sectPr>
      </w:pPr>
    </w:p>
    <w:p w14:paraId="17E778F8" w14:textId="77777777" w:rsidR="00AD4CFA" w:rsidRPr="002208D9" w:rsidRDefault="00AD4CFA" w:rsidP="002208D9">
      <w:pPr>
        <w:pStyle w:val="Titre1"/>
      </w:pPr>
      <w:bookmarkStart w:id="0" w:name="_Toc384654889"/>
      <w:bookmarkStart w:id="1" w:name="_Toc384655490"/>
      <w:bookmarkStart w:id="2" w:name="_Toc384655642"/>
      <w:bookmarkStart w:id="3" w:name="_Toc384995591"/>
      <w:bookmarkStart w:id="4" w:name="_Toc384654674"/>
      <w:r w:rsidRPr="002208D9">
        <w:lastRenderedPageBreak/>
        <w:t>Sommaire</w:t>
      </w:r>
      <w:bookmarkEnd w:id="0"/>
      <w:bookmarkEnd w:id="1"/>
      <w:bookmarkEnd w:id="2"/>
      <w:bookmarkEnd w:id="3"/>
    </w:p>
    <w:p w14:paraId="26187AE4" w14:textId="77777777" w:rsidR="00ED3809" w:rsidRDefault="00220991">
      <w:pPr>
        <w:pStyle w:val="TM1"/>
        <w:tabs>
          <w:tab w:val="left" w:pos="390"/>
          <w:tab w:val="right" w:pos="9062"/>
        </w:tabs>
        <w:rPr>
          <w:rFonts w:eastAsiaTheme="minorEastAsia"/>
          <w:b w:val="0"/>
          <w:bCs w:val="0"/>
          <w:caps w:val="0"/>
          <w:noProof/>
          <w:u w:val="none"/>
          <w:lang w:eastAsia="fr-FR"/>
        </w:rPr>
      </w:pPr>
      <w:r>
        <w:fldChar w:fldCharType="begin"/>
      </w:r>
      <w:r>
        <w:instrText xml:space="preserve"> TOC \o "1-2" \h \z \u </w:instrText>
      </w:r>
      <w:r>
        <w:fldChar w:fldCharType="separate"/>
      </w:r>
      <w:hyperlink w:anchor="_Toc384995591" w:history="1">
        <w:r w:rsidR="00ED3809" w:rsidRPr="00A92B0A">
          <w:rPr>
            <w:rStyle w:val="Lienhypertexte"/>
            <w:noProof/>
          </w:rPr>
          <w:t>1.</w:t>
        </w:r>
        <w:r w:rsidR="00ED3809">
          <w:rPr>
            <w:rFonts w:eastAsiaTheme="minorEastAsia"/>
            <w:b w:val="0"/>
            <w:bCs w:val="0"/>
            <w:caps w:val="0"/>
            <w:noProof/>
            <w:u w:val="none"/>
            <w:lang w:eastAsia="fr-FR"/>
          </w:rPr>
          <w:tab/>
        </w:r>
        <w:r w:rsidR="00ED3809" w:rsidRPr="00A92B0A">
          <w:rPr>
            <w:rStyle w:val="Lienhypertexte"/>
            <w:noProof/>
          </w:rPr>
          <w:t>Sommaire</w:t>
        </w:r>
        <w:r w:rsidR="00ED3809">
          <w:rPr>
            <w:noProof/>
            <w:webHidden/>
          </w:rPr>
          <w:tab/>
        </w:r>
        <w:r w:rsidR="00ED3809">
          <w:rPr>
            <w:noProof/>
            <w:webHidden/>
          </w:rPr>
          <w:fldChar w:fldCharType="begin"/>
        </w:r>
        <w:r w:rsidR="00ED3809">
          <w:rPr>
            <w:noProof/>
            <w:webHidden/>
          </w:rPr>
          <w:instrText xml:space="preserve"> PAGEREF _Toc384995591 \h </w:instrText>
        </w:r>
        <w:r w:rsidR="00ED3809">
          <w:rPr>
            <w:noProof/>
            <w:webHidden/>
          </w:rPr>
        </w:r>
        <w:r w:rsidR="00ED3809">
          <w:rPr>
            <w:noProof/>
            <w:webHidden/>
          </w:rPr>
          <w:fldChar w:fldCharType="separate"/>
        </w:r>
        <w:r w:rsidR="00ED3809">
          <w:rPr>
            <w:noProof/>
            <w:webHidden/>
          </w:rPr>
          <w:t>3</w:t>
        </w:r>
        <w:r w:rsidR="00ED3809">
          <w:rPr>
            <w:noProof/>
            <w:webHidden/>
          </w:rPr>
          <w:fldChar w:fldCharType="end"/>
        </w:r>
      </w:hyperlink>
    </w:p>
    <w:p w14:paraId="142F4A88" w14:textId="77777777" w:rsidR="00ED3809" w:rsidRDefault="00473FDB">
      <w:pPr>
        <w:pStyle w:val="TM1"/>
        <w:tabs>
          <w:tab w:val="left" w:pos="390"/>
          <w:tab w:val="right" w:pos="9062"/>
        </w:tabs>
        <w:rPr>
          <w:rFonts w:eastAsiaTheme="minorEastAsia"/>
          <w:b w:val="0"/>
          <w:bCs w:val="0"/>
          <w:caps w:val="0"/>
          <w:noProof/>
          <w:u w:val="none"/>
          <w:lang w:eastAsia="fr-FR"/>
        </w:rPr>
      </w:pPr>
      <w:hyperlink w:anchor="_Toc384995592" w:history="1">
        <w:r w:rsidR="00ED3809" w:rsidRPr="00A92B0A">
          <w:rPr>
            <w:rStyle w:val="Lienhypertexte"/>
            <w:noProof/>
          </w:rPr>
          <w:t>2.</w:t>
        </w:r>
        <w:r w:rsidR="00ED3809">
          <w:rPr>
            <w:rFonts w:eastAsiaTheme="minorEastAsia"/>
            <w:b w:val="0"/>
            <w:bCs w:val="0"/>
            <w:caps w:val="0"/>
            <w:noProof/>
            <w:u w:val="none"/>
            <w:lang w:eastAsia="fr-FR"/>
          </w:rPr>
          <w:tab/>
        </w:r>
        <w:r w:rsidR="00ED3809" w:rsidRPr="00A92B0A">
          <w:rPr>
            <w:rStyle w:val="Lienhypertexte"/>
            <w:noProof/>
          </w:rPr>
          <w:t>Gouvernements</w:t>
        </w:r>
        <w:r w:rsidR="00ED3809">
          <w:rPr>
            <w:noProof/>
            <w:webHidden/>
          </w:rPr>
          <w:tab/>
        </w:r>
        <w:r w:rsidR="00ED3809">
          <w:rPr>
            <w:noProof/>
            <w:webHidden/>
          </w:rPr>
          <w:fldChar w:fldCharType="begin"/>
        </w:r>
        <w:r w:rsidR="00ED3809">
          <w:rPr>
            <w:noProof/>
            <w:webHidden/>
          </w:rPr>
          <w:instrText xml:space="preserve"> PAGEREF _Toc384995592 \h </w:instrText>
        </w:r>
        <w:r w:rsidR="00ED3809">
          <w:rPr>
            <w:noProof/>
            <w:webHidden/>
          </w:rPr>
        </w:r>
        <w:r w:rsidR="00ED3809">
          <w:rPr>
            <w:noProof/>
            <w:webHidden/>
          </w:rPr>
          <w:fldChar w:fldCharType="separate"/>
        </w:r>
        <w:r w:rsidR="00ED3809">
          <w:rPr>
            <w:noProof/>
            <w:webHidden/>
          </w:rPr>
          <w:t>4</w:t>
        </w:r>
        <w:r w:rsidR="00ED3809">
          <w:rPr>
            <w:noProof/>
            <w:webHidden/>
          </w:rPr>
          <w:fldChar w:fldCharType="end"/>
        </w:r>
      </w:hyperlink>
    </w:p>
    <w:p w14:paraId="754B04BE" w14:textId="77777777" w:rsidR="00ED3809" w:rsidRDefault="00473FDB">
      <w:pPr>
        <w:pStyle w:val="TM1"/>
        <w:tabs>
          <w:tab w:val="left" w:pos="390"/>
          <w:tab w:val="right" w:pos="9062"/>
        </w:tabs>
        <w:rPr>
          <w:rFonts w:eastAsiaTheme="minorEastAsia"/>
          <w:b w:val="0"/>
          <w:bCs w:val="0"/>
          <w:caps w:val="0"/>
          <w:noProof/>
          <w:u w:val="none"/>
          <w:lang w:eastAsia="fr-FR"/>
        </w:rPr>
      </w:pPr>
      <w:hyperlink w:anchor="_Toc384995593" w:history="1">
        <w:r w:rsidR="00ED3809" w:rsidRPr="00A92B0A">
          <w:rPr>
            <w:rStyle w:val="Lienhypertexte"/>
            <w:noProof/>
          </w:rPr>
          <w:t>3.</w:t>
        </w:r>
        <w:r w:rsidR="00ED3809">
          <w:rPr>
            <w:rFonts w:eastAsiaTheme="minorEastAsia"/>
            <w:b w:val="0"/>
            <w:bCs w:val="0"/>
            <w:caps w:val="0"/>
            <w:noProof/>
            <w:u w:val="none"/>
            <w:lang w:eastAsia="fr-FR"/>
          </w:rPr>
          <w:tab/>
        </w:r>
        <w:r w:rsidR="00ED3809" w:rsidRPr="00A92B0A">
          <w:rPr>
            <w:rStyle w:val="Lienhypertexte"/>
            <w:noProof/>
          </w:rPr>
          <w:t>Eléments du Pouvoir</w:t>
        </w:r>
        <w:r w:rsidR="00ED3809">
          <w:rPr>
            <w:noProof/>
            <w:webHidden/>
          </w:rPr>
          <w:tab/>
        </w:r>
        <w:r w:rsidR="00ED3809">
          <w:rPr>
            <w:noProof/>
            <w:webHidden/>
          </w:rPr>
          <w:fldChar w:fldCharType="begin"/>
        </w:r>
        <w:r w:rsidR="00ED3809">
          <w:rPr>
            <w:noProof/>
            <w:webHidden/>
          </w:rPr>
          <w:instrText xml:space="preserve"> PAGEREF _Toc384995593 \h </w:instrText>
        </w:r>
        <w:r w:rsidR="00ED3809">
          <w:rPr>
            <w:noProof/>
            <w:webHidden/>
          </w:rPr>
        </w:r>
        <w:r w:rsidR="00ED3809">
          <w:rPr>
            <w:noProof/>
            <w:webHidden/>
          </w:rPr>
          <w:fldChar w:fldCharType="separate"/>
        </w:r>
        <w:r w:rsidR="00ED3809">
          <w:rPr>
            <w:noProof/>
            <w:webHidden/>
          </w:rPr>
          <w:t>5</w:t>
        </w:r>
        <w:r w:rsidR="00ED3809">
          <w:rPr>
            <w:noProof/>
            <w:webHidden/>
          </w:rPr>
          <w:fldChar w:fldCharType="end"/>
        </w:r>
      </w:hyperlink>
    </w:p>
    <w:p w14:paraId="5A01D5D9" w14:textId="77777777" w:rsidR="00ED3809" w:rsidRDefault="00473FDB">
      <w:pPr>
        <w:pStyle w:val="TM1"/>
        <w:tabs>
          <w:tab w:val="left" w:pos="390"/>
          <w:tab w:val="right" w:pos="9062"/>
        </w:tabs>
        <w:rPr>
          <w:rFonts w:eastAsiaTheme="minorEastAsia"/>
          <w:b w:val="0"/>
          <w:bCs w:val="0"/>
          <w:caps w:val="0"/>
          <w:noProof/>
          <w:u w:val="none"/>
          <w:lang w:eastAsia="fr-FR"/>
        </w:rPr>
      </w:pPr>
      <w:hyperlink w:anchor="_Toc384995594" w:history="1">
        <w:r w:rsidR="00ED3809" w:rsidRPr="00A92B0A">
          <w:rPr>
            <w:rStyle w:val="Lienhypertexte"/>
            <w:noProof/>
          </w:rPr>
          <w:t>4.</w:t>
        </w:r>
        <w:r w:rsidR="00ED3809">
          <w:rPr>
            <w:rFonts w:eastAsiaTheme="minorEastAsia"/>
            <w:b w:val="0"/>
            <w:bCs w:val="0"/>
            <w:caps w:val="0"/>
            <w:noProof/>
            <w:u w:val="none"/>
            <w:lang w:eastAsia="fr-FR"/>
          </w:rPr>
          <w:tab/>
        </w:r>
        <w:r w:rsidR="00ED3809" w:rsidRPr="00A92B0A">
          <w:rPr>
            <w:rStyle w:val="Lienhypertexte"/>
            <w:noProof/>
          </w:rPr>
          <w:t>Les régimes :</w:t>
        </w:r>
        <w:r w:rsidR="00ED3809">
          <w:rPr>
            <w:noProof/>
            <w:webHidden/>
          </w:rPr>
          <w:tab/>
        </w:r>
        <w:r w:rsidR="00ED3809">
          <w:rPr>
            <w:noProof/>
            <w:webHidden/>
          </w:rPr>
          <w:fldChar w:fldCharType="begin"/>
        </w:r>
        <w:r w:rsidR="00ED3809">
          <w:rPr>
            <w:noProof/>
            <w:webHidden/>
          </w:rPr>
          <w:instrText xml:space="preserve"> PAGEREF _Toc384995594 \h </w:instrText>
        </w:r>
        <w:r w:rsidR="00ED3809">
          <w:rPr>
            <w:noProof/>
            <w:webHidden/>
          </w:rPr>
        </w:r>
        <w:r w:rsidR="00ED3809">
          <w:rPr>
            <w:noProof/>
            <w:webHidden/>
          </w:rPr>
          <w:fldChar w:fldCharType="separate"/>
        </w:r>
        <w:r w:rsidR="00ED3809">
          <w:rPr>
            <w:noProof/>
            <w:webHidden/>
          </w:rPr>
          <w:t>6</w:t>
        </w:r>
        <w:r w:rsidR="00ED3809">
          <w:rPr>
            <w:noProof/>
            <w:webHidden/>
          </w:rPr>
          <w:fldChar w:fldCharType="end"/>
        </w:r>
      </w:hyperlink>
    </w:p>
    <w:p w14:paraId="1375C42B" w14:textId="77777777" w:rsidR="00ED3809" w:rsidRDefault="00473FDB">
      <w:pPr>
        <w:pStyle w:val="TM1"/>
        <w:tabs>
          <w:tab w:val="left" w:pos="390"/>
          <w:tab w:val="right" w:pos="9062"/>
        </w:tabs>
        <w:rPr>
          <w:rFonts w:eastAsiaTheme="minorEastAsia"/>
          <w:b w:val="0"/>
          <w:bCs w:val="0"/>
          <w:caps w:val="0"/>
          <w:noProof/>
          <w:u w:val="none"/>
          <w:lang w:eastAsia="fr-FR"/>
        </w:rPr>
      </w:pPr>
      <w:hyperlink w:anchor="_Toc384995595" w:history="1">
        <w:r w:rsidR="00ED3809" w:rsidRPr="00A92B0A">
          <w:rPr>
            <w:rStyle w:val="Lienhypertexte"/>
            <w:noProof/>
          </w:rPr>
          <w:t>5.</w:t>
        </w:r>
        <w:r w:rsidR="00ED3809">
          <w:rPr>
            <w:rFonts w:eastAsiaTheme="minorEastAsia"/>
            <w:b w:val="0"/>
            <w:bCs w:val="0"/>
            <w:caps w:val="0"/>
            <w:noProof/>
            <w:u w:val="none"/>
            <w:lang w:eastAsia="fr-FR"/>
          </w:rPr>
          <w:tab/>
        </w:r>
        <w:r w:rsidR="00ED3809" w:rsidRPr="00A92B0A">
          <w:rPr>
            <w:rStyle w:val="Lienhypertexte"/>
            <w:noProof/>
          </w:rPr>
          <w:t>Changement de système politique</w:t>
        </w:r>
        <w:r w:rsidR="00ED3809">
          <w:rPr>
            <w:noProof/>
            <w:webHidden/>
          </w:rPr>
          <w:tab/>
        </w:r>
        <w:r w:rsidR="00ED3809">
          <w:rPr>
            <w:noProof/>
            <w:webHidden/>
          </w:rPr>
          <w:fldChar w:fldCharType="begin"/>
        </w:r>
        <w:r w:rsidR="00ED3809">
          <w:rPr>
            <w:noProof/>
            <w:webHidden/>
          </w:rPr>
          <w:instrText xml:space="preserve"> PAGEREF _Toc384995595 \h </w:instrText>
        </w:r>
        <w:r w:rsidR="00ED3809">
          <w:rPr>
            <w:noProof/>
            <w:webHidden/>
          </w:rPr>
        </w:r>
        <w:r w:rsidR="00ED3809">
          <w:rPr>
            <w:noProof/>
            <w:webHidden/>
          </w:rPr>
          <w:fldChar w:fldCharType="separate"/>
        </w:r>
        <w:r w:rsidR="00ED3809">
          <w:rPr>
            <w:noProof/>
            <w:webHidden/>
          </w:rPr>
          <w:t>7</w:t>
        </w:r>
        <w:r w:rsidR="00ED3809">
          <w:rPr>
            <w:noProof/>
            <w:webHidden/>
          </w:rPr>
          <w:fldChar w:fldCharType="end"/>
        </w:r>
      </w:hyperlink>
    </w:p>
    <w:p w14:paraId="27F37366" w14:textId="77777777" w:rsidR="00220991" w:rsidRPr="00220991" w:rsidRDefault="00220991" w:rsidP="00220991">
      <w:r>
        <w:fldChar w:fldCharType="end"/>
      </w:r>
    </w:p>
    <w:p w14:paraId="419ED85C" w14:textId="77777777" w:rsidR="0066462E" w:rsidRPr="0066462E" w:rsidRDefault="0066462E" w:rsidP="0066462E">
      <w:bookmarkStart w:id="5" w:name="_Toc384995592"/>
      <w:bookmarkEnd w:id="4"/>
    </w:p>
    <w:p w14:paraId="05DF2621" w14:textId="77777777" w:rsidR="0066462E" w:rsidRDefault="0066462E" w:rsidP="00D86554">
      <w:pPr>
        <w:pStyle w:val="Titre1"/>
      </w:pPr>
      <w:r>
        <w:lastRenderedPageBreak/>
        <w:t>Principes de base</w:t>
      </w:r>
    </w:p>
    <w:p w14:paraId="5CC67842" w14:textId="77777777" w:rsidR="00FA6F86" w:rsidRDefault="0066462E" w:rsidP="00497D38">
      <w:proofErr w:type="spellStart"/>
      <w:r>
        <w:t>Luchronia</w:t>
      </w:r>
      <w:proofErr w:type="spellEnd"/>
      <w:r>
        <w:t xml:space="preserve"> </w:t>
      </w:r>
      <w:r w:rsidR="00BC524F">
        <w:t>propose un volet « politique »</w:t>
      </w:r>
      <w:r w:rsidR="00FA6F86">
        <w:t xml:space="preserve"> </w:t>
      </w:r>
      <w:r w:rsidR="00BC524F">
        <w:t xml:space="preserve">à l’expérience de jeu. Les joueurs sont </w:t>
      </w:r>
      <w:r w:rsidR="00FA6F86">
        <w:t xml:space="preserve">vivement </w:t>
      </w:r>
      <w:r w:rsidR="00BC524F">
        <w:t xml:space="preserve">invités à participer aux « affaires publiques » sur la Lune dans la plus grande liberté possible. </w:t>
      </w:r>
    </w:p>
    <w:p w14:paraId="450065A0" w14:textId="77777777" w:rsidR="0066462E" w:rsidRDefault="00BC524F" w:rsidP="00497D38">
      <w:r>
        <w:t>Cette partie décrit brièvement les principes de base qui régissent la politique sur la Lune.</w:t>
      </w:r>
      <w:r w:rsidR="00FA6F86">
        <w:t xml:space="preserve"> Elle sert d’introduction, les sections suivantes étant plus précises.</w:t>
      </w:r>
    </w:p>
    <w:p w14:paraId="3B47894F" w14:textId="77777777" w:rsidR="00BC524F" w:rsidRDefault="00BC524F" w:rsidP="00497D38">
      <w:pPr>
        <w:pStyle w:val="Titre2"/>
      </w:pPr>
      <w:r>
        <w:t>Le pouvoir exécutif organisé en ministères</w:t>
      </w:r>
    </w:p>
    <w:p w14:paraId="426B81E7" w14:textId="77777777" w:rsidR="00BC524F" w:rsidRDefault="00BC524F" w:rsidP="00497D38">
      <w:r>
        <w:t>Pour simplifier la gestion des affaires publiques, les différents éléments du pouvoir sont répartis dans des</w:t>
      </w:r>
      <w:r w:rsidRPr="00497D38">
        <w:rPr>
          <w:rStyle w:val="Emphaseintense"/>
        </w:rPr>
        <w:t xml:space="preserve"> « ministères ».</w:t>
      </w:r>
      <w:r>
        <w:t xml:space="preserve"> Chacun regroupant des pouvoirs autour d’un thème : économie, industrie, aménagement, communication …</w:t>
      </w:r>
    </w:p>
    <w:p w14:paraId="31634B78" w14:textId="77777777" w:rsidR="00FB0F97" w:rsidRDefault="00BC524F" w:rsidP="00497D38">
      <w:r>
        <w:t xml:space="preserve">Chaque ministère est aux mains d’un </w:t>
      </w:r>
      <w:r w:rsidR="00FB0F97" w:rsidRPr="00497D38">
        <w:rPr>
          <w:rStyle w:val="Emphaseintense"/>
        </w:rPr>
        <w:t>« </w:t>
      </w:r>
      <w:r w:rsidRPr="00497D38">
        <w:rPr>
          <w:rStyle w:val="Emphaseintense"/>
        </w:rPr>
        <w:t>ministre</w:t>
      </w:r>
      <w:r w:rsidR="00FB0F97" w:rsidRPr="00497D38">
        <w:rPr>
          <w:rStyle w:val="Emphaseintense"/>
        </w:rPr>
        <w:t> »</w:t>
      </w:r>
      <w:r w:rsidRPr="00497D38">
        <w:rPr>
          <w:rStyle w:val="Emphaseintense"/>
        </w:rPr>
        <w:t>.</w:t>
      </w:r>
      <w:r>
        <w:t xml:space="preserve"> Sorte de délégation pour un ensemble de responsabilités. Le ministre gère personnellement le ministère dont il a la charge.</w:t>
      </w:r>
      <w:r w:rsidR="00FB0F97">
        <w:t xml:space="preserve"> Fixer les taxes, les salaires, les chantiers à construire, … </w:t>
      </w:r>
      <w:r>
        <w:t xml:space="preserve">Les ministres sont regroupés </w:t>
      </w:r>
      <w:r w:rsidR="00FB0F97">
        <w:t>dans un</w:t>
      </w:r>
      <w:r>
        <w:t xml:space="preserve"> </w:t>
      </w:r>
      <w:r w:rsidRPr="00497D38">
        <w:rPr>
          <w:rStyle w:val="Emphaseintense"/>
        </w:rPr>
        <w:t>« gouvernement »</w:t>
      </w:r>
      <w:r w:rsidR="00FB0F97">
        <w:t>.</w:t>
      </w:r>
    </w:p>
    <w:p w14:paraId="4952F82F" w14:textId="77777777" w:rsidR="00FB0F97" w:rsidRDefault="00FB0F97" w:rsidP="00497D38">
      <w:r>
        <w:t xml:space="preserve">La formation et la dissolution du gouvernement est la prérogative de la classe dirigeante de la ville. Ses membres, son fonctionnement et les modalités d’exercice de leur pouvoir forment le </w:t>
      </w:r>
      <w:r w:rsidRPr="00497D38">
        <w:rPr>
          <w:rStyle w:val="Emphaseintense"/>
        </w:rPr>
        <w:t>« système politique »</w:t>
      </w:r>
      <w:r>
        <w:t xml:space="preserve">, pour lequel </w:t>
      </w:r>
      <w:proofErr w:type="spellStart"/>
      <w:r>
        <w:t>Luchronia</w:t>
      </w:r>
      <w:proofErr w:type="spellEnd"/>
      <w:r>
        <w:t xml:space="preserve"> propose une grande diversité.</w:t>
      </w:r>
    </w:p>
    <w:p w14:paraId="0F0808C1" w14:textId="77777777" w:rsidR="00FB0F97" w:rsidRDefault="00FB0F97" w:rsidP="00497D38">
      <w:pPr>
        <w:pStyle w:val="Titre2"/>
      </w:pPr>
      <w:r>
        <w:t>Systèmes politiques riches et personnalisables</w:t>
      </w:r>
    </w:p>
    <w:p w14:paraId="42449A3F" w14:textId="77777777" w:rsidR="00FB0F97" w:rsidRDefault="00FB0F97" w:rsidP="00497D38">
      <w:r>
        <w:t xml:space="preserve">En fonction du niveau de développement de la ville, celle-ci dispose de systèmes politiques de plus en plus riches (et démocratiques). </w:t>
      </w:r>
      <w:proofErr w:type="spellStart"/>
      <w:r>
        <w:t>Luchron</w:t>
      </w:r>
      <w:r w:rsidR="00A42FC1">
        <w:t>i</w:t>
      </w:r>
      <w:r>
        <w:t>a</w:t>
      </w:r>
      <w:proofErr w:type="spellEnd"/>
      <w:r>
        <w:t xml:space="preserve"> propose </w:t>
      </w:r>
      <w:r w:rsidRPr="00497D38">
        <w:rPr>
          <w:rStyle w:val="lev"/>
        </w:rPr>
        <w:t>6 systèmes de gouvernements</w:t>
      </w:r>
      <w:r>
        <w:t>. Ces systèmes se « débloquent » en fonction du niveau de l’hôtel de ville.</w:t>
      </w:r>
    </w:p>
    <w:p w14:paraId="5CDE3D53" w14:textId="77777777" w:rsidR="00FB0F97" w:rsidRDefault="00FB0F97" w:rsidP="00497D38">
      <w:pPr>
        <w:pStyle w:val="Paragraphedeliste"/>
        <w:numPr>
          <w:ilvl w:val="0"/>
          <w:numId w:val="22"/>
        </w:numPr>
      </w:pPr>
      <w:r w:rsidRPr="00497D38">
        <w:rPr>
          <w:rStyle w:val="lev"/>
        </w:rPr>
        <w:t>Anarchie :</w:t>
      </w:r>
      <w:r>
        <w:t xml:space="preserve"> </w:t>
      </w:r>
      <w:r w:rsidR="00A42FC1">
        <w:t>forme initiale et sans aucun contrôle sur qui fait quoi</w:t>
      </w:r>
      <w:r>
        <w:t> ;</w:t>
      </w:r>
    </w:p>
    <w:p w14:paraId="54E37C35" w14:textId="77777777" w:rsidR="00FB0F97" w:rsidRDefault="00FB0F97" w:rsidP="00497D38">
      <w:pPr>
        <w:pStyle w:val="Paragraphedeliste"/>
        <w:numPr>
          <w:ilvl w:val="0"/>
          <w:numId w:val="22"/>
        </w:numPr>
      </w:pPr>
      <w:r w:rsidRPr="00497D38">
        <w:rPr>
          <w:rStyle w:val="lev"/>
        </w:rPr>
        <w:t>Monarchie :</w:t>
      </w:r>
      <w:r>
        <w:t xml:space="preserve"> un monarque </w:t>
      </w:r>
      <w:r w:rsidR="00A42FC1">
        <w:t xml:space="preserve">absolu </w:t>
      </w:r>
      <w:r>
        <w:t>dispose de tous les pouvoirs ;</w:t>
      </w:r>
    </w:p>
    <w:p w14:paraId="3620DC0A" w14:textId="77777777" w:rsidR="00FB0F97" w:rsidRDefault="00FB0F97" w:rsidP="00497D38">
      <w:pPr>
        <w:pStyle w:val="Paragraphedeliste"/>
        <w:numPr>
          <w:ilvl w:val="0"/>
          <w:numId w:val="22"/>
        </w:numPr>
      </w:pPr>
      <w:r w:rsidRPr="00497D38">
        <w:rPr>
          <w:rStyle w:val="lev"/>
        </w:rPr>
        <w:t>Sénat :</w:t>
      </w:r>
      <w:r>
        <w:t xml:space="preserve"> </w:t>
      </w:r>
      <w:r w:rsidR="00A42FC1">
        <w:t>l’assemblée des sénateurs dispose collégialement des pouvoirs, l’appartenance à cette assemblée est fonctions des soutiens et oppositions des autres membres ;</w:t>
      </w:r>
    </w:p>
    <w:p w14:paraId="25A63CDB" w14:textId="77777777" w:rsidR="00FB0F97" w:rsidRDefault="00FB0F97" w:rsidP="00497D38">
      <w:pPr>
        <w:pStyle w:val="Paragraphedeliste"/>
        <w:numPr>
          <w:ilvl w:val="0"/>
          <w:numId w:val="22"/>
        </w:numPr>
      </w:pPr>
      <w:r w:rsidRPr="00497D38">
        <w:rPr>
          <w:rStyle w:val="lev"/>
        </w:rPr>
        <w:t>République</w:t>
      </w:r>
      <w:r w:rsidR="00A42FC1" w:rsidRPr="00497D38">
        <w:rPr>
          <w:rStyle w:val="lev"/>
        </w:rPr>
        <w:t> :</w:t>
      </w:r>
      <w:r w:rsidR="00A42FC1">
        <w:t xml:space="preserve"> un président, élu démocratiquement à intervalles réguliers, dispose des pouvoirs ;</w:t>
      </w:r>
    </w:p>
    <w:p w14:paraId="75797380" w14:textId="77777777" w:rsidR="00FB0F97" w:rsidRDefault="00A42FC1" w:rsidP="00497D38">
      <w:pPr>
        <w:pStyle w:val="Paragraphedeliste"/>
        <w:numPr>
          <w:ilvl w:val="0"/>
          <w:numId w:val="22"/>
        </w:numPr>
      </w:pPr>
      <w:r w:rsidRPr="00497D38">
        <w:rPr>
          <w:rStyle w:val="lev"/>
        </w:rPr>
        <w:t xml:space="preserve">Régime </w:t>
      </w:r>
      <w:r w:rsidR="00FB0F97" w:rsidRPr="00497D38">
        <w:rPr>
          <w:rStyle w:val="lev"/>
        </w:rPr>
        <w:t>Parlementaire</w:t>
      </w:r>
      <w:r w:rsidRPr="00497D38">
        <w:rPr>
          <w:rStyle w:val="lev"/>
        </w:rPr>
        <w:t> :</w:t>
      </w:r>
      <w:r>
        <w:t xml:space="preserve"> l’assemblée des parlementaires dispose collégialement des pouvoirs, ceux-ci sont élus démocratiquement à intervalles réguliers.</w:t>
      </w:r>
    </w:p>
    <w:p w14:paraId="4F50DC73" w14:textId="77777777" w:rsidR="00BC524F" w:rsidRDefault="00A42FC1" w:rsidP="00497D38">
      <w:pPr>
        <w:pStyle w:val="Paragraphedeliste"/>
        <w:numPr>
          <w:ilvl w:val="0"/>
          <w:numId w:val="22"/>
        </w:numPr>
      </w:pPr>
      <w:r w:rsidRPr="008D5631">
        <w:rPr>
          <w:rStyle w:val="lev"/>
        </w:rPr>
        <w:t>Démocratie</w:t>
      </w:r>
      <w:r w:rsidRPr="00497D38">
        <w:rPr>
          <w:rStyle w:val="lev"/>
        </w:rPr>
        <w:t> :</w:t>
      </w:r>
      <w:r>
        <w:t xml:space="preserve"> l’ensemble des citoyens gère collégialement le pouvoir.</w:t>
      </w:r>
    </w:p>
    <w:p w14:paraId="6C2617CB" w14:textId="77777777" w:rsidR="00A42FC1" w:rsidRDefault="00A42FC1" w:rsidP="00497D38">
      <w:r>
        <w:t xml:space="preserve">Les modes de décisions (votes, élections, …) sont configurables. Délais, quorum, seuils, … sont personnalisables pour chaque ville. </w:t>
      </w:r>
      <w:r w:rsidR="00146E12">
        <w:t>De plus, p</w:t>
      </w:r>
      <w:r>
        <w:t xml:space="preserve">our les élections, </w:t>
      </w:r>
      <w:proofErr w:type="spellStart"/>
      <w:r>
        <w:t>Luchronia</w:t>
      </w:r>
      <w:proofErr w:type="spellEnd"/>
      <w:r>
        <w:t xml:space="preserve"> </w:t>
      </w:r>
      <w:r w:rsidR="00146E12">
        <w:t xml:space="preserve">propose </w:t>
      </w:r>
      <w:r w:rsidR="00146E12" w:rsidRPr="00497D38">
        <w:rPr>
          <w:rStyle w:val="lev"/>
        </w:rPr>
        <w:t>5 modes de scrutins</w:t>
      </w:r>
      <w:r>
        <w:t> :</w:t>
      </w:r>
    </w:p>
    <w:p w14:paraId="0C6BB5CB" w14:textId="77777777" w:rsidR="00A42FC1" w:rsidRDefault="00A42FC1" w:rsidP="00497D38">
      <w:pPr>
        <w:pStyle w:val="Paragraphedeliste"/>
        <w:numPr>
          <w:ilvl w:val="0"/>
          <w:numId w:val="24"/>
        </w:numPr>
      </w:pPr>
      <w:r w:rsidRPr="00497D38">
        <w:rPr>
          <w:rStyle w:val="lev"/>
        </w:rPr>
        <w:t xml:space="preserve">Majoritaire : </w:t>
      </w:r>
      <w:r>
        <w:t>le ou les candidats ayant reçu le plus de suffrages sont élus ;</w:t>
      </w:r>
    </w:p>
    <w:p w14:paraId="1B29E7B8" w14:textId="77777777" w:rsidR="00A42FC1" w:rsidRDefault="00A42FC1" w:rsidP="00497D38">
      <w:pPr>
        <w:pStyle w:val="Paragraphedeliste"/>
        <w:numPr>
          <w:ilvl w:val="0"/>
          <w:numId w:val="24"/>
        </w:numPr>
      </w:pPr>
      <w:r w:rsidRPr="00497D38">
        <w:rPr>
          <w:rStyle w:val="lev"/>
        </w:rPr>
        <w:t>Alternatif :</w:t>
      </w:r>
      <w:r>
        <w:t xml:space="preserve"> les électeurs expriment un classement, on élimine le candidat le moins apprécié jusqu’à ce que le nombre d’élus soit atteints.</w:t>
      </w:r>
    </w:p>
    <w:p w14:paraId="31AB2F73" w14:textId="77777777" w:rsidR="00A42FC1" w:rsidRDefault="00A42FC1" w:rsidP="00497D38">
      <w:pPr>
        <w:pStyle w:val="Paragraphedeliste"/>
        <w:numPr>
          <w:ilvl w:val="0"/>
          <w:numId w:val="24"/>
        </w:numPr>
      </w:pPr>
      <w:r w:rsidRPr="00497D38">
        <w:rPr>
          <w:rStyle w:val="lev"/>
        </w:rPr>
        <w:t>Méthode de Borda :</w:t>
      </w:r>
      <w:r>
        <w:t xml:space="preserve"> les électeurs expriment un classement, on attribue alors des po</w:t>
      </w:r>
      <w:r w:rsidR="00146E12">
        <w:t>ints en fonction du classement, l</w:t>
      </w:r>
      <w:r>
        <w:t>e ou les candidats ayant reçu le plus de points sont élus ;</w:t>
      </w:r>
    </w:p>
    <w:p w14:paraId="0F480BB3" w14:textId="77777777" w:rsidR="00A42FC1" w:rsidRDefault="00A42FC1" w:rsidP="00497D38">
      <w:pPr>
        <w:pStyle w:val="Paragraphedeliste"/>
        <w:numPr>
          <w:ilvl w:val="0"/>
          <w:numId w:val="24"/>
        </w:numPr>
      </w:pPr>
      <w:r w:rsidRPr="00497D38">
        <w:rPr>
          <w:rStyle w:val="lev"/>
        </w:rPr>
        <w:t>Cumulatif :</w:t>
      </w:r>
      <w:r>
        <w:t xml:space="preserve"> l’électeur dispose de « points » qu’il peut répartir entre les candidats de son choix</w:t>
      </w:r>
      <w:r w:rsidR="00146E12">
        <w:t>, le ou les candidats ayant reçu le plus de points sont élus ;</w:t>
      </w:r>
    </w:p>
    <w:p w14:paraId="59F578FD" w14:textId="77777777" w:rsidR="00A42FC1" w:rsidRDefault="00A42FC1" w:rsidP="00497D38">
      <w:pPr>
        <w:pStyle w:val="Paragraphedeliste"/>
        <w:numPr>
          <w:ilvl w:val="0"/>
          <w:numId w:val="24"/>
        </w:numPr>
      </w:pPr>
      <w:r w:rsidRPr="00497D38">
        <w:rPr>
          <w:rStyle w:val="lev"/>
        </w:rPr>
        <w:t>Méthode de Hare</w:t>
      </w:r>
      <w:r w:rsidR="00146E12" w:rsidRPr="00497D38">
        <w:rPr>
          <w:rStyle w:val="lev"/>
        </w:rPr>
        <w:t> :</w:t>
      </w:r>
      <w:r w:rsidR="00146E12">
        <w:t xml:space="preserve"> les électeurs expriment un classement, les candidats ayant reçu un seuil de suffrage sont élus et le surplus des suffrages est redistribué sur les candidats restants, si </w:t>
      </w:r>
      <w:r w:rsidR="00146E12">
        <w:lastRenderedPageBreak/>
        <w:t>aucun candidat n’atteint le seuil, le moins bien classé est éliminé, cette méthode s’arrête lorsqu’il reste le bon nombre de candidats.</w:t>
      </w:r>
    </w:p>
    <w:p w14:paraId="392F6D22" w14:textId="77777777" w:rsidR="00146E12" w:rsidRDefault="00146E12" w:rsidP="00497D38">
      <w:pPr>
        <w:pStyle w:val="Titre2"/>
      </w:pPr>
      <w:r>
        <w:t>Changement de système</w:t>
      </w:r>
    </w:p>
    <w:p w14:paraId="6B7A886A" w14:textId="77777777" w:rsidR="00146E12" w:rsidRDefault="00146E12" w:rsidP="00497D38">
      <w:r>
        <w:t xml:space="preserve">Lorsqu’un système gouvernemental n’apporte pas tous les bénéfices escomptés et qu’un autre système semple plus pertinent, il est possible d’en changer. </w:t>
      </w:r>
      <w:proofErr w:type="spellStart"/>
      <w:r>
        <w:t>Luchronia</w:t>
      </w:r>
      <w:proofErr w:type="spellEnd"/>
      <w:r>
        <w:t xml:space="preserve"> permet deux modes de changement de système politique.</w:t>
      </w:r>
    </w:p>
    <w:p w14:paraId="56D04D42" w14:textId="77777777" w:rsidR="00146E12" w:rsidRDefault="00146E12" w:rsidP="00497D38">
      <w:pPr>
        <w:pStyle w:val="Titre3"/>
      </w:pPr>
      <w:r>
        <w:t>Le changement constitutionnel</w:t>
      </w:r>
    </w:p>
    <w:p w14:paraId="1030B578" w14:textId="77777777" w:rsidR="00BC524F" w:rsidRDefault="00146E12" w:rsidP="00497D38">
      <w:r>
        <w:t>La classe dirigeante peut changer le système politique en place. En fonction du système en place, le changement est immédiat ou nécessite un vote. Par exemple, les sénateurs et les parlementaires doivent valider la proposition de changement d’un de leur pair ; le président doit soumettre sa proposition à un référendum.</w:t>
      </w:r>
      <w:r w:rsidR="001748B0">
        <w:t xml:space="preserve"> </w:t>
      </w:r>
      <w:r>
        <w:t>Les changements constitutionnels sont immédiats.</w:t>
      </w:r>
    </w:p>
    <w:p w14:paraId="37AE83ED" w14:textId="77777777" w:rsidR="001748B0" w:rsidRDefault="001748B0" w:rsidP="00497D38">
      <w:r>
        <w:t>Le changement de système, avec la formation d’un nouveau gouvernement, sont les deux seules prérogatives de la classe dirigeante.</w:t>
      </w:r>
    </w:p>
    <w:p w14:paraId="3D07F1F1" w14:textId="77777777" w:rsidR="00146E12" w:rsidRDefault="00146E12" w:rsidP="00497D38">
      <w:pPr>
        <w:pStyle w:val="Titre3"/>
      </w:pPr>
      <w:r>
        <w:t>Les révolutions</w:t>
      </w:r>
    </w:p>
    <w:p w14:paraId="74D97208" w14:textId="77777777" w:rsidR="00146E12" w:rsidRDefault="001748B0" w:rsidP="00497D38">
      <w:r>
        <w:t xml:space="preserve">Si les citoyens ne sont pas d’accord avec le système politique en place, ils peuvent </w:t>
      </w:r>
      <w:r w:rsidRPr="00497D38">
        <w:rPr>
          <w:rStyle w:val="Emphaseintense"/>
        </w:rPr>
        <w:t>« fomenter des révoltes »</w:t>
      </w:r>
      <w:r>
        <w:t xml:space="preserve">. Celles-ci doivent recueillir le soutien des autres citoyens (qui deviennent alors des révolutionnaires). Lorsque leur nombre croit, la révolution paralyse le système en place pour, </w:t>
      </w:r>
      <w:r w:rsidRPr="00497D38">
        <w:rPr>
          <w:i/>
        </w:rPr>
        <w:t>in fine</w:t>
      </w:r>
      <w:r>
        <w:t>, le remplacer.</w:t>
      </w:r>
    </w:p>
    <w:p w14:paraId="54F881AF" w14:textId="77777777" w:rsidR="001748B0" w:rsidRPr="008D5631" w:rsidRDefault="001748B0" w:rsidP="00497D38">
      <w:r>
        <w:t>Pour éviter les abus, les villes sont immunisées contre les révolutions pendant 7 jours après toute révolution (réussie ou ratée).</w:t>
      </w:r>
    </w:p>
    <w:p w14:paraId="5C93FC40" w14:textId="77777777" w:rsidR="00BC524F" w:rsidRDefault="00FA6F86" w:rsidP="00497D38">
      <w:pPr>
        <w:pStyle w:val="Titre2"/>
      </w:pPr>
      <w:r>
        <w:t>Trois portée géographique</w:t>
      </w:r>
    </w:p>
    <w:p w14:paraId="34410FBF" w14:textId="77777777" w:rsidR="00FA6F86" w:rsidRDefault="00FA6F86" w:rsidP="00497D38">
      <w:r>
        <w:t xml:space="preserve">La politique sur </w:t>
      </w:r>
      <w:proofErr w:type="spellStart"/>
      <w:r>
        <w:t>Luchronia</w:t>
      </w:r>
      <w:proofErr w:type="spellEnd"/>
      <w:r>
        <w:t xml:space="preserve"> s’exerce sur trois échelons hiérarchiques.</w:t>
      </w:r>
    </w:p>
    <w:p w14:paraId="3F05ECD3" w14:textId="77777777" w:rsidR="00FA6F86" w:rsidRDefault="00FA6F86" w:rsidP="00497D38">
      <w:pPr>
        <w:pStyle w:val="Paragraphedeliste"/>
        <w:numPr>
          <w:ilvl w:val="0"/>
          <w:numId w:val="28"/>
        </w:numPr>
      </w:pPr>
      <w:r>
        <w:t>Echelon locale : la ville, c’est le domaine du gouvernement dans son ensemble ;</w:t>
      </w:r>
    </w:p>
    <w:p w14:paraId="615B3DB5" w14:textId="77777777" w:rsidR="00FA6F86" w:rsidRDefault="00FA6F86" w:rsidP="00497D38">
      <w:pPr>
        <w:pStyle w:val="Paragraphedeliste"/>
        <w:numPr>
          <w:ilvl w:val="0"/>
          <w:numId w:val="28"/>
        </w:numPr>
      </w:pPr>
      <w:r>
        <w:t>Echelon régional : la préfecture dispose de compétences en dehors de la ville (principalement l’aménagement du territoire) qui sont regroupées dans un ministère dédié ;</w:t>
      </w:r>
    </w:p>
    <w:p w14:paraId="045B278B" w14:textId="77777777" w:rsidR="00FA6F86" w:rsidRDefault="00FA6F86" w:rsidP="00497D38">
      <w:pPr>
        <w:pStyle w:val="Paragraphedeliste"/>
        <w:numPr>
          <w:ilvl w:val="0"/>
          <w:numId w:val="28"/>
        </w:numPr>
      </w:pPr>
      <w:r>
        <w:t>Echelon national : le palais dispose de compétences à l’échelle d’une nation, regroupées également dans un ministère.</w:t>
      </w:r>
    </w:p>
    <w:p w14:paraId="3808AA5B" w14:textId="77777777" w:rsidR="00FA6F86" w:rsidRDefault="00FA6F86" w:rsidP="00497D38">
      <w:r>
        <w:t>La différence entre préfecture et palais tiens à la portée géographique et à la détermination de la zone de tutelle (elle est automatique pour la préfecture, sur choix des villes pour la nation).</w:t>
      </w:r>
    </w:p>
    <w:p w14:paraId="3F7C3B00" w14:textId="77777777" w:rsidR="00D86554" w:rsidRDefault="00ED3809" w:rsidP="00D86554">
      <w:pPr>
        <w:pStyle w:val="Titre1"/>
      </w:pPr>
      <w:r>
        <w:lastRenderedPageBreak/>
        <w:t xml:space="preserve">La nature du pouvoir dans </w:t>
      </w:r>
      <w:proofErr w:type="spellStart"/>
      <w:r>
        <w:t>Luchronia</w:t>
      </w:r>
      <w:bookmarkEnd w:id="5"/>
      <w:proofErr w:type="spellEnd"/>
    </w:p>
    <w:p w14:paraId="1BF055F4" w14:textId="6A4EF363" w:rsidR="00ED3809" w:rsidRDefault="00ED3809" w:rsidP="00D86554">
      <w:r>
        <w:t xml:space="preserve">Les cités sur la Lune sont administrables par les joueurs. Ceux-ci ont ainsi un certain pouvoir sur la conduite des « affaires publiques » de leur ville. Cette section présente la nature du pouvoir dans </w:t>
      </w:r>
      <w:proofErr w:type="spellStart"/>
      <w:r>
        <w:t>Luchronia</w:t>
      </w:r>
      <w:proofErr w:type="spellEnd"/>
      <w:r>
        <w:t>.</w:t>
      </w:r>
    </w:p>
    <w:p w14:paraId="6E1E3B25" w14:textId="77777777" w:rsidR="005E1279" w:rsidRDefault="005E1279" w:rsidP="005E1279">
      <w:pPr>
        <w:pStyle w:val="Titre2"/>
      </w:pPr>
      <w:r>
        <w:t>Aménagement du territoire</w:t>
      </w:r>
    </w:p>
    <w:p w14:paraId="18CFDB8D" w14:textId="77777777" w:rsidR="005E1279" w:rsidRDefault="005E1279" w:rsidP="005E1279">
      <w:r>
        <w:t>La cité ne pe</w:t>
      </w:r>
      <w:r w:rsidR="00824A2C">
        <w:t>u</w:t>
      </w:r>
      <w:r>
        <w:t>t héberger qu’un nombre fini de bâtiments. Il faut donc faire des choix sur les bâtiments les plus pertinents pour son développement. Chaque zone de la Lune est unique et permet aux villes de se développer suivant des axes différents (en fonction de leurs ressources et de leur situation).</w:t>
      </w:r>
    </w:p>
    <w:p w14:paraId="79267348" w14:textId="77777777" w:rsidR="005E1279" w:rsidRDefault="005E1279" w:rsidP="005E1279">
      <w:r>
        <w:t>De plus, les bâtiments peuvent s’user ou souffrir d’attaques. Il faut donc les maintenir en état, ouvrir des chantiers de rénovation ou remplacer des bâtiments obsolètes par de nouveaux.</w:t>
      </w:r>
    </w:p>
    <w:p w14:paraId="532180CC" w14:textId="77777777" w:rsidR="005E1279" w:rsidRPr="005E1279" w:rsidRDefault="005E1279" w:rsidP="005E1279">
      <w:r>
        <w:t>Enfin, les bâtiments sont disponibles en 5 niveaux, chacun apportant des améliorations. Les ressources étant limitées, il faut prioriser les bâtiments à améliorer.</w:t>
      </w:r>
    </w:p>
    <w:p w14:paraId="475704D3" w14:textId="77777777" w:rsidR="005E1279" w:rsidRDefault="005E1279" w:rsidP="005E1279">
      <w:pPr>
        <w:pStyle w:val="Titre2"/>
      </w:pPr>
      <w:r>
        <w:t>Politique économique</w:t>
      </w:r>
    </w:p>
    <w:p w14:paraId="7060F003" w14:textId="77777777" w:rsidR="005E1279" w:rsidRDefault="005E1279" w:rsidP="005E1279">
      <w:pPr>
        <w:pStyle w:val="Titre3"/>
      </w:pPr>
      <w:r>
        <w:t>Coût d’accès aux infrastructures</w:t>
      </w:r>
    </w:p>
    <w:p w14:paraId="51E4895E" w14:textId="77777777" w:rsidR="005E1279" w:rsidRDefault="005E1279" w:rsidP="005E1279">
      <w:r>
        <w:t xml:space="preserve">Les bâtiments permettent aux personnages d’accomplir certaines compétences qui </w:t>
      </w:r>
      <w:proofErr w:type="gramStart"/>
      <w:r w:rsidR="00A7670C">
        <w:t>peut</w:t>
      </w:r>
      <w:proofErr w:type="gramEnd"/>
      <w:r>
        <w:t xml:space="preserve"> coûter ou rapporter des crédits.</w:t>
      </w:r>
    </w:p>
    <w:p w14:paraId="4776B2BD" w14:textId="77777777" w:rsidR="005E1279" w:rsidRDefault="005E1279" w:rsidP="005E1279">
      <w:pPr>
        <w:pStyle w:val="Paragraphedeliste"/>
        <w:numPr>
          <w:ilvl w:val="0"/>
          <w:numId w:val="14"/>
        </w:numPr>
      </w:pPr>
      <w:r w:rsidRPr="005E1279">
        <w:rPr>
          <w:b/>
        </w:rPr>
        <w:t>Coûter.</w:t>
      </w:r>
      <w:r>
        <w:t xml:space="preserve"> Le gouvernement a jugé que la compétence était à l’avantage du personnage et désire une compensation financière.</w:t>
      </w:r>
    </w:p>
    <w:p w14:paraId="2FB3E377" w14:textId="77777777" w:rsidR="005E1279" w:rsidRDefault="005E1279" w:rsidP="005E1279">
      <w:pPr>
        <w:pStyle w:val="Paragraphedeliste"/>
        <w:numPr>
          <w:ilvl w:val="0"/>
          <w:numId w:val="14"/>
        </w:numPr>
      </w:pPr>
      <w:r w:rsidRPr="005E1279">
        <w:rPr>
          <w:b/>
        </w:rPr>
        <w:t>Rapporter.</w:t>
      </w:r>
      <w:r>
        <w:t xml:space="preserve"> Le gouvernement a jugé que la compétence servait les intérêts de la cité et désire rétribuer le personnage.</w:t>
      </w:r>
    </w:p>
    <w:p w14:paraId="232A07CD" w14:textId="77777777" w:rsidR="005E1279" w:rsidRDefault="005E1279" w:rsidP="005E1279">
      <w:pPr>
        <w:pStyle w:val="Titre3"/>
      </w:pPr>
      <w:r>
        <w:t>Taxes sur les transactions</w:t>
      </w:r>
    </w:p>
    <w:p w14:paraId="1E7A0676" w14:textId="77777777" w:rsidR="005E1279" w:rsidRDefault="005E1279" w:rsidP="005E1279">
      <w:r>
        <w:t>Certains bâtiments « de service » permettent à des personnages de se rendre des services (commerces, soins, enseignement) contre rétribution. Le gouvernement fixe deux taxes par bâtiment :</w:t>
      </w:r>
    </w:p>
    <w:p w14:paraId="4A569F2E" w14:textId="77777777" w:rsidR="005E1279" w:rsidRDefault="005E1279" w:rsidP="005E1279">
      <w:pPr>
        <w:pStyle w:val="Paragraphedeliste"/>
        <w:numPr>
          <w:ilvl w:val="0"/>
          <w:numId w:val="15"/>
        </w:numPr>
      </w:pPr>
      <w:r w:rsidRPr="005E1279">
        <w:rPr>
          <w:b/>
        </w:rPr>
        <w:t>La taxe sur la création.</w:t>
      </w:r>
      <w:r>
        <w:t xml:space="preserve"> Cette taxe est prélevée sur la base du montant de la transaction proposée par un personnage. Elle est prélevée immédiatement et non remboursée en cas d’annulation.</w:t>
      </w:r>
    </w:p>
    <w:p w14:paraId="78257808" w14:textId="77777777" w:rsidR="005E1279" w:rsidRDefault="005E1279" w:rsidP="005E1279">
      <w:pPr>
        <w:pStyle w:val="Paragraphedeliste"/>
        <w:numPr>
          <w:ilvl w:val="0"/>
          <w:numId w:val="15"/>
        </w:numPr>
      </w:pPr>
      <w:r w:rsidRPr="005E1279">
        <w:rPr>
          <w:b/>
        </w:rPr>
        <w:t>La taxe sur les transactions.</w:t>
      </w:r>
      <w:r>
        <w:t xml:space="preserve"> Cette taxe est prélevée lors d’une transaction sur le montant payé.</w:t>
      </w:r>
    </w:p>
    <w:p w14:paraId="507AC051" w14:textId="77777777" w:rsidR="00B734F2" w:rsidRPr="005E1279" w:rsidRDefault="00B734F2" w:rsidP="00B734F2">
      <w:r>
        <w:t>Exemple avec un taux de 5 % sur la création et 10% sur les transactions. Un personnage désire acheter 10 Tonnes de pierres à 10 crédits la tonne. La transaction à un montant global de 100 crédits, le personnage doit s’acquitter de 5 crédits de taxes (5 % sur la création). Il doit avancer également 100 crédits pour l’achat de la pierre. Un autre personnage lui vend alors 2 tonnes, le vendeur recevra 18 crédits et la cité 2 crédits (10 % sur la transaction).</w:t>
      </w:r>
    </w:p>
    <w:p w14:paraId="1030D58B" w14:textId="77777777" w:rsidR="005E1279" w:rsidRDefault="005E1279" w:rsidP="005E1279">
      <w:pPr>
        <w:pStyle w:val="Titre3"/>
      </w:pPr>
      <w:r>
        <w:t>Missions</w:t>
      </w:r>
    </w:p>
    <w:p w14:paraId="3C7D0179" w14:textId="77777777" w:rsidR="00B734F2" w:rsidRPr="00B734F2" w:rsidRDefault="00B734F2" w:rsidP="00B734F2">
      <w:r>
        <w:t>La cité peut proposer des missions lorsqu’elle dispose d’un palais. Il s’agit de sortes de quêtes à remplir en échange de récompense. Le gouvernement décide quelles quêtes il propose et les récompenses accordées.</w:t>
      </w:r>
    </w:p>
    <w:p w14:paraId="22AE5FD7" w14:textId="77777777" w:rsidR="005E1279" w:rsidRDefault="005E1279" w:rsidP="005E1279">
      <w:pPr>
        <w:pStyle w:val="Titre2"/>
      </w:pPr>
      <w:r>
        <w:lastRenderedPageBreak/>
        <w:t>Immigration</w:t>
      </w:r>
    </w:p>
    <w:p w14:paraId="169F8FA1" w14:textId="77777777" w:rsidR="00B734F2" w:rsidRDefault="00B734F2" w:rsidP="00B734F2">
      <w:r>
        <w:t>Les personnages doivent choisir leur cité et leur nation d’appartenance. Le gouvernement peut gérer l’immigration de deux manières :</w:t>
      </w:r>
    </w:p>
    <w:p w14:paraId="0255C2C6" w14:textId="77777777" w:rsidR="00B734F2" w:rsidRDefault="00B734F2" w:rsidP="00B734F2">
      <w:pPr>
        <w:pStyle w:val="Paragraphedeliste"/>
        <w:numPr>
          <w:ilvl w:val="0"/>
          <w:numId w:val="16"/>
        </w:numPr>
      </w:pPr>
      <w:r>
        <w:t>Grâce au mur d’enceinte il peut restreindre l’entrée des personnages suivant leur appartenance (cité, préfecture, nation).</w:t>
      </w:r>
    </w:p>
    <w:p w14:paraId="2F1DCAA5" w14:textId="77777777" w:rsidR="00B734F2" w:rsidRDefault="00B734F2" w:rsidP="00B734F2">
      <w:pPr>
        <w:pStyle w:val="Paragraphedeliste"/>
        <w:numPr>
          <w:ilvl w:val="0"/>
          <w:numId w:val="16"/>
        </w:numPr>
      </w:pPr>
      <w:r>
        <w:t>Via l’hôtel de ville, il peut configurer la méthode d’attribution de la citoyenneté (automatique, sur demande ou fermée).</w:t>
      </w:r>
    </w:p>
    <w:p w14:paraId="24F3F5EF" w14:textId="77777777" w:rsidR="00B734F2" w:rsidRDefault="00B734F2" w:rsidP="00B734F2">
      <w:r>
        <w:t>Il ne s’agit pas d’instiller un sentiment de xénophobie ou de racisme mais de permettre à des joueurs venant de créer une ville de ne pas se la faire « voler » par des groupes de joueurs.</w:t>
      </w:r>
    </w:p>
    <w:p w14:paraId="3E2EA213" w14:textId="77777777" w:rsidR="00945813" w:rsidRDefault="00945813" w:rsidP="00945813">
      <w:pPr>
        <w:pStyle w:val="Titre2"/>
      </w:pPr>
      <w:r>
        <w:t>Communication</w:t>
      </w:r>
    </w:p>
    <w:p w14:paraId="1E0C7AFC" w14:textId="77777777" w:rsidR="00945813" w:rsidRPr="00B734F2" w:rsidRDefault="00945813" w:rsidP="00B734F2">
      <w:r>
        <w:t>Le gouvernement à la gestion du forum de discussion (si elle dispose du bâtiment). Cette gestion va de la création des catégories à la modération des discussions.</w:t>
      </w:r>
    </w:p>
    <w:p w14:paraId="5FD6E558" w14:textId="77777777" w:rsidR="005E1279" w:rsidRDefault="005E1279" w:rsidP="005E1279">
      <w:pPr>
        <w:pStyle w:val="Titre2"/>
      </w:pPr>
      <w:r>
        <w:t>Nomination et révocation des ministres</w:t>
      </w:r>
    </w:p>
    <w:p w14:paraId="52294BF7" w14:textId="77777777" w:rsidR="005E1279" w:rsidRDefault="005E1279" w:rsidP="005E1279">
      <w:pPr>
        <w:pStyle w:val="Titre3"/>
      </w:pPr>
      <w:r>
        <w:t>Notion de ministère</w:t>
      </w:r>
    </w:p>
    <w:p w14:paraId="15542B42" w14:textId="4EE9B32E" w:rsidR="005E1279" w:rsidRDefault="005E1279" w:rsidP="005E1279">
      <w:r>
        <w:t xml:space="preserve">Le pouvoir est organisé en « ministères ». Il s’agit de regrouper les pouvoirs par thèmes cohérents et de permettre à des personnages différents de gérer ces aspects. </w:t>
      </w:r>
      <w:del w:id="6" w:author="Thibaut Henin" w:date="2014-07-01T15:06:00Z">
        <w:r w:rsidDel="00B07C48">
          <w:delText>Voici la liste des ministères.</w:delText>
        </w:r>
      </w:del>
      <w:r w:rsidR="00B07C48">
        <w:t>Le tableau suivant donne la liste des ministères :</w:t>
      </w:r>
    </w:p>
    <w:tbl>
      <w:tblPr>
        <w:tblStyle w:val="TableauGrille3-Accentuation5"/>
        <w:tblW w:w="0" w:type="auto"/>
        <w:tblLook w:val="04A0" w:firstRow="1" w:lastRow="0" w:firstColumn="1" w:lastColumn="0" w:noHBand="0" w:noVBand="1"/>
      </w:tblPr>
      <w:tblGrid>
        <w:gridCol w:w="1624"/>
        <w:gridCol w:w="1637"/>
        <w:gridCol w:w="5801"/>
      </w:tblGrid>
      <w:tr w:rsidR="00B07C48" w14:paraId="4BF588EB" w14:textId="77777777" w:rsidTr="00B07C4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24" w:type="dxa"/>
          </w:tcPr>
          <w:p w14:paraId="65B12676" w14:textId="1E3F6A29" w:rsidR="00B07C48" w:rsidRDefault="00B07C48" w:rsidP="005E1279">
            <w:r>
              <w:t>Nom</w:t>
            </w:r>
          </w:p>
        </w:tc>
        <w:tc>
          <w:tcPr>
            <w:tcW w:w="1637" w:type="dxa"/>
          </w:tcPr>
          <w:p w14:paraId="581D6684" w14:textId="01D86131" w:rsidR="00B07C48" w:rsidRDefault="00B07C48" w:rsidP="005E1279">
            <w:pPr>
              <w:cnfStyle w:val="100000000000" w:firstRow="1" w:lastRow="0" w:firstColumn="0" w:lastColumn="0" w:oddVBand="0" w:evenVBand="0" w:oddHBand="0" w:evenHBand="0" w:firstRowFirstColumn="0" w:firstRowLastColumn="0" w:lastRowFirstColumn="0" w:lastRowLastColumn="0"/>
            </w:pPr>
            <w:r>
              <w:t>Code (en base)</w:t>
            </w:r>
          </w:p>
        </w:tc>
        <w:tc>
          <w:tcPr>
            <w:tcW w:w="5801" w:type="dxa"/>
          </w:tcPr>
          <w:p w14:paraId="7AF2B422" w14:textId="7E544883" w:rsidR="00B07C48" w:rsidRDefault="00B07C48" w:rsidP="005E1279">
            <w:pPr>
              <w:cnfStyle w:val="100000000000" w:firstRow="1" w:lastRow="0" w:firstColumn="0" w:lastColumn="0" w:oddVBand="0" w:evenVBand="0" w:oddHBand="0" w:evenHBand="0" w:firstRowFirstColumn="0" w:firstRowLastColumn="0" w:lastRowFirstColumn="0" w:lastRowLastColumn="0"/>
            </w:pPr>
            <w:r>
              <w:t>Description</w:t>
            </w:r>
          </w:p>
        </w:tc>
      </w:tr>
      <w:tr w:rsidR="00B07C48" w14:paraId="5746F096" w14:textId="77777777" w:rsidTr="00B07C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14:paraId="25926FEC" w14:textId="026ED0EA" w:rsidR="00B07C48" w:rsidRDefault="00B07C48" w:rsidP="005E1279">
            <w:r>
              <w:t>Intérieur</w:t>
            </w:r>
          </w:p>
        </w:tc>
        <w:tc>
          <w:tcPr>
            <w:tcW w:w="1637" w:type="dxa"/>
          </w:tcPr>
          <w:p w14:paraId="7DDC6E52" w14:textId="3898BF35" w:rsidR="00B07C48" w:rsidRDefault="00B07C48" w:rsidP="005E1279">
            <w:pPr>
              <w:cnfStyle w:val="000000100000" w:firstRow="0" w:lastRow="0" w:firstColumn="0" w:lastColumn="0" w:oddVBand="0" w:evenVBand="0" w:oddHBand="1" w:evenHBand="0" w:firstRowFirstColumn="0" w:firstRowLastColumn="0" w:lastRowFirstColumn="0" w:lastRowLastColumn="0"/>
            </w:pPr>
            <w:r>
              <w:t>Homeland</w:t>
            </w:r>
          </w:p>
        </w:tc>
        <w:tc>
          <w:tcPr>
            <w:tcW w:w="5801" w:type="dxa"/>
          </w:tcPr>
          <w:p w14:paraId="0C814BD5" w14:textId="35549757" w:rsidR="00B07C48" w:rsidRDefault="00B07C48" w:rsidP="005E1279">
            <w:pPr>
              <w:cnfStyle w:val="000000100000" w:firstRow="0" w:lastRow="0" w:firstColumn="0" w:lastColumn="0" w:oddVBand="0" w:evenVBand="0" w:oddHBand="1" w:evenHBand="0" w:firstRowFirstColumn="0" w:firstRowLastColumn="0" w:lastRowFirstColumn="0" w:lastRowLastColumn="0"/>
            </w:pPr>
            <w:r>
              <w:t>Gestion des flux de population avec la ville (accès à la ville, octroi de la citoyenneté)</w:t>
            </w:r>
          </w:p>
        </w:tc>
      </w:tr>
      <w:tr w:rsidR="00B07C48" w14:paraId="0E64DDBE" w14:textId="77777777" w:rsidTr="00A117A4">
        <w:tc>
          <w:tcPr>
            <w:cnfStyle w:val="001000000000" w:firstRow="0" w:lastRow="0" w:firstColumn="1" w:lastColumn="0" w:oddVBand="0" w:evenVBand="0" w:oddHBand="0" w:evenHBand="0" w:firstRowFirstColumn="0" w:firstRowLastColumn="0" w:lastRowFirstColumn="0" w:lastRowLastColumn="0"/>
            <w:tcW w:w="1624" w:type="dxa"/>
          </w:tcPr>
          <w:p w14:paraId="57888BE6" w14:textId="70515647" w:rsidR="00B07C48" w:rsidRDefault="00B07C48" w:rsidP="005E1279">
            <w:r>
              <w:t>Affaires extérieures</w:t>
            </w:r>
          </w:p>
        </w:tc>
        <w:tc>
          <w:tcPr>
            <w:tcW w:w="1637" w:type="dxa"/>
          </w:tcPr>
          <w:p w14:paraId="2C6BD57E" w14:textId="56EC16F0" w:rsidR="00B07C48" w:rsidRDefault="00B07C48" w:rsidP="005E1279">
            <w:pPr>
              <w:cnfStyle w:val="000000000000" w:firstRow="0" w:lastRow="0" w:firstColumn="0" w:lastColumn="0" w:oddVBand="0" w:evenVBand="0" w:oddHBand="0" w:evenHBand="0" w:firstRowFirstColumn="0" w:firstRowLastColumn="0" w:lastRowFirstColumn="0" w:lastRowLastColumn="0"/>
            </w:pPr>
            <w:r>
              <w:t>State</w:t>
            </w:r>
          </w:p>
        </w:tc>
        <w:tc>
          <w:tcPr>
            <w:tcW w:w="5801" w:type="dxa"/>
          </w:tcPr>
          <w:p w14:paraId="3FE9FB92" w14:textId="53840CA8" w:rsidR="00B07C48" w:rsidRDefault="00B07C48" w:rsidP="005E1279">
            <w:pPr>
              <w:cnfStyle w:val="000000000000" w:firstRow="0" w:lastRow="0" w:firstColumn="0" w:lastColumn="0" w:oddVBand="0" w:evenVBand="0" w:oddHBand="0" w:evenHBand="0" w:firstRowFirstColumn="0" w:firstRowLastColumn="0" w:lastRowFirstColumn="0" w:lastRowLastColumn="0"/>
            </w:pPr>
            <w:r>
              <w:t>Pouvoirs liés à la préfecture (aménagements à l’extérieur) et au palais (missions)</w:t>
            </w:r>
          </w:p>
        </w:tc>
      </w:tr>
      <w:tr w:rsidR="00B07C48" w14:paraId="0DA87C9E" w14:textId="77777777" w:rsidTr="00B07C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14:paraId="4E9B835C" w14:textId="7B67E79D" w:rsidR="00B07C48" w:rsidRDefault="00B07C48" w:rsidP="005E1279">
            <w:r>
              <w:t>Economie</w:t>
            </w:r>
          </w:p>
        </w:tc>
        <w:tc>
          <w:tcPr>
            <w:tcW w:w="1637" w:type="dxa"/>
          </w:tcPr>
          <w:p w14:paraId="3F0B493F" w14:textId="3A38E85A" w:rsidR="00B07C48" w:rsidRDefault="00B07C48" w:rsidP="005E1279">
            <w:pPr>
              <w:cnfStyle w:val="000000100000" w:firstRow="0" w:lastRow="0" w:firstColumn="0" w:lastColumn="0" w:oddVBand="0" w:evenVBand="0" w:oddHBand="1" w:evenHBand="0" w:firstRowFirstColumn="0" w:firstRowLastColumn="0" w:lastRowFirstColumn="0" w:lastRowLastColumn="0"/>
            </w:pPr>
            <w:r>
              <w:t>Commerce</w:t>
            </w:r>
          </w:p>
        </w:tc>
        <w:tc>
          <w:tcPr>
            <w:tcW w:w="5801" w:type="dxa"/>
          </w:tcPr>
          <w:p w14:paraId="2F05D426" w14:textId="0BE65D41" w:rsidR="00B07C48" w:rsidRDefault="00B07C48" w:rsidP="005E1279">
            <w:pPr>
              <w:cnfStyle w:val="000000100000" w:firstRow="0" w:lastRow="0" w:firstColumn="0" w:lastColumn="0" w:oddVBand="0" w:evenVBand="0" w:oddHBand="1" w:evenHBand="0" w:firstRowFirstColumn="0" w:firstRowLastColumn="0" w:lastRowFirstColumn="0" w:lastRowLastColumn="0"/>
            </w:pPr>
            <w:r>
              <w:t>Gestion des stocks et du commerce</w:t>
            </w:r>
          </w:p>
        </w:tc>
      </w:tr>
      <w:tr w:rsidR="00B07C48" w14:paraId="444747D4" w14:textId="77777777" w:rsidTr="00A117A4">
        <w:tc>
          <w:tcPr>
            <w:cnfStyle w:val="001000000000" w:firstRow="0" w:lastRow="0" w:firstColumn="1" w:lastColumn="0" w:oddVBand="0" w:evenVBand="0" w:oddHBand="0" w:evenHBand="0" w:firstRowFirstColumn="0" w:firstRowLastColumn="0" w:lastRowFirstColumn="0" w:lastRowLastColumn="0"/>
            <w:tcW w:w="1624" w:type="dxa"/>
          </w:tcPr>
          <w:p w14:paraId="13C15F77" w14:textId="5C2D72B0" w:rsidR="00B07C48" w:rsidRDefault="00B07C48" w:rsidP="005E1279">
            <w:r>
              <w:t>Communication</w:t>
            </w:r>
          </w:p>
        </w:tc>
        <w:tc>
          <w:tcPr>
            <w:tcW w:w="1637" w:type="dxa"/>
          </w:tcPr>
          <w:p w14:paraId="7C781631" w14:textId="3436A581" w:rsidR="00B07C48" w:rsidRDefault="00B07C48" w:rsidP="005E1279">
            <w:pPr>
              <w:cnfStyle w:val="000000000000" w:firstRow="0" w:lastRow="0" w:firstColumn="0" w:lastColumn="0" w:oddVBand="0" w:evenVBand="0" w:oddHBand="0" w:evenHBand="0" w:firstRowFirstColumn="0" w:firstRowLastColumn="0" w:lastRowFirstColumn="0" w:lastRowLastColumn="0"/>
            </w:pPr>
            <w:r>
              <w:t>Communication</w:t>
            </w:r>
          </w:p>
        </w:tc>
        <w:tc>
          <w:tcPr>
            <w:tcW w:w="5801" w:type="dxa"/>
          </w:tcPr>
          <w:p w14:paraId="25F85E52" w14:textId="1F944063" w:rsidR="00B07C48" w:rsidRDefault="00B07C48" w:rsidP="005E1279">
            <w:pPr>
              <w:cnfStyle w:val="000000000000" w:firstRow="0" w:lastRow="0" w:firstColumn="0" w:lastColumn="0" w:oddVBand="0" w:evenVBand="0" w:oddHBand="0" w:evenHBand="0" w:firstRowFirstColumn="0" w:firstRowLastColumn="0" w:lastRowFirstColumn="0" w:lastRowLastColumn="0"/>
            </w:pPr>
            <w:r>
              <w:t>Messages du gouvernement et gestion du forum</w:t>
            </w:r>
          </w:p>
        </w:tc>
      </w:tr>
      <w:tr w:rsidR="00B07C48" w14:paraId="0AB5E128" w14:textId="77777777" w:rsidTr="00B07C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14:paraId="7D9B7A43" w14:textId="56959F21" w:rsidR="00B07C48" w:rsidRDefault="00B07C48" w:rsidP="005E1279">
            <w:r>
              <w:t>Agriculture</w:t>
            </w:r>
          </w:p>
        </w:tc>
        <w:tc>
          <w:tcPr>
            <w:tcW w:w="1637" w:type="dxa"/>
          </w:tcPr>
          <w:p w14:paraId="50AE4BE8" w14:textId="2F78136A" w:rsidR="00B07C48" w:rsidRDefault="00B07C48" w:rsidP="005E1279">
            <w:pPr>
              <w:cnfStyle w:val="000000100000" w:firstRow="0" w:lastRow="0" w:firstColumn="0" w:lastColumn="0" w:oddVBand="0" w:evenVBand="0" w:oddHBand="1" w:evenHBand="0" w:firstRowFirstColumn="0" w:firstRowLastColumn="0" w:lastRowFirstColumn="0" w:lastRowLastColumn="0"/>
            </w:pPr>
            <w:r>
              <w:t>Agriculture</w:t>
            </w:r>
          </w:p>
        </w:tc>
        <w:tc>
          <w:tcPr>
            <w:tcW w:w="5801" w:type="dxa"/>
          </w:tcPr>
          <w:p w14:paraId="49A2EEF4" w14:textId="54C11BE8" w:rsidR="00B07C48" w:rsidRDefault="00B07C48" w:rsidP="005E1279">
            <w:pPr>
              <w:cnfStyle w:val="000000100000" w:firstRow="0" w:lastRow="0" w:firstColumn="0" w:lastColumn="0" w:oddVBand="0" w:evenVBand="0" w:oddHBand="1" w:evenHBand="0" w:firstRowFirstColumn="0" w:firstRowLastColumn="0" w:lastRowFirstColumn="0" w:lastRowLastColumn="0"/>
            </w:pPr>
            <w:r>
              <w:t>Ressources naturelles biologiques et leurs transformations</w:t>
            </w:r>
          </w:p>
        </w:tc>
      </w:tr>
      <w:tr w:rsidR="00B07C48" w14:paraId="1CAF622E" w14:textId="77777777" w:rsidTr="00A117A4">
        <w:tc>
          <w:tcPr>
            <w:cnfStyle w:val="001000000000" w:firstRow="0" w:lastRow="0" w:firstColumn="1" w:lastColumn="0" w:oddVBand="0" w:evenVBand="0" w:oddHBand="0" w:evenHBand="0" w:firstRowFirstColumn="0" w:firstRowLastColumn="0" w:lastRowFirstColumn="0" w:lastRowLastColumn="0"/>
            <w:tcW w:w="1624" w:type="dxa"/>
          </w:tcPr>
          <w:p w14:paraId="7E8B7F30" w14:textId="4506A2FC" w:rsidR="00B07C48" w:rsidRDefault="00B07C48" w:rsidP="005E1279">
            <w:r>
              <w:t>Industrie</w:t>
            </w:r>
          </w:p>
        </w:tc>
        <w:tc>
          <w:tcPr>
            <w:tcW w:w="1637" w:type="dxa"/>
          </w:tcPr>
          <w:p w14:paraId="489B5577" w14:textId="2C8DA346" w:rsidR="00B07C48" w:rsidRDefault="00B07C48" w:rsidP="005E1279">
            <w:pPr>
              <w:cnfStyle w:val="000000000000" w:firstRow="0" w:lastRow="0" w:firstColumn="0" w:lastColumn="0" w:oddVBand="0" w:evenVBand="0" w:oddHBand="0" w:evenHBand="0" w:firstRowFirstColumn="0" w:firstRowLastColumn="0" w:lastRowFirstColumn="0" w:lastRowLastColumn="0"/>
            </w:pPr>
            <w:r>
              <w:t>Labor</w:t>
            </w:r>
          </w:p>
        </w:tc>
        <w:tc>
          <w:tcPr>
            <w:tcW w:w="5801" w:type="dxa"/>
          </w:tcPr>
          <w:p w14:paraId="0A2A87FB" w14:textId="077EF4F2" w:rsidR="00B07C48" w:rsidRDefault="00B07C48" w:rsidP="005E1279">
            <w:pPr>
              <w:cnfStyle w:val="000000000000" w:firstRow="0" w:lastRow="0" w:firstColumn="0" w:lastColumn="0" w:oddVBand="0" w:evenVBand="0" w:oddHBand="0" w:evenHBand="0" w:firstRowFirstColumn="0" w:firstRowLastColumn="0" w:lastRowFirstColumn="0" w:lastRowLastColumn="0"/>
            </w:pPr>
            <w:r>
              <w:t>Ressources naturelles non biologiques et leurs transformations</w:t>
            </w:r>
          </w:p>
        </w:tc>
      </w:tr>
      <w:tr w:rsidR="00B07C48" w14:paraId="7BA853D8" w14:textId="77777777" w:rsidTr="00B07C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14:paraId="0F5648D1" w14:textId="2AA769E7" w:rsidR="00B07C48" w:rsidRDefault="00B07C48" w:rsidP="005E1279">
            <w:r>
              <w:t>Santé</w:t>
            </w:r>
          </w:p>
        </w:tc>
        <w:tc>
          <w:tcPr>
            <w:tcW w:w="1637" w:type="dxa"/>
          </w:tcPr>
          <w:p w14:paraId="7C34460D" w14:textId="50BD7F22" w:rsidR="00B07C48" w:rsidRDefault="00B07C48" w:rsidP="005E1279">
            <w:pPr>
              <w:cnfStyle w:val="000000100000" w:firstRow="0" w:lastRow="0" w:firstColumn="0" w:lastColumn="0" w:oddVBand="0" w:evenVBand="0" w:oddHBand="1" w:evenHBand="0" w:firstRowFirstColumn="0" w:firstRowLastColumn="0" w:lastRowFirstColumn="0" w:lastRowLastColumn="0"/>
            </w:pPr>
            <w:proofErr w:type="spellStart"/>
            <w:r>
              <w:t>Health</w:t>
            </w:r>
            <w:proofErr w:type="spellEnd"/>
          </w:p>
        </w:tc>
        <w:tc>
          <w:tcPr>
            <w:tcW w:w="5801" w:type="dxa"/>
          </w:tcPr>
          <w:p w14:paraId="7C704F8A" w14:textId="2C87A97A" w:rsidR="00B07C48" w:rsidRDefault="00B07C48" w:rsidP="005E1279">
            <w:pPr>
              <w:cnfStyle w:val="000000100000" w:firstRow="0" w:lastRow="0" w:firstColumn="0" w:lastColumn="0" w:oddVBand="0" w:evenVBand="0" w:oddHBand="1" w:evenHBand="0" w:firstRowFirstColumn="0" w:firstRowLastColumn="0" w:lastRowFirstColumn="0" w:lastRowLastColumn="0"/>
            </w:pPr>
            <w:r>
              <w:t>Soins et secours</w:t>
            </w:r>
          </w:p>
        </w:tc>
      </w:tr>
      <w:tr w:rsidR="00B07C48" w14:paraId="0177B596" w14:textId="77777777" w:rsidTr="00A117A4">
        <w:tc>
          <w:tcPr>
            <w:cnfStyle w:val="001000000000" w:firstRow="0" w:lastRow="0" w:firstColumn="1" w:lastColumn="0" w:oddVBand="0" w:evenVBand="0" w:oddHBand="0" w:evenHBand="0" w:firstRowFirstColumn="0" w:firstRowLastColumn="0" w:lastRowFirstColumn="0" w:lastRowLastColumn="0"/>
            <w:tcW w:w="1624" w:type="dxa"/>
          </w:tcPr>
          <w:p w14:paraId="0230AB97" w14:textId="534E6A96" w:rsidR="00B07C48" w:rsidRDefault="00B07C48" w:rsidP="005E1279">
            <w:r>
              <w:t>Enseignement et Recherche</w:t>
            </w:r>
          </w:p>
        </w:tc>
        <w:tc>
          <w:tcPr>
            <w:tcW w:w="1637" w:type="dxa"/>
          </w:tcPr>
          <w:p w14:paraId="2033618A" w14:textId="10C318DE" w:rsidR="00B07C48" w:rsidRDefault="00B07C48" w:rsidP="005E1279">
            <w:pPr>
              <w:cnfStyle w:val="000000000000" w:firstRow="0" w:lastRow="0" w:firstColumn="0" w:lastColumn="0" w:oddVBand="0" w:evenVBand="0" w:oddHBand="0" w:evenHBand="0" w:firstRowFirstColumn="0" w:firstRowLastColumn="0" w:lastRowFirstColumn="0" w:lastRowLastColumn="0"/>
            </w:pPr>
            <w:r>
              <w:t>Education</w:t>
            </w:r>
          </w:p>
        </w:tc>
        <w:tc>
          <w:tcPr>
            <w:tcW w:w="5801" w:type="dxa"/>
          </w:tcPr>
          <w:p w14:paraId="6E31A444" w14:textId="6B7D84AF" w:rsidR="00B07C48" w:rsidRDefault="00B07C48" w:rsidP="005E1279">
            <w:pPr>
              <w:cnfStyle w:val="000000000000" w:firstRow="0" w:lastRow="0" w:firstColumn="0" w:lastColumn="0" w:oddVBand="0" w:evenVBand="0" w:oddHBand="0" w:evenHBand="0" w:firstRowFirstColumn="0" w:firstRowLastColumn="0" w:lastRowFirstColumn="0" w:lastRowLastColumn="0"/>
            </w:pPr>
            <w:r>
              <w:t>Recherche et améliorations des connaissances</w:t>
            </w:r>
          </w:p>
        </w:tc>
      </w:tr>
      <w:tr w:rsidR="00B07C48" w14:paraId="0341215B" w14:textId="77777777" w:rsidTr="00A11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14:paraId="4F83A1A9" w14:textId="10E10D0D" w:rsidR="00B07C48" w:rsidRDefault="00B07C48" w:rsidP="00B07C48">
            <w:r>
              <w:t>Aménagements</w:t>
            </w:r>
          </w:p>
        </w:tc>
        <w:tc>
          <w:tcPr>
            <w:tcW w:w="1637" w:type="dxa"/>
          </w:tcPr>
          <w:p w14:paraId="07DDB9BF" w14:textId="279DA423" w:rsidR="00B07C48" w:rsidRDefault="00B07C48" w:rsidP="005E1279">
            <w:pPr>
              <w:cnfStyle w:val="000000100000" w:firstRow="0" w:lastRow="0" w:firstColumn="0" w:lastColumn="0" w:oddVBand="0" w:evenVBand="0" w:oddHBand="1" w:evenHBand="0" w:firstRowFirstColumn="0" w:firstRowLastColumn="0" w:lastRowFirstColumn="0" w:lastRowLastColumn="0"/>
            </w:pPr>
            <w:proofErr w:type="spellStart"/>
            <w:r>
              <w:t>Development</w:t>
            </w:r>
            <w:proofErr w:type="spellEnd"/>
          </w:p>
        </w:tc>
        <w:tc>
          <w:tcPr>
            <w:tcW w:w="5801" w:type="dxa"/>
          </w:tcPr>
          <w:p w14:paraId="602B96B2" w14:textId="55B04ABF" w:rsidR="00B07C48" w:rsidRDefault="00B07C48" w:rsidP="005E1279">
            <w:pPr>
              <w:cnfStyle w:val="000000100000" w:firstRow="0" w:lastRow="0" w:firstColumn="0" w:lastColumn="0" w:oddVBand="0" w:evenVBand="0" w:oddHBand="1" w:evenHBand="0" w:firstRowFirstColumn="0" w:firstRowLastColumn="0" w:lastRowFirstColumn="0" w:lastRowLastColumn="0"/>
            </w:pPr>
            <w:r>
              <w:t>Gestion des bâtiments</w:t>
            </w:r>
          </w:p>
        </w:tc>
      </w:tr>
      <w:tr w:rsidR="00B07C48" w14:paraId="743F882E" w14:textId="77777777" w:rsidTr="00A117A4">
        <w:tc>
          <w:tcPr>
            <w:cnfStyle w:val="001000000000" w:firstRow="0" w:lastRow="0" w:firstColumn="1" w:lastColumn="0" w:oddVBand="0" w:evenVBand="0" w:oddHBand="0" w:evenHBand="0" w:firstRowFirstColumn="0" w:firstRowLastColumn="0" w:lastRowFirstColumn="0" w:lastRowLastColumn="0"/>
            <w:tcW w:w="1624" w:type="dxa"/>
          </w:tcPr>
          <w:p w14:paraId="5532203F" w14:textId="24BE6E43" w:rsidR="00B07C48" w:rsidRDefault="00B07C48" w:rsidP="005E1279">
            <w:r>
              <w:t>Défense</w:t>
            </w:r>
          </w:p>
        </w:tc>
        <w:tc>
          <w:tcPr>
            <w:tcW w:w="1637" w:type="dxa"/>
          </w:tcPr>
          <w:p w14:paraId="7F0BE1BB" w14:textId="65AEA1FD" w:rsidR="00B07C48" w:rsidRDefault="00B07C48" w:rsidP="005E1279">
            <w:pPr>
              <w:cnfStyle w:val="000000000000" w:firstRow="0" w:lastRow="0" w:firstColumn="0" w:lastColumn="0" w:oddVBand="0" w:evenVBand="0" w:oddHBand="0" w:evenHBand="0" w:firstRowFirstColumn="0" w:firstRowLastColumn="0" w:lastRowFirstColumn="0" w:lastRowLastColumn="0"/>
            </w:pPr>
            <w:proofErr w:type="spellStart"/>
            <w:r>
              <w:t>Defence</w:t>
            </w:r>
            <w:proofErr w:type="spellEnd"/>
          </w:p>
        </w:tc>
        <w:tc>
          <w:tcPr>
            <w:tcW w:w="5801" w:type="dxa"/>
          </w:tcPr>
          <w:p w14:paraId="05DFC2C4" w14:textId="67307094" w:rsidR="00B07C48" w:rsidRDefault="00B07C48" w:rsidP="005E1279">
            <w:pPr>
              <w:cnfStyle w:val="000000000000" w:firstRow="0" w:lastRow="0" w:firstColumn="0" w:lastColumn="0" w:oddVBand="0" w:evenVBand="0" w:oddHBand="0" w:evenHBand="0" w:firstRowFirstColumn="0" w:firstRowLastColumn="0" w:lastRowFirstColumn="0" w:lastRowLastColumn="0"/>
            </w:pPr>
            <w:r>
              <w:t>Secteur militaire</w:t>
            </w:r>
          </w:p>
        </w:tc>
      </w:tr>
    </w:tbl>
    <w:p w14:paraId="768BB92F" w14:textId="77777777" w:rsidR="00B07C48" w:rsidRDefault="00B07C48" w:rsidP="005E1279"/>
    <w:p w14:paraId="3DEF8490" w14:textId="77777777" w:rsidR="00B734F2" w:rsidRPr="00ED3809" w:rsidRDefault="00B734F2" w:rsidP="00B734F2">
      <w:r>
        <w:t>La notion de « gouvernement » regroupe en réalité l’ensemble des ministères.</w:t>
      </w:r>
    </w:p>
    <w:p w14:paraId="28BD5989" w14:textId="77777777" w:rsidR="005E1279" w:rsidRDefault="00B734F2" w:rsidP="00B734F2">
      <w:pPr>
        <w:pStyle w:val="Titre3"/>
      </w:pPr>
      <w:r>
        <w:t>Nomination</w:t>
      </w:r>
      <w:bookmarkStart w:id="7" w:name="_GoBack"/>
      <w:bookmarkEnd w:id="7"/>
    </w:p>
    <w:p w14:paraId="0320B2B7" w14:textId="77777777" w:rsidR="00B734F2" w:rsidRDefault="00B734F2" w:rsidP="00B734F2">
      <w:r>
        <w:t>La nomination des ministres permet de choisir quel joueur aura la responsabilité de domaines du pouvoir et d’influer sur la politique générale de la cité. La notion de ministre n’est que l’association d’un personnage et d’un ministère. Un personnage pouvant gérer plusieurs ministères et à l’inverse, plusieurs personnages pouvant se partager un ministère.</w:t>
      </w:r>
    </w:p>
    <w:p w14:paraId="1874D712" w14:textId="77777777" w:rsidR="00B734F2" w:rsidRPr="00824A2C" w:rsidRDefault="00B734F2" w:rsidP="00B734F2">
      <w:pPr>
        <w:rPr>
          <w:b/>
        </w:rPr>
      </w:pPr>
      <w:r w:rsidRPr="00824A2C">
        <w:rPr>
          <w:b/>
        </w:rPr>
        <w:t>Les types de gouvernements</w:t>
      </w:r>
      <w:r w:rsidR="00BD3E7D" w:rsidRPr="00824A2C">
        <w:rPr>
          <w:b/>
        </w:rPr>
        <w:t xml:space="preserve"> influent sur la manière de nommer et révoquer les ministres et fait l’objet de la section suivante.</w:t>
      </w:r>
    </w:p>
    <w:p w14:paraId="556B970C" w14:textId="77777777" w:rsidR="00BD3E7D" w:rsidRDefault="00BD3E7D" w:rsidP="00BD3E7D">
      <w:pPr>
        <w:pStyle w:val="Titre1"/>
      </w:pPr>
      <w:r>
        <w:lastRenderedPageBreak/>
        <w:t>Types de gouvernements</w:t>
      </w:r>
    </w:p>
    <w:p w14:paraId="1B8E791C" w14:textId="77777777" w:rsidR="00BD3E7D" w:rsidRDefault="00BD3E7D" w:rsidP="00BD3E7D">
      <w:r>
        <w:t xml:space="preserve">Comme vu dans la section précédente, chaque type de gouvernement propose une manière de nommer et révoquer les ministres « unique ». </w:t>
      </w:r>
      <w:proofErr w:type="spellStart"/>
      <w:r>
        <w:t>Luchronia</w:t>
      </w:r>
      <w:proofErr w:type="spellEnd"/>
      <w:r>
        <w:t xml:space="preserve"> compte 6 formes de gouvernement.</w:t>
      </w:r>
    </w:p>
    <w:p w14:paraId="43C8E12B" w14:textId="77777777" w:rsidR="00BD3E7D" w:rsidRDefault="00BD3E7D" w:rsidP="00BD3E7D">
      <w:pPr>
        <w:pStyle w:val="Titre2"/>
      </w:pPr>
      <w:r>
        <w:t>Anarchie</w:t>
      </w:r>
    </w:p>
    <w:p w14:paraId="0C72F8BB" w14:textId="77777777" w:rsidR="00BD3E7D" w:rsidRPr="00BD3E7D" w:rsidRDefault="00BD3E7D" w:rsidP="00BD3E7D">
      <w:r>
        <w:t>En anarchie, il n’y a pas de « gouvernement », chaque personnage pouvant faire ce qu’il lui plaît. Ici, tous les citoyens sont automatiquement ministres de tous les ministères. Ils peuvent tout configurer à leur aise et doivent (devrait) s’organiser pour ne pas sombrer dans le chaos.</w:t>
      </w:r>
    </w:p>
    <w:p w14:paraId="31BCC3B3" w14:textId="71DC1C7D" w:rsidR="00BD3E7D" w:rsidRDefault="008D5631" w:rsidP="00BD3E7D">
      <w:pPr>
        <w:pStyle w:val="Titre2"/>
      </w:pPr>
      <w:r>
        <w:t>Monarchie</w:t>
      </w:r>
    </w:p>
    <w:p w14:paraId="31AC727C" w14:textId="76CB79B1" w:rsidR="00BD3E7D" w:rsidRDefault="00BD3E7D" w:rsidP="00BD3E7D">
      <w:r>
        <w:t xml:space="preserve">La </w:t>
      </w:r>
      <w:r w:rsidR="008D5631">
        <w:t xml:space="preserve">monarchie </w:t>
      </w:r>
      <w:r>
        <w:t xml:space="preserve">est le pouvoir arbitraire d’un seul sur tous les autres. En </w:t>
      </w:r>
      <w:r w:rsidR="008D5631">
        <w:t>monarchie</w:t>
      </w:r>
      <w:r>
        <w:t xml:space="preserve">, le « monarque » </w:t>
      </w:r>
      <w:r w:rsidR="00945813">
        <w:t>a tous les pouvoirs :</w:t>
      </w:r>
    </w:p>
    <w:p w14:paraId="3FB0CB53" w14:textId="77777777" w:rsidR="00945813" w:rsidRDefault="00945813" w:rsidP="00945813">
      <w:pPr>
        <w:pStyle w:val="Paragraphedeliste"/>
        <w:numPr>
          <w:ilvl w:val="0"/>
          <w:numId w:val="19"/>
        </w:numPr>
      </w:pPr>
      <w:r>
        <w:t>Nommer et révoquer les ministres</w:t>
      </w:r>
    </w:p>
    <w:p w14:paraId="7C75058B" w14:textId="77777777" w:rsidR="00945813" w:rsidRDefault="00945813" w:rsidP="00945813">
      <w:pPr>
        <w:pStyle w:val="Paragraphedeliste"/>
        <w:numPr>
          <w:ilvl w:val="0"/>
          <w:numId w:val="19"/>
        </w:numPr>
      </w:pPr>
      <w:r>
        <w:t>Changer le type du gouvernement.</w:t>
      </w:r>
    </w:p>
    <w:p w14:paraId="30628FE5" w14:textId="77777777" w:rsidR="00BD3E7D" w:rsidRDefault="00BD3E7D" w:rsidP="00BD3E7D">
      <w:r>
        <w:t>Il s’agit de la première forme de gouvernement d’une cité. Lors de la création de l’hôtel de ville, le personnage ayant construit l’hôtel de ville est automatiquement nommé « monarque » de la cité.</w:t>
      </w:r>
    </w:p>
    <w:p w14:paraId="50371B55" w14:textId="77777777" w:rsidR="00BD3E7D" w:rsidRPr="00BD3E7D" w:rsidRDefault="00BD3E7D" w:rsidP="00BD3E7D">
      <w:r>
        <w:t>Un monarque peut céder sa place à un autre monarque ou changer le type de gouvernement.</w:t>
      </w:r>
    </w:p>
    <w:p w14:paraId="6D206F3B" w14:textId="77777777" w:rsidR="00BD3E7D" w:rsidRDefault="00BD3E7D" w:rsidP="00BD3E7D">
      <w:pPr>
        <w:pStyle w:val="Titre2"/>
      </w:pPr>
      <w:r>
        <w:t>Sénat</w:t>
      </w:r>
    </w:p>
    <w:p w14:paraId="10582518" w14:textId="77777777" w:rsidR="00BD3E7D" w:rsidRDefault="00945813" w:rsidP="00BD3E7D">
      <w:r>
        <w:t>Dans ce régime, les pouvoirs du monarque sont dévolus à une assemblée. Les membres ne peuvent pas exercer directement le pouvoir mais sont obligés de passer par des propositions soumises aux votes. Ces propositions concernent :</w:t>
      </w:r>
    </w:p>
    <w:p w14:paraId="60CDA1D0" w14:textId="77777777" w:rsidR="00945813" w:rsidRDefault="00945813">
      <w:pPr>
        <w:pStyle w:val="Paragraphedeliste"/>
        <w:numPr>
          <w:ilvl w:val="0"/>
          <w:numId w:val="17"/>
        </w:numPr>
      </w:pPr>
      <w:r>
        <w:t>La nomination ou révocation d’un ministre</w:t>
      </w:r>
    </w:p>
    <w:p w14:paraId="4BC5A3AB" w14:textId="77777777" w:rsidR="00945813" w:rsidRDefault="00945813" w:rsidP="00945813">
      <w:pPr>
        <w:pStyle w:val="Paragraphedeliste"/>
        <w:numPr>
          <w:ilvl w:val="0"/>
          <w:numId w:val="17"/>
        </w:numPr>
      </w:pPr>
      <w:r>
        <w:t>Le changement de régime.</w:t>
      </w:r>
    </w:p>
    <w:p w14:paraId="7824C1AB" w14:textId="77777777" w:rsidR="008D5631" w:rsidRDefault="008D5631" w:rsidP="00497D38">
      <w:r>
        <w:t>Le Sénat propose un jeu d’alliances et d’influence entre ses membres. En effet, l’accès au sénat est régi par deux seuils :</w:t>
      </w:r>
    </w:p>
    <w:p w14:paraId="3526A233" w14:textId="77777777" w:rsidR="008D5631" w:rsidRDefault="008D5631" w:rsidP="00497D38">
      <w:pPr>
        <w:pStyle w:val="Paragraphedeliste"/>
        <w:numPr>
          <w:ilvl w:val="0"/>
          <w:numId w:val="30"/>
        </w:numPr>
      </w:pPr>
      <w:r w:rsidRPr="00497D38">
        <w:rPr>
          <w:rStyle w:val="lev"/>
        </w:rPr>
        <w:t>Un seuil d’admission :</w:t>
      </w:r>
      <w:r>
        <w:t xml:space="preserve"> lorsque le nombre de sénateur cooptant le nouveau venu dépasse le seuil, il est admis.</w:t>
      </w:r>
    </w:p>
    <w:p w14:paraId="262959B8" w14:textId="77777777" w:rsidR="008D5631" w:rsidRPr="00BD3E7D" w:rsidRDefault="008D5631" w:rsidP="00497D38">
      <w:pPr>
        <w:pStyle w:val="Paragraphedeliste"/>
        <w:numPr>
          <w:ilvl w:val="0"/>
          <w:numId w:val="30"/>
        </w:numPr>
      </w:pPr>
      <w:r w:rsidRPr="00497D38">
        <w:rPr>
          <w:rStyle w:val="lev"/>
        </w:rPr>
        <w:t>Un seuil d’expulsion :</w:t>
      </w:r>
      <w:r>
        <w:t xml:space="preserve"> lorsque le nombre de sénateurs désavouant le sénateur dépasse le seuil, il est expulsé.</w:t>
      </w:r>
    </w:p>
    <w:p w14:paraId="1B639D7F" w14:textId="77777777" w:rsidR="00BD3E7D" w:rsidRDefault="00BD3E7D" w:rsidP="00BD3E7D">
      <w:pPr>
        <w:pStyle w:val="Titre2"/>
      </w:pPr>
      <w:r>
        <w:t>République</w:t>
      </w:r>
    </w:p>
    <w:p w14:paraId="579DC6B6" w14:textId="3AF96EB0" w:rsidR="00BD3E7D" w:rsidRDefault="00945813" w:rsidP="00BD3E7D">
      <w:r>
        <w:t xml:space="preserve">La république fonctionne comme une </w:t>
      </w:r>
      <w:r w:rsidR="008D5631">
        <w:t xml:space="preserve">monarchie </w:t>
      </w:r>
      <w:r>
        <w:t xml:space="preserve">à ceci près que le </w:t>
      </w:r>
      <w:r w:rsidR="008D5631">
        <w:t xml:space="preserve">monarque </w:t>
      </w:r>
      <w:r>
        <w:t>est appelé « président » et qu’il est élu par le</w:t>
      </w:r>
      <w:r w:rsidR="008D5631">
        <w:t>s citoyens</w:t>
      </w:r>
      <w:r>
        <w:t>. Le mandat</w:t>
      </w:r>
      <w:r w:rsidR="008D5631">
        <w:t xml:space="preserve"> </w:t>
      </w:r>
      <w:r>
        <w:t>et la méthode du vote sont fixé</w:t>
      </w:r>
      <w:r w:rsidR="008D5631">
        <w:t>s</w:t>
      </w:r>
      <w:r>
        <w:t xml:space="preserve"> dans la « constitution ». Le président peut ainsi :</w:t>
      </w:r>
    </w:p>
    <w:p w14:paraId="5ADD0916" w14:textId="0E181A20" w:rsidR="00945813" w:rsidRDefault="00945813" w:rsidP="00945813">
      <w:pPr>
        <w:pStyle w:val="Paragraphedeliste"/>
        <w:numPr>
          <w:ilvl w:val="0"/>
          <w:numId w:val="18"/>
        </w:numPr>
      </w:pPr>
      <w:r>
        <w:t xml:space="preserve">Nommer ses </w:t>
      </w:r>
      <w:r w:rsidR="008D5631">
        <w:t>ministres</w:t>
      </w:r>
    </w:p>
    <w:p w14:paraId="6CB26A14" w14:textId="77777777" w:rsidR="00945813" w:rsidRDefault="00945813" w:rsidP="00945813">
      <w:pPr>
        <w:pStyle w:val="Paragraphedeliste"/>
        <w:numPr>
          <w:ilvl w:val="0"/>
          <w:numId w:val="18"/>
        </w:numPr>
      </w:pPr>
      <w:r>
        <w:t>Démissionner et provoquer de nouvelles élections</w:t>
      </w:r>
    </w:p>
    <w:p w14:paraId="139C8059" w14:textId="4D1370B8" w:rsidR="00945813" w:rsidRDefault="00945813" w:rsidP="00945813">
      <w:pPr>
        <w:pStyle w:val="Paragraphedeliste"/>
        <w:numPr>
          <w:ilvl w:val="0"/>
          <w:numId w:val="18"/>
        </w:numPr>
      </w:pPr>
      <w:r>
        <w:t>Changer de régime (</w:t>
      </w:r>
      <w:r w:rsidR="008D5631">
        <w:t xml:space="preserve">nécessite un </w:t>
      </w:r>
      <w:r>
        <w:t>référendum</w:t>
      </w:r>
      <w:r w:rsidR="008D5631">
        <w:t xml:space="preserve"> citoyen</w:t>
      </w:r>
      <w:r>
        <w:t>)</w:t>
      </w:r>
    </w:p>
    <w:p w14:paraId="75F48C34" w14:textId="77777777" w:rsidR="00BD3E7D" w:rsidRDefault="00BD3E7D" w:rsidP="00BD3E7D">
      <w:pPr>
        <w:pStyle w:val="Titre2"/>
      </w:pPr>
      <w:r>
        <w:lastRenderedPageBreak/>
        <w:t>Parlement</w:t>
      </w:r>
    </w:p>
    <w:p w14:paraId="41B397BC" w14:textId="77777777" w:rsidR="00BD3E7D" w:rsidRDefault="00945813" w:rsidP="00BD3E7D">
      <w:r>
        <w:t>Le parlement est similaire au sénat à ceci près que ses membres sont élus par le peuple. Leur nombre, leur mandat, la méthode de vote sont fixés par la constitution.</w:t>
      </w:r>
      <w:r w:rsidR="00C525DA">
        <w:t xml:space="preserve"> Le parlement dispose des pouvoirs pour :</w:t>
      </w:r>
    </w:p>
    <w:p w14:paraId="62CA6ADF" w14:textId="77777777" w:rsidR="00945813" w:rsidRDefault="00945813" w:rsidP="00945813">
      <w:pPr>
        <w:pStyle w:val="Paragraphedeliste"/>
        <w:numPr>
          <w:ilvl w:val="0"/>
          <w:numId w:val="17"/>
        </w:numPr>
      </w:pPr>
      <w:r>
        <w:t>La nomination ou révocation d’un ministre</w:t>
      </w:r>
      <w:r w:rsidR="00C525DA">
        <w:t> ;</w:t>
      </w:r>
    </w:p>
    <w:p w14:paraId="0A72D949" w14:textId="77777777" w:rsidR="00945813" w:rsidRPr="00BD3E7D" w:rsidRDefault="00945813" w:rsidP="00BD3E7D">
      <w:pPr>
        <w:pStyle w:val="Paragraphedeliste"/>
        <w:numPr>
          <w:ilvl w:val="0"/>
          <w:numId w:val="17"/>
        </w:numPr>
      </w:pPr>
      <w:r>
        <w:t>Le changement de régime.</w:t>
      </w:r>
    </w:p>
    <w:p w14:paraId="73068B0D" w14:textId="77777777" w:rsidR="00BD3E7D" w:rsidRDefault="00BD3E7D" w:rsidP="00BD3E7D">
      <w:pPr>
        <w:pStyle w:val="Titre2"/>
      </w:pPr>
      <w:r>
        <w:t>Démocratie</w:t>
      </w:r>
    </w:p>
    <w:p w14:paraId="5D116124" w14:textId="77777777" w:rsidR="00BD3E7D" w:rsidRDefault="00945813" w:rsidP="00BD3E7D">
      <w:r>
        <w:t>La démocratie est la forme de gouvernement où le peuple est le plus directement impliqué. Ce régime est similaire au régime parlementaire où chaque citoyen est « élu d’office pour une période indéfinie ». Le système de vote est fixé par la constitution.</w:t>
      </w:r>
    </w:p>
    <w:p w14:paraId="7EC87FCF" w14:textId="77777777" w:rsidR="00945813" w:rsidRDefault="00945813" w:rsidP="00BD3E7D">
      <w:r>
        <w:t>Le peuple peut exercer son pouvoir via des propositions et des votes pour :</w:t>
      </w:r>
    </w:p>
    <w:p w14:paraId="6CDC3151" w14:textId="77777777" w:rsidR="00945813" w:rsidRDefault="00945813" w:rsidP="00945813">
      <w:pPr>
        <w:pStyle w:val="Paragraphedeliste"/>
        <w:numPr>
          <w:ilvl w:val="0"/>
          <w:numId w:val="17"/>
        </w:numPr>
      </w:pPr>
      <w:r>
        <w:t>La nomination ou révocation d’un ministre</w:t>
      </w:r>
    </w:p>
    <w:p w14:paraId="565CD9D9" w14:textId="77777777" w:rsidR="00945813" w:rsidRDefault="00945813" w:rsidP="00BD3E7D">
      <w:pPr>
        <w:pStyle w:val="Paragraphedeliste"/>
        <w:numPr>
          <w:ilvl w:val="0"/>
          <w:numId w:val="17"/>
        </w:numPr>
      </w:pPr>
      <w:r>
        <w:t>Le changement de régime.</w:t>
      </w:r>
    </w:p>
    <w:p w14:paraId="431E498D" w14:textId="77777777" w:rsidR="00C525DA" w:rsidRDefault="00C525DA" w:rsidP="00497D38">
      <w:pPr>
        <w:pStyle w:val="Titre1"/>
      </w:pPr>
      <w:r>
        <w:lastRenderedPageBreak/>
        <w:t>Modes de scrutins</w:t>
      </w:r>
    </w:p>
    <w:p w14:paraId="7BF87964" w14:textId="77777777" w:rsidR="00C525DA" w:rsidRDefault="00C525DA" w:rsidP="00497D38">
      <w:r>
        <w:t xml:space="preserve">Il existe un très grand nombre de systèmes électoraux, trop important pour être entièrement repris ici et dans le jeu. </w:t>
      </w:r>
      <w:proofErr w:type="spellStart"/>
      <w:r>
        <w:t>Luchronia</w:t>
      </w:r>
      <w:proofErr w:type="spellEnd"/>
      <w:r>
        <w:t xml:space="preserve"> a donc choisi 5 systèmes électoraux pour le choix du président et des parlementaires.</w:t>
      </w:r>
    </w:p>
    <w:p w14:paraId="0655E300" w14:textId="77777777" w:rsidR="00C525DA" w:rsidRDefault="00C525DA" w:rsidP="00497D38">
      <w:pPr>
        <w:pStyle w:val="Titre2"/>
      </w:pPr>
      <w:r>
        <w:t>Majoritaire</w:t>
      </w:r>
    </w:p>
    <w:p w14:paraId="27F2193E" w14:textId="77777777" w:rsidR="00C525DA" w:rsidRDefault="00C525DA" w:rsidP="00497D38">
      <w:r>
        <w:t>Dans un scrutin « majoritaire », les électeurs doivent choisir un candidat qui recueille leur suffrage. A l’issue des votes, les candidats ayant reçu le plus de suffrages sont élus. Dans le cas d’une présidentielle, le premier est élu.</w:t>
      </w:r>
    </w:p>
    <w:p w14:paraId="0DBF39BE" w14:textId="77777777" w:rsidR="00C525DA" w:rsidRDefault="00C525DA" w:rsidP="00497D38">
      <w:pPr>
        <w:pStyle w:val="Titre2"/>
      </w:pPr>
      <w:r>
        <w:t>Alternatif</w:t>
      </w:r>
    </w:p>
    <w:p w14:paraId="7C16D5CF" w14:textId="77777777" w:rsidR="00C525DA" w:rsidRDefault="00C525DA" w:rsidP="00497D38">
      <w:r>
        <w:t>Dans un scrutin « alternatif », les électeurs doivent classer les candidats par ordre de préférence. Cet ordre peut être total (comporter tous les candidats) ou partiel (n’en contenir qu’une partie).</w:t>
      </w:r>
    </w:p>
    <w:p w14:paraId="1315515A" w14:textId="12156764" w:rsidR="00C525DA" w:rsidRPr="00C525DA" w:rsidRDefault="00C525DA" w:rsidP="00497D38">
      <w:r>
        <w:t>A l’issue des votes, on élimine itérativement le candidat le moins souvent préféré (c’est-à-dire arrivé en tête de classements</w:t>
      </w:r>
      <w:r w:rsidR="00497D38">
        <w:t xml:space="preserve"> le moins souvent</w:t>
      </w:r>
      <w:r>
        <w:t>). Entre chaque itération, on recalcule les classements. La méthode s’arrête lorsqu’il reste le même nombre de candidats que de sièges alloués (un seul en cas de présidentielle).</w:t>
      </w:r>
    </w:p>
    <w:p w14:paraId="33DE9395" w14:textId="77777777" w:rsidR="00C525DA" w:rsidRDefault="00C525DA" w:rsidP="00497D38">
      <w:pPr>
        <w:pStyle w:val="Titre2"/>
      </w:pPr>
      <w:r>
        <w:t>Méthode de Borda</w:t>
      </w:r>
    </w:p>
    <w:p w14:paraId="7CD08335" w14:textId="77777777" w:rsidR="00C525DA" w:rsidRDefault="00C525DA" w:rsidP="00497D38">
      <w:r>
        <w:t>La méthode de Borda demande également à l’électeur de classer les candidats. C’est le choix des élus qui diffère.</w:t>
      </w:r>
    </w:p>
    <w:p w14:paraId="66467E6A" w14:textId="77777777" w:rsidR="00C525DA" w:rsidRPr="00C525DA" w:rsidRDefault="00C525DA" w:rsidP="00497D38">
      <w:r>
        <w:t>Ces classements sont traduits en « points ». Si n sièges sont à pourvoir, le candidat en tête de liste reçoit n points, le suivant (n-1) et ainsi de suite. Les candidats ayant reçu le plus grand nombre de points sont élus.</w:t>
      </w:r>
    </w:p>
    <w:p w14:paraId="396C9395" w14:textId="77777777" w:rsidR="00C525DA" w:rsidRDefault="00C525DA" w:rsidP="00497D38">
      <w:pPr>
        <w:pStyle w:val="Titre2"/>
      </w:pPr>
      <w:r>
        <w:t>Cumulatif</w:t>
      </w:r>
    </w:p>
    <w:p w14:paraId="15668443" w14:textId="77777777" w:rsidR="00C525DA" w:rsidRDefault="00C525DA" w:rsidP="00497D38">
      <w:r>
        <w:t>Dans un scrutin cumulatif, l’électeur dispose d’un nombre de points à attribuer librement aux candidats de son choix.</w:t>
      </w:r>
    </w:p>
    <w:p w14:paraId="18ECBC9C" w14:textId="77777777" w:rsidR="00C525DA" w:rsidRPr="00C525DA" w:rsidRDefault="00C525DA" w:rsidP="00497D38">
      <w:r>
        <w:t>Comme pour la méthode de Borda, les candidats ayant reçu le plus grand nombre de points sont élus.</w:t>
      </w:r>
    </w:p>
    <w:p w14:paraId="4D0C5DF9" w14:textId="77777777" w:rsidR="00C525DA" w:rsidRDefault="00C525DA" w:rsidP="00497D38">
      <w:pPr>
        <w:pStyle w:val="Titre2"/>
      </w:pPr>
      <w:r>
        <w:t>Méthode de Hare</w:t>
      </w:r>
    </w:p>
    <w:p w14:paraId="6E7E0739" w14:textId="77777777" w:rsidR="00C525DA" w:rsidRDefault="00C525DA" w:rsidP="00497D38">
      <w:r>
        <w:t xml:space="preserve">Lors d’un scrutin suivant </w:t>
      </w:r>
      <w:r w:rsidR="008A11A3">
        <w:t xml:space="preserve">la </w:t>
      </w:r>
      <w:r>
        <w:t>méthode</w:t>
      </w:r>
      <w:r w:rsidR="008A11A3">
        <w:t xml:space="preserve"> de Hare</w:t>
      </w:r>
      <w:r w:rsidR="008A11A3">
        <w:rPr>
          <w:rStyle w:val="Appelnotedebasdep"/>
        </w:rPr>
        <w:footnoteReference w:id="1"/>
      </w:r>
      <w:r>
        <w:t>, les électeurs doivent classer les candidats. A l’issue des votes, on calcule le seuil d’admission (nombre de votants sur le nombre de sièges).</w:t>
      </w:r>
    </w:p>
    <w:p w14:paraId="73E819E1" w14:textId="77777777" w:rsidR="00C525DA" w:rsidRDefault="00C525DA" w:rsidP="00497D38">
      <w:r>
        <w:t>Ensuite, on procède itérativement jusqu’à obtenir autant de candidats élus que de sièges</w:t>
      </w:r>
      <w:r w:rsidR="008A11A3">
        <w:t> :</w:t>
      </w:r>
    </w:p>
    <w:p w14:paraId="2A35B677" w14:textId="77777777" w:rsidR="008A11A3" w:rsidRDefault="008A11A3" w:rsidP="00497D38">
      <w:pPr>
        <w:pStyle w:val="Paragraphedeliste"/>
        <w:numPr>
          <w:ilvl w:val="0"/>
          <w:numId w:val="31"/>
        </w:numPr>
      </w:pPr>
      <w:r>
        <w:t>Si des candidats ont passé le seuil d’admission, ils sont élus. Les suffrages au-delà du seuil sont répartis, au prorata, sur les candidats suivants dans les classements ;</w:t>
      </w:r>
    </w:p>
    <w:p w14:paraId="69A5B218" w14:textId="77777777" w:rsidR="00C525DA" w:rsidRPr="00C525DA" w:rsidRDefault="008A11A3" w:rsidP="00497D38">
      <w:pPr>
        <w:pStyle w:val="Paragraphedeliste"/>
        <w:numPr>
          <w:ilvl w:val="0"/>
          <w:numId w:val="31"/>
        </w:numPr>
      </w:pPr>
      <w:r>
        <w:t>Si aucun candidat n’a passé le seuil, on élimine le candidat ayant le moins de suffrages et on réparti ces derniers au prorata.</w:t>
      </w:r>
    </w:p>
    <w:p w14:paraId="14AE2BC5" w14:textId="77777777" w:rsidR="00926737" w:rsidRDefault="00945813" w:rsidP="00926737">
      <w:pPr>
        <w:pStyle w:val="Titre1"/>
      </w:pPr>
      <w:bookmarkStart w:id="8" w:name="_Toc352997741"/>
      <w:bookmarkStart w:id="9" w:name="_Toc384739798"/>
      <w:bookmarkStart w:id="10" w:name="_Toc384995595"/>
      <w:r>
        <w:lastRenderedPageBreak/>
        <w:t>Révolutions</w:t>
      </w:r>
      <w:bookmarkEnd w:id="8"/>
      <w:bookmarkEnd w:id="9"/>
      <w:bookmarkEnd w:id="10"/>
      <w:r>
        <w:t xml:space="preserve"> et changement de régime</w:t>
      </w:r>
    </w:p>
    <w:p w14:paraId="78D1F15D" w14:textId="77777777" w:rsidR="00FA7205" w:rsidRDefault="00FA7205" w:rsidP="00FA7205">
      <w:r>
        <w:t xml:space="preserve">Chaque gouvernement ayant ses avantages et inconvénients, il peut parfois être judicieux de changer de régime politique. </w:t>
      </w:r>
      <w:r w:rsidR="000576B4">
        <w:t>Lorsque le pouvoir en place est à l’initiative du changement, celui-ci est immédiat (modulo l’éventuel référendum).</w:t>
      </w:r>
    </w:p>
    <w:p w14:paraId="292583F5" w14:textId="77777777" w:rsidR="000576B4" w:rsidRPr="00FA7205" w:rsidRDefault="000576B4" w:rsidP="00FA7205">
      <w:r>
        <w:t xml:space="preserve">Lorsque le peuple est à l’initiative du changement, on parle de révolution. Celle-ci suit 3 stades schématisés dans la </w:t>
      </w:r>
      <w:r>
        <w:fldChar w:fldCharType="begin"/>
      </w:r>
      <w:r>
        <w:instrText xml:space="preserve"> REF _Ref384999895 \h </w:instrText>
      </w:r>
      <w:r>
        <w:fldChar w:fldCharType="separate"/>
      </w:r>
      <w:r>
        <w:t xml:space="preserve">Figure </w:t>
      </w:r>
      <w:r>
        <w:rPr>
          <w:noProof/>
        </w:rPr>
        <w:t>1</w:t>
      </w:r>
      <w:r>
        <w:fldChar w:fldCharType="end"/>
      </w:r>
      <w:r>
        <w:t xml:space="preserve"> et explicités ci-après.</w:t>
      </w:r>
    </w:p>
    <w:p w14:paraId="1F441B8F" w14:textId="77777777" w:rsidR="00FA7205" w:rsidRDefault="00A117A4" w:rsidP="00FA7205">
      <w:pPr>
        <w:keepNext/>
        <w:jc w:val="center"/>
      </w:pPr>
      <w:r>
        <w:pict w14:anchorId="6DDD5A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95pt;height:140.05pt">
            <v:imagedata r:id="rId10" o:title="cycleVieRevolution"/>
          </v:shape>
        </w:pict>
      </w:r>
    </w:p>
    <w:p w14:paraId="12E1F05A" w14:textId="77777777" w:rsidR="007340B8" w:rsidRDefault="00FA7205" w:rsidP="00FA7205">
      <w:pPr>
        <w:pStyle w:val="Lgende"/>
        <w:jc w:val="center"/>
      </w:pPr>
      <w:bookmarkStart w:id="11" w:name="_Ref384999895"/>
      <w:r>
        <w:t xml:space="preserve">Figure </w:t>
      </w:r>
      <w:fldSimple w:instr=" SEQ Figure \* ARABIC ">
        <w:r>
          <w:rPr>
            <w:noProof/>
          </w:rPr>
          <w:t>1</w:t>
        </w:r>
      </w:fldSimple>
      <w:bookmarkEnd w:id="11"/>
      <w:r>
        <w:t xml:space="preserve"> – Schéma du cycle de vie d’une révolution</w:t>
      </w:r>
    </w:p>
    <w:p w14:paraId="00CE7767" w14:textId="77777777" w:rsidR="000576B4" w:rsidRDefault="000576B4" w:rsidP="000576B4">
      <w:pPr>
        <w:pStyle w:val="Titre2"/>
      </w:pPr>
      <w:r>
        <w:t>Création d’une révolution</w:t>
      </w:r>
    </w:p>
    <w:p w14:paraId="0BC76192" w14:textId="77777777" w:rsidR="00923049" w:rsidRPr="00923049" w:rsidRDefault="00923049" w:rsidP="00923049">
      <w:r>
        <w:t>Lorsqu’un personnage n’est pas d’accord avec la politique de la ville, il peut créer sa révolution pour proposer l’alternative qui lui plaît. Dans cette étape, il doit fournir le régime politique et les paramètres de ce dernier (qui diffèrent d’un régime à l’autre).</w:t>
      </w:r>
    </w:p>
    <w:p w14:paraId="7AF6C586" w14:textId="77777777" w:rsidR="000576B4" w:rsidRDefault="000576B4" w:rsidP="000576B4">
      <w:pPr>
        <w:pStyle w:val="Titre2"/>
      </w:pPr>
      <w:r>
        <w:t>Révolution cachée</w:t>
      </w:r>
    </w:p>
    <w:p w14:paraId="6804A6D1" w14:textId="77777777" w:rsidR="00923049" w:rsidRDefault="00923049" w:rsidP="00923049">
      <w:r>
        <w:t>Une fois la révolution créée, elle est « cachée » et le gouvernement en place n’en a pas connaissance (sauf à être prévenu par un révolutionnaire – traitre à la cause). Ce stade peut durer indéfiniment jusqu’à être supprimée par l’initiateur ou à passer au stade suivant.</w:t>
      </w:r>
    </w:p>
    <w:p w14:paraId="15808F32" w14:textId="77777777" w:rsidR="00923049" w:rsidRDefault="00923049" w:rsidP="00923049">
      <w:r>
        <w:t>Pour faire connaître la révolution, ses partisans doivent communiquer eux-mêmes le lien vers celle-ci.</w:t>
      </w:r>
      <w:r w:rsidR="008A11A3">
        <w:t xml:space="preserve"> Il s’agit d’une phase de recrutement en quelque sorte.</w:t>
      </w:r>
    </w:p>
    <w:p w14:paraId="000240E4" w14:textId="77777777" w:rsidR="000576B4" w:rsidRDefault="000576B4" w:rsidP="000576B4">
      <w:pPr>
        <w:pStyle w:val="Titre2"/>
      </w:pPr>
      <w:r>
        <w:t>Soutenir la révolution</w:t>
      </w:r>
    </w:p>
    <w:p w14:paraId="7180287E" w14:textId="7B4BCF4F" w:rsidR="008A11A3" w:rsidRDefault="00923049" w:rsidP="00923049">
      <w:r>
        <w:t>Pour faire progresser une révolution, celle-ci a besoin de soutien. Les citoyens peuvent ainsi « soutenir » une révolution de leur choix (soutenir une autre révolution supprime le soutien à la précédente).</w:t>
      </w:r>
    </w:p>
    <w:p w14:paraId="5C9E566B" w14:textId="77777777" w:rsidR="00923049" w:rsidRPr="00923049" w:rsidRDefault="00923049" w:rsidP="00923049">
      <w:r>
        <w:t>Concrètement, la page de la révolution propose un lien « soutenir cette révolution » sur lequel le joueur peut cliquer.</w:t>
      </w:r>
    </w:p>
    <w:p w14:paraId="41663D2F" w14:textId="77777777" w:rsidR="000576B4" w:rsidRDefault="000576B4" w:rsidP="000576B4">
      <w:pPr>
        <w:pStyle w:val="Titre2"/>
      </w:pPr>
      <w:r>
        <w:t>Révolution publique</w:t>
      </w:r>
    </w:p>
    <w:p w14:paraId="0A4606A6" w14:textId="77777777" w:rsidR="00923049" w:rsidRDefault="00923049" w:rsidP="00923049">
      <w:r>
        <w:t>Lorsqu’une révolution cachée obtient un soutiens supérieure à 1/3 de la population (citoyens uniquement), elle ne peut plus rester cachée et éclate au grand jour.</w:t>
      </w:r>
    </w:p>
    <w:p w14:paraId="3B79C83A" w14:textId="77777777" w:rsidR="00923049" w:rsidRDefault="00923049" w:rsidP="00923049">
      <w:r>
        <w:t>Le gouvernement est ébranlé mais reste en place. Les ministres ne peuvent plus rien configurer, le gouvernement en place est paralysé.</w:t>
      </w:r>
      <w:r w:rsidR="008A11A3">
        <w:t xml:space="preserve"> La classe dirigeante ne peut plus exercer son pouvoir non plus.</w:t>
      </w:r>
    </w:p>
    <w:p w14:paraId="4A031C35" w14:textId="77777777" w:rsidR="00923049" w:rsidRDefault="00923049" w:rsidP="00923049">
      <w:r>
        <w:lastRenderedPageBreak/>
        <w:t>Cette phase s’achève lorsqu’une des deux conditions suivante est remplie :</w:t>
      </w:r>
    </w:p>
    <w:p w14:paraId="745DED80" w14:textId="77777777" w:rsidR="00923049" w:rsidRDefault="00923049" w:rsidP="00923049">
      <w:pPr>
        <w:pStyle w:val="Paragraphedeliste"/>
        <w:numPr>
          <w:ilvl w:val="0"/>
          <w:numId w:val="20"/>
        </w:numPr>
      </w:pPr>
      <w:r>
        <w:t>Le délai de 48 heures est dépassé. Dans ce cas, la révolution échoue et le nouveau gouvernement reprend ses fonctions normalement.</w:t>
      </w:r>
    </w:p>
    <w:p w14:paraId="526D35F2" w14:textId="77777777" w:rsidR="00923049" w:rsidRDefault="00923049" w:rsidP="00923049">
      <w:pPr>
        <w:pStyle w:val="Paragraphedeliste"/>
        <w:numPr>
          <w:ilvl w:val="0"/>
          <w:numId w:val="20"/>
        </w:numPr>
      </w:pPr>
      <w:r>
        <w:t>Le nombre de soutiens dépasse les 2/3 de la population, dans ce cas, la révolution réussi.</w:t>
      </w:r>
    </w:p>
    <w:p w14:paraId="42BB54DD" w14:textId="77777777" w:rsidR="000576B4" w:rsidRDefault="000576B4" w:rsidP="000576B4">
      <w:pPr>
        <w:pStyle w:val="Titre2"/>
      </w:pPr>
      <w:r>
        <w:t>Changement de régime</w:t>
      </w:r>
    </w:p>
    <w:p w14:paraId="27B374DC" w14:textId="5674C715" w:rsidR="00923049" w:rsidRDefault="00923049" w:rsidP="00923049">
      <w:r>
        <w:t xml:space="preserve">Lorsqu’une révolution </w:t>
      </w:r>
      <w:r w:rsidR="008A11A3">
        <w:t xml:space="preserve">a </w:t>
      </w:r>
      <w:r>
        <w:t>réussi</w:t>
      </w:r>
      <w:r w:rsidR="008A11A3">
        <w:t>, c’est-à-dire quand</w:t>
      </w:r>
      <w:r>
        <w:t xml:space="preserve"> le nombre de soutiens dépass</w:t>
      </w:r>
      <w:r w:rsidR="008A11A3">
        <w:t xml:space="preserve">e </w:t>
      </w:r>
      <w:r>
        <w:t>les 2/3 des citoyens dans le délai de 48 heures, le gouvernement change.</w:t>
      </w:r>
    </w:p>
    <w:p w14:paraId="7796829A" w14:textId="64187019" w:rsidR="00923049" w:rsidRDefault="008A11A3">
      <w:r>
        <w:t>L’ancienne classe dirigeante perd ses pouvoirs. L’ancien gouvernement est dissout.</w:t>
      </w:r>
      <w:r w:rsidR="00923049">
        <w:t xml:space="preserve"> Le nouveau gouvernement prend ses fonctions.</w:t>
      </w:r>
    </w:p>
    <w:p w14:paraId="641D448E" w14:textId="77777777" w:rsidR="000576B4" w:rsidRPr="000576B4" w:rsidRDefault="000576B4" w:rsidP="000576B4">
      <w:pPr>
        <w:pStyle w:val="Titre2"/>
      </w:pPr>
      <w:r>
        <w:t>Immunité</w:t>
      </w:r>
    </w:p>
    <w:p w14:paraId="51DBEA1B" w14:textId="77777777" w:rsidR="00923049" w:rsidRDefault="00923049" w:rsidP="000576B4">
      <w:r>
        <w:t>A la suite d’une révolution, réussie ou ratée, la ville est immunisée pour une durée de 7 jours. Pendant cette période, il n’est plus possible de soutenir une révolution, il faut attendre la fin de la période. Ce délai a deux buts :</w:t>
      </w:r>
    </w:p>
    <w:p w14:paraId="7CB0E492" w14:textId="77777777" w:rsidR="00923049" w:rsidRDefault="00923049" w:rsidP="00923049">
      <w:pPr>
        <w:pStyle w:val="Paragraphedeliste"/>
        <w:numPr>
          <w:ilvl w:val="0"/>
          <w:numId w:val="21"/>
        </w:numPr>
      </w:pPr>
      <w:r>
        <w:t>Eviter que des joueurs ne paralysent complètement une ville ;</w:t>
      </w:r>
    </w:p>
    <w:p w14:paraId="293DC248" w14:textId="77777777" w:rsidR="00923049" w:rsidRDefault="00923049" w:rsidP="00923049">
      <w:pPr>
        <w:pStyle w:val="Paragraphedeliste"/>
        <w:numPr>
          <w:ilvl w:val="0"/>
          <w:numId w:val="21"/>
        </w:numPr>
      </w:pPr>
      <w:r>
        <w:t>Permettre au gouvernement en place de « faire ses preuves »</w:t>
      </w:r>
      <w:r w:rsidR="007B1F27">
        <w:t>.</w:t>
      </w:r>
    </w:p>
    <w:sectPr w:rsidR="00923049" w:rsidSect="00F129F1">
      <w:headerReference w:type="even" r:id="rId11"/>
      <w:headerReference w:type="default" r:id="rId12"/>
      <w:footerReference w:type="even" r:id="rId13"/>
      <w:footerReference w:type="default" r:id="rId14"/>
      <w:type w:val="oddPag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05E9E1" w14:textId="77777777" w:rsidR="00473FDB" w:rsidRDefault="00473FDB" w:rsidP="00F129F1">
      <w:pPr>
        <w:spacing w:after="0" w:line="240" w:lineRule="auto"/>
      </w:pPr>
      <w:r>
        <w:separator/>
      </w:r>
    </w:p>
  </w:endnote>
  <w:endnote w:type="continuationSeparator" w:id="0">
    <w:p w14:paraId="7C8A39F1" w14:textId="77777777" w:rsidR="00473FDB" w:rsidRDefault="00473FDB" w:rsidP="00F12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505449" w14:textId="77777777" w:rsidR="008D5631" w:rsidRPr="0084775E" w:rsidRDefault="008D5631" w:rsidP="00A81853">
    <w:pPr>
      <w:pStyle w:val="Pieddepage"/>
      <w:rPr>
        <w:color w:val="2E74B5" w:themeColor="accent1" w:themeShade="BF"/>
        <w:sz w:val="32"/>
        <w:szCs w:val="32"/>
      </w:rPr>
    </w:pPr>
    <w:r w:rsidRPr="0084775E">
      <w:rPr>
        <w:b/>
        <w:color w:val="2E74B5" w:themeColor="accent1" w:themeShade="BF"/>
        <w:sz w:val="32"/>
        <w:szCs w:val="32"/>
      </w:rPr>
      <w:fldChar w:fldCharType="begin"/>
    </w:r>
    <w:r w:rsidRPr="0084775E">
      <w:rPr>
        <w:b/>
        <w:color w:val="2E74B5" w:themeColor="accent1" w:themeShade="BF"/>
        <w:sz w:val="32"/>
        <w:szCs w:val="32"/>
      </w:rPr>
      <w:instrText>PAGE   \* MERGEFORMAT</w:instrText>
    </w:r>
    <w:r w:rsidRPr="0084775E">
      <w:rPr>
        <w:b/>
        <w:color w:val="2E74B5" w:themeColor="accent1" w:themeShade="BF"/>
        <w:sz w:val="32"/>
        <w:szCs w:val="32"/>
      </w:rPr>
      <w:fldChar w:fldCharType="separate"/>
    </w:r>
    <w:r w:rsidR="00132B25">
      <w:rPr>
        <w:b/>
        <w:noProof/>
        <w:color w:val="2E74B5" w:themeColor="accent1" w:themeShade="BF"/>
        <w:sz w:val="32"/>
        <w:szCs w:val="32"/>
      </w:rPr>
      <w:t>8</w:t>
    </w:r>
    <w:r w:rsidRPr="0084775E">
      <w:rPr>
        <w:b/>
        <w:color w:val="2E74B5" w:themeColor="accent1" w:themeShade="BF"/>
        <w:sz w:val="32"/>
        <w:szCs w:val="32"/>
      </w:rPr>
      <w:fldChar w:fldCharType="end"/>
    </w:r>
    <w:r w:rsidRPr="0084775E">
      <w:rPr>
        <w:color w:val="2E74B5" w:themeColor="accent1" w:themeShade="BF"/>
        <w:sz w:val="32"/>
        <w:szCs w:val="32"/>
      </w:rPr>
      <w:tab/>
    </w:r>
    <w:sdt>
      <w:sdtPr>
        <w:rPr>
          <w:color w:val="2E74B5" w:themeColor="accent1" w:themeShade="BF"/>
          <w:sz w:val="32"/>
          <w:szCs w:val="32"/>
        </w:rPr>
        <w:id w:val="-1261749465"/>
        <w:docPartObj>
          <w:docPartGallery w:val="Page Numbers (Bottom of Page)"/>
          <w:docPartUnique/>
        </w:docPartObj>
      </w:sdtPr>
      <w:sdtEndPr/>
      <w:sdtContent>
        <w:sdt>
          <w:sdtPr>
            <w:rPr>
              <w:color w:val="2E74B5" w:themeColor="accent1" w:themeShade="BF"/>
              <w:sz w:val="32"/>
              <w:szCs w:val="32"/>
            </w:rPr>
            <w:alias w:val="Société"/>
            <w:tag w:val=""/>
            <w:id w:val="-1820562080"/>
            <w:placeholder>
              <w:docPart w:val="FADE99C2AFA4405B8CA3F5DA3E3980DD"/>
            </w:placeholder>
            <w:dataBinding w:prefixMappings="xmlns:ns0='http://schemas.openxmlformats.org/officeDocument/2006/extended-properties' " w:xpath="/ns0:Properties[1]/ns0:Company[1]" w:storeItemID="{6668398D-A668-4E3E-A5EB-62B293D839F1}"/>
            <w:text/>
          </w:sdtPr>
          <w:sdtEndPr/>
          <w:sdtContent>
            <w:proofErr w:type="spellStart"/>
            <w:r w:rsidRPr="0084775E">
              <w:rPr>
                <w:color w:val="2E74B5" w:themeColor="accent1" w:themeShade="BF"/>
                <w:sz w:val="32"/>
                <w:szCs w:val="32"/>
              </w:rPr>
              <w:t>Quantyl</w:t>
            </w:r>
            <w:proofErr w:type="spellEnd"/>
            <w:r w:rsidRPr="0084775E">
              <w:rPr>
                <w:color w:val="2E74B5" w:themeColor="accent1" w:themeShade="BF"/>
                <w:sz w:val="32"/>
                <w:szCs w:val="32"/>
              </w:rPr>
              <w:t xml:space="preserve"> SARL</w:t>
            </w:r>
          </w:sdtContent>
        </w:sdt>
      </w:sdtContent>
    </w:sdt>
  </w:p>
  <w:p w14:paraId="40BE4811" w14:textId="64D1B28A" w:rsidR="008D5631" w:rsidRPr="0084775E" w:rsidRDefault="008D5631" w:rsidP="00A81853">
    <w:pPr>
      <w:pStyle w:val="Pieddepage"/>
      <w:rPr>
        <w:i/>
        <w:color w:val="9CC2E5" w:themeColor="accent1" w:themeTint="99"/>
      </w:rPr>
    </w:pPr>
    <w:r w:rsidRPr="0084775E">
      <w:rPr>
        <w:i/>
        <w:color w:val="9CC2E5" w:themeColor="accent1" w:themeTint="99"/>
      </w:rPr>
      <w:tab/>
    </w:r>
    <w:sdt>
      <w:sdtPr>
        <w:rPr>
          <w:i/>
          <w:color w:val="9CC2E5" w:themeColor="accent1" w:themeTint="99"/>
        </w:rPr>
        <w:alias w:val="Adresse société"/>
        <w:tag w:val=""/>
        <w:id w:val="1691571392"/>
        <w:placeholder>
          <w:docPart w:val="99ECAB0B0D114CC99B306B213EB5F811"/>
        </w:placeholder>
        <w:dataBinding w:prefixMappings="xmlns:ns0='http://schemas.microsoft.com/office/2006/coverPageProps' " w:xpath="/ns0:CoverPageProperties[1]/ns0:CompanyAddress[1]" w:storeItemID="{55AF091B-3C7A-41E3-B477-F2FDAA23CFDA}"/>
        <w:text/>
      </w:sdtPr>
      <w:sdtEndPr/>
      <w:sdtContent>
        <w:r w:rsidR="00497D38" w:rsidRPr="0084775E">
          <w:rPr>
            <w:i/>
            <w:color w:val="9CC2E5" w:themeColor="accent1" w:themeTint="99"/>
          </w:rPr>
          <w:t>8 Avenu</w:t>
        </w:r>
        <w:r w:rsidR="00497D38">
          <w:rPr>
            <w:i/>
            <w:color w:val="9CC2E5" w:themeColor="accent1" w:themeTint="99"/>
          </w:rPr>
          <w:t>e</w:t>
        </w:r>
        <w:r w:rsidR="00497D38" w:rsidRPr="0084775E">
          <w:rPr>
            <w:i/>
            <w:color w:val="9CC2E5" w:themeColor="accent1" w:themeTint="99"/>
          </w:rPr>
          <w:t xml:space="preserve"> du Maquis, 26100 Romans sur Isère</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3404B" w14:textId="77777777" w:rsidR="008D5631" w:rsidRPr="0084775E" w:rsidRDefault="008D5631" w:rsidP="00A81853">
    <w:pPr>
      <w:pStyle w:val="Pieddepage"/>
      <w:rPr>
        <w:color w:val="2E74B5" w:themeColor="accent1" w:themeShade="BF"/>
        <w:sz w:val="32"/>
        <w:szCs w:val="32"/>
      </w:rPr>
    </w:pPr>
    <w:r w:rsidRPr="0084775E">
      <w:rPr>
        <w:color w:val="2E74B5" w:themeColor="accent1" w:themeShade="BF"/>
        <w:sz w:val="32"/>
        <w:szCs w:val="32"/>
      </w:rPr>
      <w:tab/>
    </w:r>
    <w:sdt>
      <w:sdtPr>
        <w:rPr>
          <w:color w:val="2E74B5" w:themeColor="accent1" w:themeShade="BF"/>
          <w:sz w:val="32"/>
          <w:szCs w:val="32"/>
        </w:rPr>
        <w:id w:val="-1452161252"/>
        <w:docPartObj>
          <w:docPartGallery w:val="Page Numbers (Bottom of Page)"/>
          <w:docPartUnique/>
        </w:docPartObj>
      </w:sdtPr>
      <w:sdtEndPr/>
      <w:sdtContent>
        <w:sdt>
          <w:sdtPr>
            <w:rPr>
              <w:color w:val="2E74B5" w:themeColor="accent1" w:themeShade="BF"/>
              <w:sz w:val="32"/>
              <w:szCs w:val="32"/>
            </w:rPr>
            <w:alias w:val="Société"/>
            <w:tag w:val=""/>
            <w:id w:val="1427229699"/>
            <w:placeholder>
              <w:docPart w:val="E5ED1E9393E24B5EAAB7E27EE219B787"/>
            </w:placeholder>
            <w:dataBinding w:prefixMappings="xmlns:ns0='http://schemas.openxmlformats.org/officeDocument/2006/extended-properties' " w:xpath="/ns0:Properties[1]/ns0:Company[1]" w:storeItemID="{6668398D-A668-4E3E-A5EB-62B293D839F1}"/>
            <w:text/>
          </w:sdtPr>
          <w:sdtEndPr/>
          <w:sdtContent>
            <w:proofErr w:type="spellStart"/>
            <w:r w:rsidRPr="0084775E">
              <w:rPr>
                <w:color w:val="2E74B5" w:themeColor="accent1" w:themeShade="BF"/>
                <w:sz w:val="32"/>
                <w:szCs w:val="32"/>
              </w:rPr>
              <w:t>Quantyl</w:t>
            </w:r>
            <w:proofErr w:type="spellEnd"/>
            <w:r w:rsidRPr="0084775E">
              <w:rPr>
                <w:color w:val="2E74B5" w:themeColor="accent1" w:themeShade="BF"/>
                <w:sz w:val="32"/>
                <w:szCs w:val="32"/>
              </w:rPr>
              <w:t xml:space="preserve"> SARL</w:t>
            </w:r>
          </w:sdtContent>
        </w:sdt>
      </w:sdtContent>
    </w:sdt>
    <w:r w:rsidRPr="0084775E">
      <w:rPr>
        <w:color w:val="2E74B5" w:themeColor="accent1" w:themeShade="BF"/>
        <w:sz w:val="32"/>
        <w:szCs w:val="32"/>
      </w:rPr>
      <w:tab/>
    </w:r>
    <w:r w:rsidRPr="0084775E">
      <w:rPr>
        <w:b/>
        <w:color w:val="2E74B5" w:themeColor="accent1" w:themeShade="BF"/>
        <w:sz w:val="32"/>
        <w:szCs w:val="32"/>
      </w:rPr>
      <w:fldChar w:fldCharType="begin"/>
    </w:r>
    <w:r w:rsidRPr="0084775E">
      <w:rPr>
        <w:b/>
        <w:color w:val="2E74B5" w:themeColor="accent1" w:themeShade="BF"/>
        <w:sz w:val="32"/>
        <w:szCs w:val="32"/>
      </w:rPr>
      <w:instrText>PAGE   \* MERGEFORMAT</w:instrText>
    </w:r>
    <w:r w:rsidRPr="0084775E">
      <w:rPr>
        <w:b/>
        <w:color w:val="2E74B5" w:themeColor="accent1" w:themeShade="BF"/>
        <w:sz w:val="32"/>
        <w:szCs w:val="32"/>
      </w:rPr>
      <w:fldChar w:fldCharType="separate"/>
    </w:r>
    <w:r w:rsidR="00A117A4">
      <w:rPr>
        <w:b/>
        <w:noProof/>
        <w:color w:val="2E74B5" w:themeColor="accent1" w:themeShade="BF"/>
        <w:sz w:val="32"/>
        <w:szCs w:val="32"/>
      </w:rPr>
      <w:t>7</w:t>
    </w:r>
    <w:r w:rsidRPr="0084775E">
      <w:rPr>
        <w:b/>
        <w:color w:val="2E74B5" w:themeColor="accent1" w:themeShade="BF"/>
        <w:sz w:val="32"/>
        <w:szCs w:val="32"/>
      </w:rPr>
      <w:fldChar w:fldCharType="end"/>
    </w:r>
  </w:p>
  <w:p w14:paraId="17E6525E" w14:textId="220B52C8" w:rsidR="008D5631" w:rsidRPr="0084775E" w:rsidRDefault="008D5631" w:rsidP="00A81853">
    <w:pPr>
      <w:pStyle w:val="Pieddepage"/>
      <w:rPr>
        <w:i/>
        <w:color w:val="9CC2E5" w:themeColor="accent1" w:themeTint="99"/>
      </w:rPr>
    </w:pPr>
    <w:r w:rsidRPr="0084775E">
      <w:rPr>
        <w:i/>
        <w:color w:val="9CC2E5" w:themeColor="accent1" w:themeTint="99"/>
      </w:rPr>
      <w:tab/>
    </w:r>
    <w:sdt>
      <w:sdtPr>
        <w:rPr>
          <w:i/>
          <w:color w:val="9CC2E5" w:themeColor="accent1" w:themeTint="99"/>
        </w:rPr>
        <w:alias w:val="Adresse société"/>
        <w:tag w:val=""/>
        <w:id w:val="-1243717029"/>
        <w:placeholder>
          <w:docPart w:val="516D6A0665E84A2EB33941077EE25BEA"/>
        </w:placeholder>
        <w:dataBinding w:prefixMappings="xmlns:ns0='http://schemas.microsoft.com/office/2006/coverPageProps' " w:xpath="/ns0:CoverPageProperties[1]/ns0:CompanyAddress[1]" w:storeItemID="{55AF091B-3C7A-41E3-B477-F2FDAA23CFDA}"/>
        <w:text/>
      </w:sdtPr>
      <w:sdtEndPr/>
      <w:sdtContent>
        <w:r w:rsidR="00497D38">
          <w:rPr>
            <w:i/>
            <w:color w:val="9CC2E5" w:themeColor="accent1" w:themeTint="99"/>
          </w:rPr>
          <w:t>8 Avenue du Maquis, 26100 Romans sur Isère</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8E15C3" w14:textId="77777777" w:rsidR="00473FDB" w:rsidRDefault="00473FDB" w:rsidP="00F129F1">
      <w:pPr>
        <w:spacing w:after="0" w:line="240" w:lineRule="auto"/>
      </w:pPr>
      <w:r>
        <w:separator/>
      </w:r>
    </w:p>
  </w:footnote>
  <w:footnote w:type="continuationSeparator" w:id="0">
    <w:p w14:paraId="31F27388" w14:textId="77777777" w:rsidR="00473FDB" w:rsidRDefault="00473FDB" w:rsidP="00F129F1">
      <w:pPr>
        <w:spacing w:after="0" w:line="240" w:lineRule="auto"/>
      </w:pPr>
      <w:r>
        <w:continuationSeparator/>
      </w:r>
    </w:p>
  </w:footnote>
  <w:footnote w:id="1">
    <w:p w14:paraId="41106268" w14:textId="77777777" w:rsidR="008A11A3" w:rsidRDefault="008A11A3">
      <w:pPr>
        <w:pStyle w:val="Notedebasdepage"/>
      </w:pPr>
      <w:r>
        <w:rPr>
          <w:rStyle w:val="Appelnotedebasdep"/>
        </w:rPr>
        <w:footnoteRef/>
      </w:r>
      <w:r>
        <w:t xml:space="preserve"> </w:t>
      </w:r>
      <w:r w:rsidRPr="008A11A3">
        <w:t>http://fr.wikipedia.org/wiki/Scrutin_</w:t>
      </w:r>
      <w:r>
        <w:t>à</w:t>
      </w:r>
      <w:r w:rsidRPr="008A11A3">
        <w:t>_vote_unique_transf</w:t>
      </w:r>
      <w:r>
        <w:t>é</w:t>
      </w:r>
      <w:r w:rsidRPr="008A11A3">
        <w:t>rable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76AF3B" w14:textId="77777777" w:rsidR="008D5631" w:rsidRPr="0084775E" w:rsidRDefault="008D5631" w:rsidP="0084775E">
    <w:pPr>
      <w:pStyle w:val="En-tte"/>
      <w:pBdr>
        <w:bottom w:val="single" w:sz="24" w:space="1" w:color="1F4E79" w:themeColor="accent1" w:themeShade="80"/>
      </w:pBdr>
      <w:tabs>
        <w:tab w:val="clear" w:pos="4536"/>
      </w:tabs>
      <w:rPr>
        <w:color w:val="2E74B5" w:themeColor="accent1" w:themeShade="BF"/>
        <w:sz w:val="32"/>
        <w:szCs w:val="32"/>
      </w:rPr>
    </w:pPr>
    <w:r w:rsidRPr="0084775E">
      <w:rPr>
        <w:color w:val="2E74B5" w:themeColor="accent1" w:themeShade="BF"/>
        <w:sz w:val="32"/>
        <w:szCs w:val="32"/>
      </w:rPr>
      <w:fldChar w:fldCharType="begin"/>
    </w:r>
    <w:r w:rsidRPr="0084775E">
      <w:rPr>
        <w:color w:val="2E74B5" w:themeColor="accent1" w:themeShade="BF"/>
        <w:sz w:val="32"/>
        <w:szCs w:val="32"/>
      </w:rPr>
      <w:instrText xml:space="preserve"> STYLEREF  "Titre 1" \n  \* MERGEFORMAT </w:instrText>
    </w:r>
    <w:r w:rsidRPr="0084775E">
      <w:rPr>
        <w:color w:val="2E74B5" w:themeColor="accent1" w:themeShade="BF"/>
        <w:sz w:val="32"/>
        <w:szCs w:val="32"/>
      </w:rPr>
      <w:fldChar w:fldCharType="separate"/>
    </w:r>
    <w:r w:rsidR="00132B25">
      <w:rPr>
        <w:noProof/>
        <w:color w:val="2E74B5" w:themeColor="accent1" w:themeShade="BF"/>
        <w:sz w:val="32"/>
        <w:szCs w:val="32"/>
      </w:rPr>
      <w:t>4</w:t>
    </w:r>
    <w:r w:rsidRPr="0084775E">
      <w:rPr>
        <w:color w:val="2E74B5" w:themeColor="accent1" w:themeShade="BF"/>
        <w:sz w:val="32"/>
        <w:szCs w:val="32"/>
      </w:rPr>
      <w:fldChar w:fldCharType="end"/>
    </w:r>
    <w:r w:rsidRPr="0084775E">
      <w:rPr>
        <w:color w:val="2E74B5" w:themeColor="accent1" w:themeShade="BF"/>
        <w:sz w:val="32"/>
        <w:szCs w:val="32"/>
      </w:rPr>
      <w:t xml:space="preserve"> </w:t>
    </w:r>
    <w:r w:rsidRPr="0084775E">
      <w:rPr>
        <w:color w:val="2E74B5" w:themeColor="accent1" w:themeShade="BF"/>
        <w:sz w:val="32"/>
        <w:szCs w:val="32"/>
      </w:rPr>
      <w:fldChar w:fldCharType="begin"/>
    </w:r>
    <w:r w:rsidRPr="0084775E">
      <w:rPr>
        <w:color w:val="2E74B5" w:themeColor="accent1" w:themeShade="BF"/>
        <w:sz w:val="32"/>
        <w:szCs w:val="32"/>
      </w:rPr>
      <w:instrText xml:space="preserve"> STYLEREF  "Titre 1"  \* MERGEFORMAT </w:instrText>
    </w:r>
    <w:r w:rsidRPr="0084775E">
      <w:rPr>
        <w:color w:val="2E74B5" w:themeColor="accent1" w:themeShade="BF"/>
        <w:sz w:val="32"/>
        <w:szCs w:val="32"/>
      </w:rPr>
      <w:fldChar w:fldCharType="separate"/>
    </w:r>
    <w:r w:rsidR="00132B25">
      <w:rPr>
        <w:noProof/>
        <w:color w:val="2E74B5" w:themeColor="accent1" w:themeShade="BF"/>
        <w:sz w:val="32"/>
        <w:szCs w:val="32"/>
      </w:rPr>
      <w:t>Types de gouvernements</w:t>
    </w:r>
    <w:r w:rsidRPr="0084775E">
      <w:rPr>
        <w:color w:val="2E74B5" w:themeColor="accent1" w:themeShade="BF"/>
        <w:sz w:val="32"/>
        <w:szCs w:val="32"/>
      </w:rPr>
      <w:fldChar w:fldCharType="end"/>
    </w:r>
    <w:r w:rsidRPr="0084775E">
      <w:rPr>
        <w:color w:val="2E74B5" w:themeColor="accent1" w:themeShade="BF"/>
        <w:sz w:val="32"/>
        <w:szCs w:val="32"/>
      </w:rPr>
      <w:tab/>
    </w:r>
    <w:sdt>
      <w:sdtPr>
        <w:rPr>
          <w:color w:val="2E74B5" w:themeColor="accent1" w:themeShade="BF"/>
          <w:sz w:val="32"/>
          <w:szCs w:val="32"/>
        </w:rPr>
        <w:alias w:val="Titre "/>
        <w:tag w:val=""/>
        <w:id w:val="-1107430178"/>
        <w:placeholder>
          <w:docPart w:val="355A085B4AC0460DB9E9E9A8DA5C7620"/>
        </w:placeholder>
        <w:dataBinding w:prefixMappings="xmlns:ns0='http://purl.org/dc/elements/1.1/' xmlns:ns1='http://schemas.openxmlformats.org/package/2006/metadata/core-properties' " w:xpath="/ns1:coreProperties[1]/ns0:title[1]" w:storeItemID="{6C3C8BC8-F283-45AE-878A-BAB7291924A1}"/>
        <w:text/>
      </w:sdtPr>
      <w:sdtEndPr/>
      <w:sdtContent>
        <w:r>
          <w:rPr>
            <w:color w:val="2E74B5" w:themeColor="accent1" w:themeShade="BF"/>
            <w:sz w:val="32"/>
            <w:szCs w:val="32"/>
          </w:rPr>
          <w:t>Gouvernements</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9C486C" w14:textId="77777777" w:rsidR="008D5631" w:rsidRPr="0084775E" w:rsidRDefault="00473FDB" w:rsidP="0084775E">
    <w:pPr>
      <w:pStyle w:val="En-tte"/>
      <w:pBdr>
        <w:bottom w:val="single" w:sz="24" w:space="1" w:color="1F4E79" w:themeColor="accent1" w:themeShade="80"/>
      </w:pBdr>
      <w:tabs>
        <w:tab w:val="clear" w:pos="4536"/>
      </w:tabs>
      <w:rPr>
        <w:color w:val="2E74B5" w:themeColor="accent1" w:themeShade="BF"/>
        <w:sz w:val="32"/>
        <w:szCs w:val="32"/>
      </w:rPr>
    </w:pPr>
    <w:sdt>
      <w:sdtPr>
        <w:rPr>
          <w:color w:val="2E74B5" w:themeColor="accent1" w:themeShade="BF"/>
          <w:sz w:val="32"/>
          <w:szCs w:val="32"/>
        </w:rPr>
        <w:alias w:val="Titre "/>
        <w:tag w:val=""/>
        <w:id w:val="936871238"/>
        <w:placeholder>
          <w:docPart w:val="25A17FFBE5B042D7BE301AB35A95E356"/>
        </w:placeholder>
        <w:dataBinding w:prefixMappings="xmlns:ns0='http://purl.org/dc/elements/1.1/' xmlns:ns1='http://schemas.openxmlformats.org/package/2006/metadata/core-properties' " w:xpath="/ns1:coreProperties[1]/ns0:title[1]" w:storeItemID="{6C3C8BC8-F283-45AE-878A-BAB7291924A1}"/>
        <w:text/>
      </w:sdtPr>
      <w:sdtEndPr/>
      <w:sdtContent>
        <w:r w:rsidR="008D5631">
          <w:rPr>
            <w:color w:val="2E74B5" w:themeColor="accent1" w:themeShade="BF"/>
            <w:sz w:val="32"/>
            <w:szCs w:val="32"/>
          </w:rPr>
          <w:t>Gouvernements</w:t>
        </w:r>
      </w:sdtContent>
    </w:sdt>
    <w:r w:rsidR="008D5631" w:rsidRPr="0084775E">
      <w:rPr>
        <w:color w:val="2E74B5" w:themeColor="accent1" w:themeShade="BF"/>
        <w:sz w:val="32"/>
        <w:szCs w:val="32"/>
      </w:rPr>
      <w:tab/>
    </w:r>
    <w:r w:rsidR="008D5631" w:rsidRPr="0084775E">
      <w:rPr>
        <w:color w:val="2E74B5" w:themeColor="accent1" w:themeShade="BF"/>
        <w:sz w:val="32"/>
        <w:szCs w:val="32"/>
      </w:rPr>
      <w:fldChar w:fldCharType="begin"/>
    </w:r>
    <w:r w:rsidR="008D5631" w:rsidRPr="0084775E">
      <w:rPr>
        <w:color w:val="2E74B5" w:themeColor="accent1" w:themeShade="BF"/>
        <w:sz w:val="32"/>
        <w:szCs w:val="32"/>
      </w:rPr>
      <w:instrText xml:space="preserve"> STYLEREF  "Titre 1" \n  \* MERGEFORMAT </w:instrText>
    </w:r>
    <w:r w:rsidR="008D5631" w:rsidRPr="0084775E">
      <w:rPr>
        <w:color w:val="2E74B5" w:themeColor="accent1" w:themeShade="BF"/>
        <w:sz w:val="32"/>
        <w:szCs w:val="32"/>
      </w:rPr>
      <w:fldChar w:fldCharType="separate"/>
    </w:r>
    <w:r w:rsidR="00A117A4">
      <w:rPr>
        <w:noProof/>
        <w:color w:val="2E74B5" w:themeColor="accent1" w:themeShade="BF"/>
        <w:sz w:val="32"/>
        <w:szCs w:val="32"/>
      </w:rPr>
      <w:t>3</w:t>
    </w:r>
    <w:r w:rsidR="008D5631" w:rsidRPr="0084775E">
      <w:rPr>
        <w:color w:val="2E74B5" w:themeColor="accent1" w:themeShade="BF"/>
        <w:sz w:val="32"/>
        <w:szCs w:val="32"/>
      </w:rPr>
      <w:fldChar w:fldCharType="end"/>
    </w:r>
    <w:r w:rsidR="008D5631" w:rsidRPr="0084775E">
      <w:rPr>
        <w:color w:val="2E74B5" w:themeColor="accent1" w:themeShade="BF"/>
        <w:sz w:val="32"/>
        <w:szCs w:val="32"/>
      </w:rPr>
      <w:t xml:space="preserve"> </w:t>
    </w:r>
    <w:r w:rsidR="008D5631" w:rsidRPr="0084775E">
      <w:rPr>
        <w:color w:val="2E74B5" w:themeColor="accent1" w:themeShade="BF"/>
        <w:sz w:val="32"/>
        <w:szCs w:val="32"/>
      </w:rPr>
      <w:fldChar w:fldCharType="begin"/>
    </w:r>
    <w:r w:rsidR="008D5631" w:rsidRPr="0084775E">
      <w:rPr>
        <w:color w:val="2E74B5" w:themeColor="accent1" w:themeShade="BF"/>
        <w:sz w:val="32"/>
        <w:szCs w:val="32"/>
      </w:rPr>
      <w:instrText xml:space="preserve"> STYLEREF  "Titre 1"  \* MERGEFORMAT </w:instrText>
    </w:r>
    <w:r w:rsidR="008D5631" w:rsidRPr="0084775E">
      <w:rPr>
        <w:color w:val="2E74B5" w:themeColor="accent1" w:themeShade="BF"/>
        <w:sz w:val="32"/>
        <w:szCs w:val="32"/>
      </w:rPr>
      <w:fldChar w:fldCharType="separate"/>
    </w:r>
    <w:r w:rsidR="00A117A4">
      <w:rPr>
        <w:noProof/>
        <w:color w:val="2E74B5" w:themeColor="accent1" w:themeShade="BF"/>
        <w:sz w:val="32"/>
        <w:szCs w:val="32"/>
      </w:rPr>
      <w:t>La nature du pouvoir dans Luchronia</w:t>
    </w:r>
    <w:r w:rsidR="008D5631" w:rsidRPr="0084775E">
      <w:rPr>
        <w:color w:val="2E74B5" w:themeColor="accent1" w:themeShade="BF"/>
        <w:sz w:val="32"/>
        <w:szCs w:val="3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C0A94"/>
    <w:multiLevelType w:val="hybridMultilevel"/>
    <w:tmpl w:val="FD52CF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1F13735"/>
    <w:multiLevelType w:val="hybridMultilevel"/>
    <w:tmpl w:val="5476C3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4282F94"/>
    <w:multiLevelType w:val="hybridMultilevel"/>
    <w:tmpl w:val="DEF637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B4A3909"/>
    <w:multiLevelType w:val="hybridMultilevel"/>
    <w:tmpl w:val="85B623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CB822A8"/>
    <w:multiLevelType w:val="hybridMultilevel"/>
    <w:tmpl w:val="67F486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2213A3A"/>
    <w:multiLevelType w:val="hybridMultilevel"/>
    <w:tmpl w:val="433CE7F8"/>
    <w:lvl w:ilvl="0" w:tplc="C11CD2A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5453788"/>
    <w:multiLevelType w:val="hybridMultilevel"/>
    <w:tmpl w:val="1608B4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1851652"/>
    <w:multiLevelType w:val="hybridMultilevel"/>
    <w:tmpl w:val="F13C10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49D5541"/>
    <w:multiLevelType w:val="hybridMultilevel"/>
    <w:tmpl w:val="C17A1918"/>
    <w:lvl w:ilvl="0" w:tplc="EEDE5C18">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8A46463"/>
    <w:multiLevelType w:val="hybridMultilevel"/>
    <w:tmpl w:val="EEF265AA"/>
    <w:lvl w:ilvl="0" w:tplc="040C000F">
      <w:start w:val="1"/>
      <w:numFmt w:val="decimal"/>
      <w:lvlText w:val="%1."/>
      <w:lvlJc w:val="left"/>
      <w:pPr>
        <w:ind w:left="774" w:hanging="360"/>
      </w:pPr>
    </w:lvl>
    <w:lvl w:ilvl="1" w:tplc="040C0019" w:tentative="1">
      <w:start w:val="1"/>
      <w:numFmt w:val="lowerLetter"/>
      <w:lvlText w:val="%2."/>
      <w:lvlJc w:val="left"/>
      <w:pPr>
        <w:ind w:left="1494" w:hanging="360"/>
      </w:pPr>
    </w:lvl>
    <w:lvl w:ilvl="2" w:tplc="040C001B" w:tentative="1">
      <w:start w:val="1"/>
      <w:numFmt w:val="lowerRoman"/>
      <w:lvlText w:val="%3."/>
      <w:lvlJc w:val="right"/>
      <w:pPr>
        <w:ind w:left="2214" w:hanging="180"/>
      </w:pPr>
    </w:lvl>
    <w:lvl w:ilvl="3" w:tplc="040C000F" w:tentative="1">
      <w:start w:val="1"/>
      <w:numFmt w:val="decimal"/>
      <w:lvlText w:val="%4."/>
      <w:lvlJc w:val="left"/>
      <w:pPr>
        <w:ind w:left="2934" w:hanging="360"/>
      </w:pPr>
    </w:lvl>
    <w:lvl w:ilvl="4" w:tplc="040C0019" w:tentative="1">
      <w:start w:val="1"/>
      <w:numFmt w:val="lowerLetter"/>
      <w:lvlText w:val="%5."/>
      <w:lvlJc w:val="left"/>
      <w:pPr>
        <w:ind w:left="3654" w:hanging="360"/>
      </w:pPr>
    </w:lvl>
    <w:lvl w:ilvl="5" w:tplc="040C001B" w:tentative="1">
      <w:start w:val="1"/>
      <w:numFmt w:val="lowerRoman"/>
      <w:lvlText w:val="%6."/>
      <w:lvlJc w:val="right"/>
      <w:pPr>
        <w:ind w:left="4374" w:hanging="180"/>
      </w:pPr>
    </w:lvl>
    <w:lvl w:ilvl="6" w:tplc="040C000F" w:tentative="1">
      <w:start w:val="1"/>
      <w:numFmt w:val="decimal"/>
      <w:lvlText w:val="%7."/>
      <w:lvlJc w:val="left"/>
      <w:pPr>
        <w:ind w:left="5094" w:hanging="360"/>
      </w:pPr>
    </w:lvl>
    <w:lvl w:ilvl="7" w:tplc="040C0019" w:tentative="1">
      <w:start w:val="1"/>
      <w:numFmt w:val="lowerLetter"/>
      <w:lvlText w:val="%8."/>
      <w:lvlJc w:val="left"/>
      <w:pPr>
        <w:ind w:left="5814" w:hanging="360"/>
      </w:pPr>
    </w:lvl>
    <w:lvl w:ilvl="8" w:tplc="040C001B" w:tentative="1">
      <w:start w:val="1"/>
      <w:numFmt w:val="lowerRoman"/>
      <w:lvlText w:val="%9."/>
      <w:lvlJc w:val="right"/>
      <w:pPr>
        <w:ind w:left="6534" w:hanging="180"/>
      </w:pPr>
    </w:lvl>
  </w:abstractNum>
  <w:abstractNum w:abstractNumId="10">
    <w:nsid w:val="2E5365B0"/>
    <w:multiLevelType w:val="multilevel"/>
    <w:tmpl w:val="FB6E335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
    <w:nsid w:val="362E32C0"/>
    <w:multiLevelType w:val="hybridMultilevel"/>
    <w:tmpl w:val="695C6442"/>
    <w:lvl w:ilvl="0" w:tplc="EEDE5C18">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65D51FD"/>
    <w:multiLevelType w:val="hybridMultilevel"/>
    <w:tmpl w:val="21286B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AF514F6"/>
    <w:multiLevelType w:val="hybridMultilevel"/>
    <w:tmpl w:val="BADC06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CB945CC"/>
    <w:multiLevelType w:val="hybridMultilevel"/>
    <w:tmpl w:val="EED8983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40F31C5"/>
    <w:multiLevelType w:val="hybridMultilevel"/>
    <w:tmpl w:val="2336105C"/>
    <w:lvl w:ilvl="0" w:tplc="EEDE5C18">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BD319CA"/>
    <w:multiLevelType w:val="hybridMultilevel"/>
    <w:tmpl w:val="1AD275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E50188C"/>
    <w:multiLevelType w:val="hybridMultilevel"/>
    <w:tmpl w:val="B85633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F1E6AD0"/>
    <w:multiLevelType w:val="hybridMultilevel"/>
    <w:tmpl w:val="0558850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FB22CF7"/>
    <w:multiLevelType w:val="hybridMultilevel"/>
    <w:tmpl w:val="87009D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14806D4"/>
    <w:multiLevelType w:val="hybridMultilevel"/>
    <w:tmpl w:val="4B0C88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E2C7F40"/>
    <w:multiLevelType w:val="hybridMultilevel"/>
    <w:tmpl w:val="1486B6E2"/>
    <w:lvl w:ilvl="0" w:tplc="BF8E5F6C">
      <w:start w:val="2"/>
      <w:numFmt w:val="bullet"/>
      <w:lvlText w:val="-"/>
      <w:lvlJc w:val="left"/>
      <w:pPr>
        <w:ind w:left="405" w:hanging="360"/>
      </w:pPr>
      <w:rPr>
        <w:rFonts w:ascii="Calibri" w:eastAsiaTheme="minorHAnsi" w:hAnsi="Calibri" w:cstheme="minorBid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2">
    <w:nsid w:val="60247F9E"/>
    <w:multiLevelType w:val="hybridMultilevel"/>
    <w:tmpl w:val="5FC0C4BC"/>
    <w:lvl w:ilvl="0" w:tplc="EEDE5C18">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0AA1DF3"/>
    <w:multiLevelType w:val="hybridMultilevel"/>
    <w:tmpl w:val="20FCBB7C"/>
    <w:lvl w:ilvl="0" w:tplc="EEDE5C18">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3C664AA"/>
    <w:multiLevelType w:val="multilevel"/>
    <w:tmpl w:val="40BCF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5426E48"/>
    <w:multiLevelType w:val="hybridMultilevel"/>
    <w:tmpl w:val="285A86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67B3093A"/>
    <w:multiLevelType w:val="hybridMultilevel"/>
    <w:tmpl w:val="B352FF08"/>
    <w:lvl w:ilvl="0" w:tplc="C434B3EA">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89F669A"/>
    <w:multiLevelType w:val="hybridMultilevel"/>
    <w:tmpl w:val="37A042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72CD6DA6"/>
    <w:multiLevelType w:val="hybridMultilevel"/>
    <w:tmpl w:val="7EBED8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7372248D"/>
    <w:multiLevelType w:val="hybridMultilevel"/>
    <w:tmpl w:val="7722DD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740E09D8"/>
    <w:multiLevelType w:val="hybridMultilevel"/>
    <w:tmpl w:val="9B20C5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7F3561A1"/>
    <w:multiLevelType w:val="hybridMultilevel"/>
    <w:tmpl w:val="66D210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7"/>
  </w:num>
  <w:num w:numId="3">
    <w:abstractNumId w:val="0"/>
  </w:num>
  <w:num w:numId="4">
    <w:abstractNumId w:val="21"/>
  </w:num>
  <w:num w:numId="5">
    <w:abstractNumId w:val="4"/>
  </w:num>
  <w:num w:numId="6">
    <w:abstractNumId w:val="24"/>
  </w:num>
  <w:num w:numId="7">
    <w:abstractNumId w:val="6"/>
  </w:num>
  <w:num w:numId="8">
    <w:abstractNumId w:val="30"/>
  </w:num>
  <w:num w:numId="9">
    <w:abstractNumId w:val="5"/>
  </w:num>
  <w:num w:numId="10">
    <w:abstractNumId w:val="12"/>
  </w:num>
  <w:num w:numId="11">
    <w:abstractNumId w:val="31"/>
  </w:num>
  <w:num w:numId="12">
    <w:abstractNumId w:val="13"/>
  </w:num>
  <w:num w:numId="13">
    <w:abstractNumId w:val="22"/>
  </w:num>
  <w:num w:numId="14">
    <w:abstractNumId w:val="11"/>
  </w:num>
  <w:num w:numId="15">
    <w:abstractNumId w:val="28"/>
  </w:num>
  <w:num w:numId="16">
    <w:abstractNumId w:val="25"/>
  </w:num>
  <w:num w:numId="17">
    <w:abstractNumId w:val="15"/>
  </w:num>
  <w:num w:numId="18">
    <w:abstractNumId w:val="8"/>
  </w:num>
  <w:num w:numId="19">
    <w:abstractNumId w:val="23"/>
  </w:num>
  <w:num w:numId="20">
    <w:abstractNumId w:val="2"/>
  </w:num>
  <w:num w:numId="21">
    <w:abstractNumId w:val="3"/>
  </w:num>
  <w:num w:numId="22">
    <w:abstractNumId w:val="20"/>
  </w:num>
  <w:num w:numId="23">
    <w:abstractNumId w:val="19"/>
  </w:num>
  <w:num w:numId="24">
    <w:abstractNumId w:val="16"/>
  </w:num>
  <w:num w:numId="25">
    <w:abstractNumId w:val="9"/>
  </w:num>
  <w:num w:numId="26">
    <w:abstractNumId w:val="29"/>
  </w:num>
  <w:num w:numId="27">
    <w:abstractNumId w:val="26"/>
  </w:num>
  <w:num w:numId="28">
    <w:abstractNumId w:val="1"/>
  </w:num>
  <w:num w:numId="29">
    <w:abstractNumId w:val="27"/>
  </w:num>
  <w:num w:numId="30">
    <w:abstractNumId w:val="18"/>
  </w:num>
  <w:num w:numId="31">
    <w:abstractNumId w:val="17"/>
  </w:num>
  <w:num w:numId="32">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ibaut Henin">
    <w15:presenceInfo w15:providerId="Windows Live" w15:userId="9a9194de40202f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mirrorMargins/>
  <w:proofState w:spelling="clean" w:grammar="clean"/>
  <w:attachedTemplate r:id="rId1"/>
  <w:trackRevisions/>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554"/>
    <w:rsid w:val="000366BF"/>
    <w:rsid w:val="000576B4"/>
    <w:rsid w:val="00132B25"/>
    <w:rsid w:val="00146E12"/>
    <w:rsid w:val="001748B0"/>
    <w:rsid w:val="001E0726"/>
    <w:rsid w:val="002137F3"/>
    <w:rsid w:val="002208D9"/>
    <w:rsid w:val="00220991"/>
    <w:rsid w:val="002561E7"/>
    <w:rsid w:val="00323E63"/>
    <w:rsid w:val="003B0A3F"/>
    <w:rsid w:val="00473FDB"/>
    <w:rsid w:val="00475B32"/>
    <w:rsid w:val="00497D38"/>
    <w:rsid w:val="004C6165"/>
    <w:rsid w:val="00530ABE"/>
    <w:rsid w:val="00540C6C"/>
    <w:rsid w:val="005E1279"/>
    <w:rsid w:val="00630371"/>
    <w:rsid w:val="0066462E"/>
    <w:rsid w:val="006A776E"/>
    <w:rsid w:val="007340B8"/>
    <w:rsid w:val="0078699D"/>
    <w:rsid w:val="007B1F27"/>
    <w:rsid w:val="007D38A6"/>
    <w:rsid w:val="00824A2C"/>
    <w:rsid w:val="0084027C"/>
    <w:rsid w:val="0084775E"/>
    <w:rsid w:val="008A11A3"/>
    <w:rsid w:val="008A4C39"/>
    <w:rsid w:val="008C583A"/>
    <w:rsid w:val="008D057D"/>
    <w:rsid w:val="008D5631"/>
    <w:rsid w:val="00904B8F"/>
    <w:rsid w:val="00923049"/>
    <w:rsid w:val="00926737"/>
    <w:rsid w:val="00936BED"/>
    <w:rsid w:val="00945813"/>
    <w:rsid w:val="00954A70"/>
    <w:rsid w:val="00962AB8"/>
    <w:rsid w:val="00A117A4"/>
    <w:rsid w:val="00A33ADF"/>
    <w:rsid w:val="00A42FC1"/>
    <w:rsid w:val="00A7670C"/>
    <w:rsid w:val="00A81853"/>
    <w:rsid w:val="00A8222A"/>
    <w:rsid w:val="00AA11DE"/>
    <w:rsid w:val="00AC0227"/>
    <w:rsid w:val="00AC5D12"/>
    <w:rsid w:val="00AD4CFA"/>
    <w:rsid w:val="00B07C48"/>
    <w:rsid w:val="00B36BFF"/>
    <w:rsid w:val="00B56EB0"/>
    <w:rsid w:val="00B61573"/>
    <w:rsid w:val="00B734F2"/>
    <w:rsid w:val="00BC524F"/>
    <w:rsid w:val="00BC7A8E"/>
    <w:rsid w:val="00BD3E7D"/>
    <w:rsid w:val="00BE5201"/>
    <w:rsid w:val="00C525DA"/>
    <w:rsid w:val="00D34107"/>
    <w:rsid w:val="00D721CD"/>
    <w:rsid w:val="00D86554"/>
    <w:rsid w:val="00DD7604"/>
    <w:rsid w:val="00E80B6A"/>
    <w:rsid w:val="00EB0C9D"/>
    <w:rsid w:val="00ED3809"/>
    <w:rsid w:val="00F129F1"/>
    <w:rsid w:val="00F16CCA"/>
    <w:rsid w:val="00F566DA"/>
    <w:rsid w:val="00FA6F86"/>
    <w:rsid w:val="00FA7205"/>
    <w:rsid w:val="00FB0F97"/>
    <w:rsid w:val="00FC6A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74DBC"/>
  <w15:chartTrackingRefBased/>
  <w15:docId w15:val="{05745301-A0DF-4A63-9469-5B773D7C3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208D9"/>
    <w:pPr>
      <w:keepNext/>
      <w:keepLines/>
      <w:pageBreakBefore/>
      <w:numPr>
        <w:numId w:val="1"/>
      </w:numPr>
      <w:pBdr>
        <w:bottom w:val="single" w:sz="18" w:space="1" w:color="44546A" w:themeColor="text2"/>
      </w:pBdr>
      <w:spacing w:before="600" w:after="240"/>
      <w:outlineLvl w:val="0"/>
    </w:pPr>
    <w:rPr>
      <w:rFonts w:asciiTheme="majorHAnsi" w:eastAsiaTheme="majorEastAsia" w:hAnsiTheme="majorHAnsi" w:cstheme="majorBidi"/>
      <w:color w:val="5B9BD5" w:themeColor="accent1"/>
      <w:sz w:val="40"/>
      <w:szCs w:val="40"/>
    </w:rPr>
  </w:style>
  <w:style w:type="paragraph" w:styleId="Titre2">
    <w:name w:val="heading 2"/>
    <w:basedOn w:val="Normal"/>
    <w:next w:val="Normal"/>
    <w:link w:val="Titre2Car"/>
    <w:uiPriority w:val="9"/>
    <w:unhideWhenUsed/>
    <w:qFormat/>
    <w:rsid w:val="002208D9"/>
    <w:pPr>
      <w:keepNext/>
      <w:keepLines/>
      <w:numPr>
        <w:ilvl w:val="1"/>
        <w:numId w:val="1"/>
      </w:numPr>
      <w:spacing w:before="40" w:after="0"/>
      <w:outlineLvl w:val="1"/>
    </w:pPr>
    <w:rPr>
      <w:rFonts w:asciiTheme="majorHAnsi" w:eastAsiaTheme="majorEastAsia" w:hAnsiTheme="majorHAnsi" w:cstheme="majorBidi"/>
      <w:color w:val="5B9BD5" w:themeColor="accent1"/>
      <w:sz w:val="32"/>
      <w:szCs w:val="32"/>
    </w:rPr>
  </w:style>
  <w:style w:type="paragraph" w:styleId="Titre3">
    <w:name w:val="heading 3"/>
    <w:basedOn w:val="Normal"/>
    <w:next w:val="Normal"/>
    <w:link w:val="Titre3Car"/>
    <w:uiPriority w:val="9"/>
    <w:unhideWhenUsed/>
    <w:qFormat/>
    <w:rsid w:val="002208D9"/>
    <w:pPr>
      <w:keepNext/>
      <w:keepLines/>
      <w:numPr>
        <w:ilvl w:val="2"/>
        <w:numId w:val="1"/>
      </w:numPr>
      <w:spacing w:before="40" w:after="0"/>
      <w:outlineLvl w:val="2"/>
    </w:pPr>
    <w:rPr>
      <w:rFonts w:asciiTheme="majorHAnsi" w:eastAsiaTheme="majorEastAsia" w:hAnsiTheme="majorHAnsi" w:cstheme="majorBidi"/>
      <w:color w:val="5B9BD5" w:themeColor="accent1"/>
      <w:sz w:val="28"/>
      <w:szCs w:val="28"/>
    </w:rPr>
  </w:style>
  <w:style w:type="paragraph" w:styleId="Titre4">
    <w:name w:val="heading 4"/>
    <w:basedOn w:val="Normal"/>
    <w:next w:val="Normal"/>
    <w:link w:val="Titre4Car"/>
    <w:uiPriority w:val="9"/>
    <w:unhideWhenUsed/>
    <w:qFormat/>
    <w:rsid w:val="002208D9"/>
    <w:pPr>
      <w:keepNext/>
      <w:keepLines/>
      <w:numPr>
        <w:ilvl w:val="3"/>
        <w:numId w:val="1"/>
      </w:numPr>
      <w:spacing w:before="40" w:after="0"/>
      <w:outlineLvl w:val="3"/>
    </w:pPr>
    <w:rPr>
      <w:rFonts w:asciiTheme="majorHAnsi" w:eastAsiaTheme="majorEastAsia" w:hAnsiTheme="majorHAnsi" w:cstheme="majorBidi"/>
      <w:i/>
      <w:iCs/>
      <w:color w:val="44546A" w:themeColor="text2"/>
    </w:rPr>
  </w:style>
  <w:style w:type="paragraph" w:styleId="Titre5">
    <w:name w:val="heading 5"/>
    <w:basedOn w:val="Normal"/>
    <w:next w:val="Normal"/>
    <w:link w:val="Titre5Car"/>
    <w:uiPriority w:val="9"/>
    <w:unhideWhenUsed/>
    <w:qFormat/>
    <w:rsid w:val="002208D9"/>
    <w:pPr>
      <w:keepNext/>
      <w:keepLines/>
      <w:numPr>
        <w:ilvl w:val="4"/>
        <w:numId w:val="1"/>
      </w:numPr>
      <w:spacing w:before="40" w:after="0"/>
      <w:outlineLvl w:val="4"/>
    </w:pPr>
    <w:rPr>
      <w:rFonts w:asciiTheme="majorHAnsi" w:eastAsiaTheme="majorEastAsia" w:hAnsiTheme="majorHAnsi" w:cstheme="majorBidi"/>
      <w:color w:val="44546A" w:themeColor="text2"/>
    </w:rPr>
  </w:style>
  <w:style w:type="paragraph" w:styleId="Titre6">
    <w:name w:val="heading 6"/>
    <w:basedOn w:val="Normal"/>
    <w:next w:val="Normal"/>
    <w:link w:val="Titre6Car"/>
    <w:uiPriority w:val="9"/>
    <w:unhideWhenUsed/>
    <w:qFormat/>
    <w:rsid w:val="002208D9"/>
    <w:pPr>
      <w:keepNext/>
      <w:keepLines/>
      <w:numPr>
        <w:ilvl w:val="5"/>
        <w:numId w:val="1"/>
      </w:numPr>
      <w:spacing w:before="40" w:after="0"/>
      <w:outlineLvl w:val="5"/>
    </w:pPr>
    <w:rPr>
      <w:rFonts w:asciiTheme="majorHAnsi" w:eastAsiaTheme="majorEastAsia" w:hAnsiTheme="majorHAnsi" w:cstheme="majorBidi"/>
      <w:color w:val="44546A" w:themeColor="text2"/>
    </w:rPr>
  </w:style>
  <w:style w:type="paragraph" w:styleId="Titre7">
    <w:name w:val="heading 7"/>
    <w:basedOn w:val="Normal"/>
    <w:next w:val="Normal"/>
    <w:link w:val="Titre7Car"/>
    <w:uiPriority w:val="9"/>
    <w:unhideWhenUsed/>
    <w:qFormat/>
    <w:rsid w:val="002208D9"/>
    <w:pPr>
      <w:keepNext/>
      <w:keepLines/>
      <w:numPr>
        <w:ilvl w:val="6"/>
        <w:numId w:val="1"/>
      </w:numPr>
      <w:spacing w:before="40" w:after="0"/>
      <w:outlineLvl w:val="6"/>
    </w:pPr>
    <w:rPr>
      <w:rFonts w:asciiTheme="majorHAnsi" w:eastAsiaTheme="majorEastAsia" w:hAnsiTheme="majorHAnsi" w:cstheme="majorBidi"/>
      <w:i/>
      <w:iCs/>
      <w:color w:val="44546A" w:themeColor="text2"/>
    </w:rPr>
  </w:style>
  <w:style w:type="paragraph" w:styleId="Titre8">
    <w:name w:val="heading 8"/>
    <w:basedOn w:val="Normal"/>
    <w:next w:val="Normal"/>
    <w:link w:val="Titre8Car"/>
    <w:uiPriority w:val="9"/>
    <w:unhideWhenUsed/>
    <w:qFormat/>
    <w:rsid w:val="002137F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2137F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129F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129F1"/>
    <w:rPr>
      <w:rFonts w:eastAsiaTheme="minorEastAsia"/>
      <w:lang w:eastAsia="fr-FR"/>
    </w:rPr>
  </w:style>
  <w:style w:type="character" w:styleId="Textedelespacerserv">
    <w:name w:val="Placeholder Text"/>
    <w:basedOn w:val="Policepardfaut"/>
    <w:uiPriority w:val="99"/>
    <w:semiHidden/>
    <w:rsid w:val="00F129F1"/>
    <w:rPr>
      <w:color w:val="808080"/>
    </w:rPr>
  </w:style>
  <w:style w:type="paragraph" w:styleId="En-tte">
    <w:name w:val="header"/>
    <w:basedOn w:val="Normal"/>
    <w:link w:val="En-tteCar"/>
    <w:uiPriority w:val="99"/>
    <w:unhideWhenUsed/>
    <w:rsid w:val="00F129F1"/>
    <w:pPr>
      <w:tabs>
        <w:tab w:val="center" w:pos="4536"/>
        <w:tab w:val="right" w:pos="9072"/>
      </w:tabs>
      <w:spacing w:after="0" w:line="240" w:lineRule="auto"/>
    </w:pPr>
  </w:style>
  <w:style w:type="character" w:customStyle="1" w:styleId="En-tteCar">
    <w:name w:val="En-tête Car"/>
    <w:basedOn w:val="Policepardfaut"/>
    <w:link w:val="En-tte"/>
    <w:uiPriority w:val="99"/>
    <w:rsid w:val="00F129F1"/>
  </w:style>
  <w:style w:type="paragraph" w:styleId="Pieddepage">
    <w:name w:val="footer"/>
    <w:basedOn w:val="Normal"/>
    <w:link w:val="PieddepageCar"/>
    <w:uiPriority w:val="99"/>
    <w:unhideWhenUsed/>
    <w:rsid w:val="00F129F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29F1"/>
  </w:style>
  <w:style w:type="character" w:customStyle="1" w:styleId="Titre1Car">
    <w:name w:val="Titre 1 Car"/>
    <w:basedOn w:val="Policepardfaut"/>
    <w:link w:val="Titre1"/>
    <w:uiPriority w:val="9"/>
    <w:rsid w:val="002208D9"/>
    <w:rPr>
      <w:rFonts w:asciiTheme="majorHAnsi" w:eastAsiaTheme="majorEastAsia" w:hAnsiTheme="majorHAnsi" w:cstheme="majorBidi"/>
      <w:color w:val="5B9BD5" w:themeColor="accent1"/>
      <w:sz w:val="40"/>
      <w:szCs w:val="40"/>
    </w:rPr>
  </w:style>
  <w:style w:type="character" w:customStyle="1" w:styleId="Titre2Car">
    <w:name w:val="Titre 2 Car"/>
    <w:basedOn w:val="Policepardfaut"/>
    <w:link w:val="Titre2"/>
    <w:uiPriority w:val="9"/>
    <w:rsid w:val="002208D9"/>
    <w:rPr>
      <w:rFonts w:asciiTheme="majorHAnsi" w:eastAsiaTheme="majorEastAsia" w:hAnsiTheme="majorHAnsi" w:cstheme="majorBidi"/>
      <w:color w:val="5B9BD5" w:themeColor="accent1"/>
      <w:sz w:val="32"/>
      <w:szCs w:val="32"/>
    </w:rPr>
  </w:style>
  <w:style w:type="character" w:customStyle="1" w:styleId="Titre3Car">
    <w:name w:val="Titre 3 Car"/>
    <w:basedOn w:val="Policepardfaut"/>
    <w:link w:val="Titre3"/>
    <w:uiPriority w:val="9"/>
    <w:rsid w:val="002208D9"/>
    <w:rPr>
      <w:rFonts w:asciiTheme="majorHAnsi" w:eastAsiaTheme="majorEastAsia" w:hAnsiTheme="majorHAnsi" w:cstheme="majorBidi"/>
      <w:color w:val="5B9BD5" w:themeColor="accent1"/>
      <w:sz w:val="28"/>
      <w:szCs w:val="28"/>
    </w:rPr>
  </w:style>
  <w:style w:type="character" w:customStyle="1" w:styleId="Titre4Car">
    <w:name w:val="Titre 4 Car"/>
    <w:basedOn w:val="Policepardfaut"/>
    <w:link w:val="Titre4"/>
    <w:uiPriority w:val="9"/>
    <w:rsid w:val="002208D9"/>
    <w:rPr>
      <w:rFonts w:asciiTheme="majorHAnsi" w:eastAsiaTheme="majorEastAsia" w:hAnsiTheme="majorHAnsi" w:cstheme="majorBidi"/>
      <w:i/>
      <w:iCs/>
      <w:color w:val="44546A" w:themeColor="text2"/>
    </w:rPr>
  </w:style>
  <w:style w:type="character" w:customStyle="1" w:styleId="Titre5Car">
    <w:name w:val="Titre 5 Car"/>
    <w:basedOn w:val="Policepardfaut"/>
    <w:link w:val="Titre5"/>
    <w:uiPriority w:val="9"/>
    <w:rsid w:val="002208D9"/>
    <w:rPr>
      <w:rFonts w:asciiTheme="majorHAnsi" w:eastAsiaTheme="majorEastAsia" w:hAnsiTheme="majorHAnsi" w:cstheme="majorBidi"/>
      <w:color w:val="44546A" w:themeColor="text2"/>
    </w:rPr>
  </w:style>
  <w:style w:type="character" w:customStyle="1" w:styleId="Titre6Car">
    <w:name w:val="Titre 6 Car"/>
    <w:basedOn w:val="Policepardfaut"/>
    <w:link w:val="Titre6"/>
    <w:uiPriority w:val="9"/>
    <w:rsid w:val="002208D9"/>
    <w:rPr>
      <w:rFonts w:asciiTheme="majorHAnsi" w:eastAsiaTheme="majorEastAsia" w:hAnsiTheme="majorHAnsi" w:cstheme="majorBidi"/>
      <w:color w:val="44546A" w:themeColor="text2"/>
    </w:rPr>
  </w:style>
  <w:style w:type="character" w:customStyle="1" w:styleId="Titre7Car">
    <w:name w:val="Titre 7 Car"/>
    <w:basedOn w:val="Policepardfaut"/>
    <w:link w:val="Titre7"/>
    <w:uiPriority w:val="9"/>
    <w:rsid w:val="002208D9"/>
    <w:rPr>
      <w:rFonts w:asciiTheme="majorHAnsi" w:eastAsiaTheme="majorEastAsia" w:hAnsiTheme="majorHAnsi" w:cstheme="majorBidi"/>
      <w:i/>
      <w:iCs/>
      <w:color w:val="44546A" w:themeColor="text2"/>
    </w:rPr>
  </w:style>
  <w:style w:type="character" w:customStyle="1" w:styleId="Titre8Car">
    <w:name w:val="Titre 8 Car"/>
    <w:basedOn w:val="Policepardfaut"/>
    <w:link w:val="Titre8"/>
    <w:uiPriority w:val="9"/>
    <w:rsid w:val="002137F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rsid w:val="002137F3"/>
    <w:rPr>
      <w:rFonts w:asciiTheme="majorHAnsi" w:eastAsiaTheme="majorEastAsia" w:hAnsiTheme="majorHAnsi" w:cstheme="majorBidi"/>
      <w:i/>
      <w:iCs/>
      <w:color w:val="272727" w:themeColor="text1" w:themeTint="D8"/>
      <w:sz w:val="21"/>
      <w:szCs w:val="21"/>
    </w:rPr>
  </w:style>
  <w:style w:type="paragraph" w:styleId="Notedebasdepage">
    <w:name w:val="footnote text"/>
    <w:basedOn w:val="Normal"/>
    <w:link w:val="NotedebasdepageCar"/>
    <w:uiPriority w:val="99"/>
    <w:semiHidden/>
    <w:unhideWhenUsed/>
    <w:rsid w:val="008A4C3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A4C39"/>
    <w:rPr>
      <w:sz w:val="20"/>
      <w:szCs w:val="20"/>
    </w:rPr>
  </w:style>
  <w:style w:type="character" w:styleId="Appelnotedebasdep">
    <w:name w:val="footnote reference"/>
    <w:basedOn w:val="Policepardfaut"/>
    <w:uiPriority w:val="99"/>
    <w:semiHidden/>
    <w:unhideWhenUsed/>
    <w:rsid w:val="008A4C39"/>
    <w:rPr>
      <w:vertAlign w:val="superscript"/>
    </w:rPr>
  </w:style>
  <w:style w:type="character" w:styleId="Lienhypertexte">
    <w:name w:val="Hyperlink"/>
    <w:basedOn w:val="Policepardfaut"/>
    <w:uiPriority w:val="99"/>
    <w:unhideWhenUsed/>
    <w:rsid w:val="00A81853"/>
    <w:rPr>
      <w:color w:val="0563C1" w:themeColor="hyperlink"/>
      <w:u w:val="single"/>
    </w:rPr>
  </w:style>
  <w:style w:type="paragraph" w:styleId="TM1">
    <w:name w:val="toc 1"/>
    <w:basedOn w:val="Normal"/>
    <w:next w:val="Normal"/>
    <w:autoRedefine/>
    <w:uiPriority w:val="39"/>
    <w:unhideWhenUsed/>
    <w:rsid w:val="00A81853"/>
    <w:pPr>
      <w:spacing w:before="360" w:after="360"/>
    </w:pPr>
    <w:rPr>
      <w:b/>
      <w:bCs/>
      <w:caps/>
      <w:u w:val="single"/>
    </w:rPr>
  </w:style>
  <w:style w:type="paragraph" w:styleId="TM3">
    <w:name w:val="toc 3"/>
    <w:basedOn w:val="Titre2"/>
    <w:next w:val="Normal"/>
    <w:autoRedefine/>
    <w:uiPriority w:val="39"/>
    <w:unhideWhenUsed/>
    <w:rsid w:val="00A81853"/>
    <w:pPr>
      <w:keepNext w:val="0"/>
      <w:keepLines w:val="0"/>
      <w:numPr>
        <w:ilvl w:val="0"/>
        <w:numId w:val="0"/>
      </w:numPr>
      <w:spacing w:before="0"/>
      <w:outlineLvl w:val="9"/>
    </w:pPr>
    <w:rPr>
      <w:rFonts w:asciiTheme="minorHAnsi" w:eastAsiaTheme="minorHAnsi" w:hAnsiTheme="minorHAnsi" w:cstheme="minorBidi"/>
      <w:smallCaps/>
      <w:color w:val="000000"/>
      <w:sz w:val="22"/>
      <w:szCs w:val="22"/>
      <w14:textFill>
        <w14:solidFill>
          <w14:srgbClr w14:val="000000">
            <w14:lumMod w14:val="50000"/>
          </w14:srgbClr>
        </w14:solidFill>
      </w14:textFill>
    </w:rPr>
  </w:style>
  <w:style w:type="paragraph" w:styleId="En-ttedetabledesmatires">
    <w:name w:val="TOC Heading"/>
    <w:basedOn w:val="Titre1"/>
    <w:next w:val="Normal"/>
    <w:uiPriority w:val="39"/>
    <w:unhideWhenUsed/>
    <w:rsid w:val="00AD4CFA"/>
    <w:pPr>
      <w:numPr>
        <w:numId w:val="0"/>
      </w:numPr>
      <w:outlineLvl w:val="9"/>
    </w:pPr>
    <w:rPr>
      <w:color w:val="833C0B" w:themeColor="accent2" w:themeShade="80"/>
      <w:lang w:eastAsia="fr-FR"/>
    </w:rPr>
  </w:style>
  <w:style w:type="paragraph" w:styleId="TM2">
    <w:name w:val="toc 2"/>
    <w:basedOn w:val="Normal"/>
    <w:next w:val="Normal"/>
    <w:autoRedefine/>
    <w:uiPriority w:val="39"/>
    <w:unhideWhenUsed/>
    <w:rsid w:val="00AD4CFA"/>
    <w:pPr>
      <w:spacing w:after="0"/>
    </w:pPr>
    <w:rPr>
      <w:b/>
      <w:bCs/>
      <w:smallCaps/>
    </w:rPr>
  </w:style>
  <w:style w:type="paragraph" w:styleId="TM4">
    <w:name w:val="toc 4"/>
    <w:basedOn w:val="Normal"/>
    <w:next w:val="Normal"/>
    <w:autoRedefine/>
    <w:uiPriority w:val="39"/>
    <w:unhideWhenUsed/>
    <w:rsid w:val="00AD4CFA"/>
    <w:pPr>
      <w:spacing w:after="0"/>
    </w:pPr>
  </w:style>
  <w:style w:type="paragraph" w:styleId="TM5">
    <w:name w:val="toc 5"/>
    <w:basedOn w:val="Normal"/>
    <w:next w:val="Normal"/>
    <w:autoRedefine/>
    <w:uiPriority w:val="39"/>
    <w:unhideWhenUsed/>
    <w:rsid w:val="00AD4CFA"/>
    <w:pPr>
      <w:spacing w:after="0"/>
    </w:pPr>
  </w:style>
  <w:style w:type="paragraph" w:styleId="TM6">
    <w:name w:val="toc 6"/>
    <w:basedOn w:val="Normal"/>
    <w:next w:val="Normal"/>
    <w:autoRedefine/>
    <w:uiPriority w:val="39"/>
    <w:unhideWhenUsed/>
    <w:rsid w:val="00AD4CFA"/>
    <w:pPr>
      <w:spacing w:after="0"/>
    </w:pPr>
  </w:style>
  <w:style w:type="paragraph" w:styleId="TM7">
    <w:name w:val="toc 7"/>
    <w:basedOn w:val="Normal"/>
    <w:next w:val="Normal"/>
    <w:autoRedefine/>
    <w:uiPriority w:val="39"/>
    <w:unhideWhenUsed/>
    <w:rsid w:val="00AD4CFA"/>
    <w:pPr>
      <w:spacing w:after="0"/>
    </w:pPr>
  </w:style>
  <w:style w:type="paragraph" w:styleId="TM8">
    <w:name w:val="toc 8"/>
    <w:basedOn w:val="Normal"/>
    <w:next w:val="Normal"/>
    <w:autoRedefine/>
    <w:uiPriority w:val="39"/>
    <w:unhideWhenUsed/>
    <w:rsid w:val="00AD4CFA"/>
    <w:pPr>
      <w:spacing w:after="0"/>
    </w:pPr>
  </w:style>
  <w:style w:type="paragraph" w:styleId="TM9">
    <w:name w:val="toc 9"/>
    <w:basedOn w:val="Normal"/>
    <w:next w:val="Normal"/>
    <w:autoRedefine/>
    <w:uiPriority w:val="39"/>
    <w:unhideWhenUsed/>
    <w:rsid w:val="00AD4CFA"/>
    <w:pPr>
      <w:spacing w:after="0"/>
    </w:pPr>
  </w:style>
  <w:style w:type="paragraph" w:styleId="Titre">
    <w:name w:val="Title"/>
    <w:basedOn w:val="Normal"/>
    <w:next w:val="Normal"/>
    <w:link w:val="TitreCar"/>
    <w:uiPriority w:val="10"/>
    <w:rsid w:val="002209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20991"/>
    <w:rPr>
      <w:rFonts w:asciiTheme="majorHAnsi" w:eastAsiaTheme="majorEastAsia" w:hAnsiTheme="majorHAnsi" w:cstheme="majorBidi"/>
      <w:spacing w:val="-10"/>
      <w:kern w:val="28"/>
      <w:sz w:val="56"/>
      <w:szCs w:val="56"/>
    </w:rPr>
  </w:style>
  <w:style w:type="paragraph" w:styleId="Textedebulles">
    <w:name w:val="Balloon Text"/>
    <w:basedOn w:val="Normal"/>
    <w:link w:val="TextedebullesCar"/>
    <w:uiPriority w:val="99"/>
    <w:semiHidden/>
    <w:unhideWhenUsed/>
    <w:rsid w:val="0084775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4775E"/>
    <w:rPr>
      <w:rFonts w:ascii="Segoe UI" w:hAnsi="Segoe UI" w:cs="Segoe UI"/>
      <w:sz w:val="18"/>
      <w:szCs w:val="18"/>
    </w:rPr>
  </w:style>
  <w:style w:type="paragraph" w:styleId="NormalWeb">
    <w:name w:val="Normal (Web)"/>
    <w:basedOn w:val="Normal"/>
    <w:uiPriority w:val="99"/>
    <w:unhideWhenUsed/>
    <w:rsid w:val="0084775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Citation">
    <w:name w:val="Quote"/>
    <w:aliases w:val="Note"/>
    <w:basedOn w:val="Normal"/>
    <w:next w:val="Normal"/>
    <w:link w:val="CitationCar"/>
    <w:uiPriority w:val="29"/>
    <w:qFormat/>
    <w:rsid w:val="002208D9"/>
    <w:pPr>
      <w:keepLines/>
      <w:pBdr>
        <w:left w:val="single" w:sz="24" w:space="4" w:color="1F4E79" w:themeColor="accent1" w:themeShade="80"/>
      </w:pBdr>
      <w:shd w:val="clear" w:color="auto" w:fill="DEEAF6" w:themeFill="accent1" w:themeFillTint="33"/>
      <w:spacing w:before="240" w:after="240"/>
      <w:ind w:left="907" w:right="907"/>
    </w:pPr>
    <w:rPr>
      <w:i/>
      <w:iCs/>
      <w:color w:val="404040" w:themeColor="text1" w:themeTint="BF"/>
    </w:rPr>
  </w:style>
  <w:style w:type="character" w:customStyle="1" w:styleId="CitationCar">
    <w:name w:val="Citation Car"/>
    <w:aliases w:val="Note Car"/>
    <w:basedOn w:val="Policepardfaut"/>
    <w:link w:val="Citation"/>
    <w:uiPriority w:val="29"/>
    <w:rsid w:val="002208D9"/>
    <w:rPr>
      <w:i/>
      <w:iCs/>
      <w:color w:val="404040" w:themeColor="text1" w:themeTint="BF"/>
      <w:shd w:val="clear" w:color="auto" w:fill="DEEAF6" w:themeFill="accent1" w:themeFillTint="33"/>
    </w:rPr>
  </w:style>
  <w:style w:type="character" w:styleId="Emphaseintense">
    <w:name w:val="Intense Emphasis"/>
    <w:basedOn w:val="Policepardfaut"/>
    <w:uiPriority w:val="21"/>
    <w:qFormat/>
    <w:rsid w:val="002208D9"/>
    <w:rPr>
      <w:i/>
      <w:iCs/>
      <w:color w:val="5B9BD5" w:themeColor="accent1"/>
    </w:rPr>
  </w:style>
  <w:style w:type="table" w:styleId="Grilledutableau">
    <w:name w:val="Table Grid"/>
    <w:basedOn w:val="TableauNormal"/>
    <w:uiPriority w:val="39"/>
    <w:rsid w:val="00D721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ev">
    <w:name w:val="Strong"/>
    <w:basedOn w:val="Policepardfaut"/>
    <w:uiPriority w:val="22"/>
    <w:qFormat/>
    <w:rsid w:val="002208D9"/>
    <w:rPr>
      <w:b/>
      <w:bCs/>
      <w:color w:val="5B9BD5" w:themeColor="accent1"/>
    </w:rPr>
  </w:style>
  <w:style w:type="paragraph" w:styleId="Paragraphedeliste">
    <w:name w:val="List Paragraph"/>
    <w:basedOn w:val="Normal"/>
    <w:uiPriority w:val="34"/>
    <w:qFormat/>
    <w:rsid w:val="00475B32"/>
    <w:pPr>
      <w:ind w:left="720"/>
      <w:contextualSpacing/>
    </w:pPr>
  </w:style>
  <w:style w:type="table" w:styleId="TableauGrille3-Accentuation2">
    <w:name w:val="Grid Table 3 Accent 2"/>
    <w:basedOn w:val="TableauNormal"/>
    <w:uiPriority w:val="48"/>
    <w:rsid w:val="00630371"/>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simple3">
    <w:name w:val="Plain Table 3"/>
    <w:basedOn w:val="TableauNormal"/>
    <w:uiPriority w:val="43"/>
    <w:rsid w:val="0063037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5">
    <w:name w:val="Plain Table 5"/>
    <w:basedOn w:val="TableauNormal"/>
    <w:uiPriority w:val="45"/>
    <w:rsid w:val="00630371"/>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7Couleur-Accentuation2">
    <w:name w:val="Grid Table 7 Colorful Accent 2"/>
    <w:basedOn w:val="TableauNormal"/>
    <w:uiPriority w:val="52"/>
    <w:rsid w:val="00630371"/>
    <w:pPr>
      <w:spacing w:after="0" w:line="240" w:lineRule="auto"/>
    </w:pPr>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eauGrille3-Accentuation1">
    <w:name w:val="Grid Table 3 Accent 1"/>
    <w:basedOn w:val="TableauNormal"/>
    <w:uiPriority w:val="48"/>
    <w:rsid w:val="002208D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Sous-titre">
    <w:name w:val="Subtitle"/>
    <w:basedOn w:val="Normal"/>
    <w:next w:val="Normal"/>
    <w:link w:val="Sous-titreCar"/>
    <w:uiPriority w:val="11"/>
    <w:qFormat/>
    <w:rsid w:val="00D86554"/>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86554"/>
    <w:rPr>
      <w:rFonts w:eastAsiaTheme="minorEastAsia"/>
      <w:color w:val="5A5A5A" w:themeColor="text1" w:themeTint="A5"/>
      <w:spacing w:val="15"/>
    </w:rPr>
  </w:style>
  <w:style w:type="character" w:styleId="Marquedecommentaire">
    <w:name w:val="annotation reference"/>
    <w:basedOn w:val="Policepardfaut"/>
    <w:uiPriority w:val="99"/>
    <w:semiHidden/>
    <w:unhideWhenUsed/>
    <w:rsid w:val="00B734F2"/>
    <w:rPr>
      <w:sz w:val="16"/>
      <w:szCs w:val="16"/>
    </w:rPr>
  </w:style>
  <w:style w:type="paragraph" w:styleId="Commentaire">
    <w:name w:val="annotation text"/>
    <w:basedOn w:val="Normal"/>
    <w:link w:val="CommentaireCar"/>
    <w:uiPriority w:val="99"/>
    <w:unhideWhenUsed/>
    <w:rsid w:val="00B734F2"/>
    <w:pPr>
      <w:spacing w:line="240" w:lineRule="auto"/>
    </w:pPr>
    <w:rPr>
      <w:sz w:val="20"/>
      <w:szCs w:val="20"/>
    </w:rPr>
  </w:style>
  <w:style w:type="character" w:customStyle="1" w:styleId="CommentaireCar">
    <w:name w:val="Commentaire Car"/>
    <w:basedOn w:val="Policepardfaut"/>
    <w:link w:val="Commentaire"/>
    <w:uiPriority w:val="99"/>
    <w:rsid w:val="00B734F2"/>
    <w:rPr>
      <w:sz w:val="20"/>
      <w:szCs w:val="20"/>
    </w:rPr>
  </w:style>
  <w:style w:type="paragraph" w:styleId="Objetducommentaire">
    <w:name w:val="annotation subject"/>
    <w:basedOn w:val="Commentaire"/>
    <w:next w:val="Commentaire"/>
    <w:link w:val="ObjetducommentaireCar"/>
    <w:uiPriority w:val="99"/>
    <w:semiHidden/>
    <w:unhideWhenUsed/>
    <w:rsid w:val="00B734F2"/>
    <w:rPr>
      <w:b/>
      <w:bCs/>
    </w:rPr>
  </w:style>
  <w:style w:type="character" w:customStyle="1" w:styleId="ObjetducommentaireCar">
    <w:name w:val="Objet du commentaire Car"/>
    <w:basedOn w:val="CommentaireCar"/>
    <w:link w:val="Objetducommentaire"/>
    <w:uiPriority w:val="99"/>
    <w:semiHidden/>
    <w:rsid w:val="00B734F2"/>
    <w:rPr>
      <w:b/>
      <w:bCs/>
      <w:sz w:val="20"/>
      <w:szCs w:val="20"/>
    </w:rPr>
  </w:style>
  <w:style w:type="paragraph" w:styleId="Lgende">
    <w:name w:val="caption"/>
    <w:basedOn w:val="Normal"/>
    <w:next w:val="Normal"/>
    <w:uiPriority w:val="35"/>
    <w:unhideWhenUsed/>
    <w:qFormat/>
    <w:rsid w:val="00FA7205"/>
    <w:pPr>
      <w:spacing w:after="200" w:line="240" w:lineRule="auto"/>
    </w:pPr>
    <w:rPr>
      <w:i/>
      <w:iCs/>
      <w:color w:val="44546A" w:themeColor="text2"/>
      <w:sz w:val="18"/>
      <w:szCs w:val="18"/>
    </w:rPr>
  </w:style>
  <w:style w:type="table" w:styleId="TableauGrille3-Accentuation5">
    <w:name w:val="Grid Table 3 Accent 5"/>
    <w:basedOn w:val="TableauNormal"/>
    <w:uiPriority w:val="48"/>
    <w:rsid w:val="00B07C48"/>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80156">
      <w:bodyDiv w:val="1"/>
      <w:marLeft w:val="0"/>
      <w:marRight w:val="0"/>
      <w:marTop w:val="0"/>
      <w:marBottom w:val="0"/>
      <w:divBdr>
        <w:top w:val="none" w:sz="0" w:space="0" w:color="auto"/>
        <w:left w:val="none" w:sz="0" w:space="0" w:color="auto"/>
        <w:bottom w:val="none" w:sz="0" w:space="0" w:color="auto"/>
        <w:right w:val="none" w:sz="0" w:space="0" w:color="auto"/>
      </w:divBdr>
      <w:divsChild>
        <w:div w:id="413478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iba_000\svn\quantyl\Modele\Quanty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55A085B4AC0460DB9E9E9A8DA5C7620"/>
        <w:category>
          <w:name w:val="Général"/>
          <w:gallery w:val="placeholder"/>
        </w:category>
        <w:types>
          <w:type w:val="bbPlcHdr"/>
        </w:types>
        <w:behaviors>
          <w:behavior w:val="content"/>
        </w:behaviors>
        <w:guid w:val="{41BA2A26-7809-4B60-A606-918471BE9D3F}"/>
      </w:docPartPr>
      <w:docPartBody>
        <w:p w:rsidR="006428C4" w:rsidRDefault="009A6405">
          <w:pPr>
            <w:pStyle w:val="355A085B4AC0460DB9E9E9A8DA5C7620"/>
          </w:pPr>
          <w:r w:rsidRPr="00427FEC">
            <w:rPr>
              <w:rStyle w:val="Textedelespacerserv"/>
            </w:rPr>
            <w:t>[Titre ]</w:t>
          </w:r>
        </w:p>
      </w:docPartBody>
    </w:docPart>
    <w:docPart>
      <w:docPartPr>
        <w:name w:val="25A17FFBE5B042D7BE301AB35A95E356"/>
        <w:category>
          <w:name w:val="Général"/>
          <w:gallery w:val="placeholder"/>
        </w:category>
        <w:types>
          <w:type w:val="bbPlcHdr"/>
        </w:types>
        <w:behaviors>
          <w:behavior w:val="content"/>
        </w:behaviors>
        <w:guid w:val="{D38E5D81-A317-4093-A884-86325832AAED}"/>
      </w:docPartPr>
      <w:docPartBody>
        <w:p w:rsidR="006428C4" w:rsidRDefault="009A6405">
          <w:pPr>
            <w:pStyle w:val="25A17FFBE5B042D7BE301AB35A95E356"/>
          </w:pPr>
          <w:r w:rsidRPr="00427FEC">
            <w:rPr>
              <w:rStyle w:val="Textedelespacerserv"/>
            </w:rPr>
            <w:t>[Titre ]</w:t>
          </w:r>
        </w:p>
      </w:docPartBody>
    </w:docPart>
    <w:docPart>
      <w:docPartPr>
        <w:name w:val="FADE99C2AFA4405B8CA3F5DA3E3980DD"/>
        <w:category>
          <w:name w:val="Général"/>
          <w:gallery w:val="placeholder"/>
        </w:category>
        <w:types>
          <w:type w:val="bbPlcHdr"/>
        </w:types>
        <w:behaviors>
          <w:behavior w:val="content"/>
        </w:behaviors>
        <w:guid w:val="{D7CC72DF-26F1-4836-AE00-74507B9C8942}"/>
      </w:docPartPr>
      <w:docPartBody>
        <w:p w:rsidR="006428C4" w:rsidRDefault="009A6405">
          <w:pPr>
            <w:pStyle w:val="FADE99C2AFA4405B8CA3F5DA3E3980DD"/>
          </w:pPr>
          <w:r w:rsidRPr="00427FEC">
            <w:rPr>
              <w:rStyle w:val="Textedelespacerserv"/>
            </w:rPr>
            <w:t>[Société]</w:t>
          </w:r>
        </w:p>
      </w:docPartBody>
    </w:docPart>
    <w:docPart>
      <w:docPartPr>
        <w:name w:val="99ECAB0B0D114CC99B306B213EB5F811"/>
        <w:category>
          <w:name w:val="Général"/>
          <w:gallery w:val="placeholder"/>
        </w:category>
        <w:types>
          <w:type w:val="bbPlcHdr"/>
        </w:types>
        <w:behaviors>
          <w:behavior w:val="content"/>
        </w:behaviors>
        <w:guid w:val="{6852E2AE-895B-43AB-BBCE-97574656D22B}"/>
      </w:docPartPr>
      <w:docPartBody>
        <w:p w:rsidR="006428C4" w:rsidRDefault="009A6405">
          <w:pPr>
            <w:pStyle w:val="99ECAB0B0D114CC99B306B213EB5F811"/>
          </w:pPr>
          <w:r w:rsidRPr="00427FEC">
            <w:rPr>
              <w:rStyle w:val="Textedelespacerserv"/>
            </w:rPr>
            <w:t>[Adresse société]</w:t>
          </w:r>
        </w:p>
      </w:docPartBody>
    </w:docPart>
    <w:docPart>
      <w:docPartPr>
        <w:name w:val="E5ED1E9393E24B5EAAB7E27EE219B787"/>
        <w:category>
          <w:name w:val="Général"/>
          <w:gallery w:val="placeholder"/>
        </w:category>
        <w:types>
          <w:type w:val="bbPlcHdr"/>
        </w:types>
        <w:behaviors>
          <w:behavior w:val="content"/>
        </w:behaviors>
        <w:guid w:val="{0399261E-621E-470B-936C-AEF88671AF16}"/>
      </w:docPartPr>
      <w:docPartBody>
        <w:p w:rsidR="006428C4" w:rsidRDefault="009A6405">
          <w:pPr>
            <w:pStyle w:val="E5ED1E9393E24B5EAAB7E27EE219B787"/>
          </w:pPr>
          <w:r w:rsidRPr="00427FEC">
            <w:rPr>
              <w:rStyle w:val="Textedelespacerserv"/>
            </w:rPr>
            <w:t>[Société]</w:t>
          </w:r>
        </w:p>
      </w:docPartBody>
    </w:docPart>
    <w:docPart>
      <w:docPartPr>
        <w:name w:val="516D6A0665E84A2EB33941077EE25BEA"/>
        <w:category>
          <w:name w:val="Général"/>
          <w:gallery w:val="placeholder"/>
        </w:category>
        <w:types>
          <w:type w:val="bbPlcHdr"/>
        </w:types>
        <w:behaviors>
          <w:behavior w:val="content"/>
        </w:behaviors>
        <w:guid w:val="{D55BEAE6-734A-48F4-BBF7-9D27AC59070A}"/>
      </w:docPartPr>
      <w:docPartBody>
        <w:p w:rsidR="006428C4" w:rsidRDefault="009A6405">
          <w:pPr>
            <w:pStyle w:val="516D6A0665E84A2EB33941077EE25BEA"/>
          </w:pPr>
          <w:r w:rsidRPr="00427FEC">
            <w:rPr>
              <w:rStyle w:val="Textedelespacerserv"/>
            </w:rPr>
            <w:t>[Adresse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405"/>
    <w:rsid w:val="00086071"/>
    <w:rsid w:val="004F0995"/>
    <w:rsid w:val="004F310F"/>
    <w:rsid w:val="006428C4"/>
    <w:rsid w:val="00775A53"/>
    <w:rsid w:val="007D6041"/>
    <w:rsid w:val="0085239D"/>
    <w:rsid w:val="00884401"/>
    <w:rsid w:val="008B4BEE"/>
    <w:rsid w:val="009A6405"/>
    <w:rsid w:val="00D67C56"/>
    <w:rsid w:val="00F64D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355A085B4AC0460DB9E9E9A8DA5C7620">
    <w:name w:val="355A085B4AC0460DB9E9E9A8DA5C7620"/>
  </w:style>
  <w:style w:type="paragraph" w:customStyle="1" w:styleId="25A17FFBE5B042D7BE301AB35A95E356">
    <w:name w:val="25A17FFBE5B042D7BE301AB35A95E356"/>
  </w:style>
  <w:style w:type="paragraph" w:customStyle="1" w:styleId="FADE99C2AFA4405B8CA3F5DA3E3980DD">
    <w:name w:val="FADE99C2AFA4405B8CA3F5DA3E3980DD"/>
  </w:style>
  <w:style w:type="paragraph" w:customStyle="1" w:styleId="99ECAB0B0D114CC99B306B213EB5F811">
    <w:name w:val="99ECAB0B0D114CC99B306B213EB5F811"/>
  </w:style>
  <w:style w:type="paragraph" w:customStyle="1" w:styleId="E5ED1E9393E24B5EAAB7E27EE219B787">
    <w:name w:val="E5ED1E9393E24B5EAAB7E27EE219B787"/>
  </w:style>
  <w:style w:type="paragraph" w:customStyle="1" w:styleId="516D6A0665E84A2EB33941077EE25BEA">
    <w:name w:val="516D6A0665E84A2EB33941077EE25B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2014-04-08T00:00:00</PublishDate>
  <Abstract>Ce document décrit les systèmes gouvernementaux, leur implémentation dans Luchronia et la façon d’exercer le pouvoir. </Abstract>
  <CompanyAddress>8 Avenue du Maquis, 26100 Romans sur Isère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2A4882-3912-401C-AAEE-BC0DDF72A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Quantyl.dotx</Template>
  <TotalTime>345</TotalTime>
  <Pages>1</Pages>
  <Words>2815</Words>
  <Characters>15484</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Gouvernements</vt:lpstr>
    </vt:vector>
  </TitlesOfParts>
  <Company>Quantyl SARL</Company>
  <LinksUpToDate>false</LinksUpToDate>
  <CharactersWithSpaces>18263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Gouvernements</dc:title>
  <dc:subject>Systèmes gouvernementaux</dc:subject>
  <dc:creator>Thibaut Henin</dc:creator>
  <cp:keywords/>
  <dc:description/>
  <cp:lastModifiedBy>Thibaut Henin</cp:lastModifiedBy>
  <cp:revision>18</cp:revision>
  <cp:lastPrinted>2014-04-08T13:47:00Z</cp:lastPrinted>
  <dcterms:created xsi:type="dcterms:W3CDTF">2014-04-08T14:41:00Z</dcterms:created>
  <dcterms:modified xsi:type="dcterms:W3CDTF">2014-07-21T15:08:00Z</dcterms:modified>
  <cp:category>Luchronia - Conception</cp:category>
</cp:coreProperties>
</file>